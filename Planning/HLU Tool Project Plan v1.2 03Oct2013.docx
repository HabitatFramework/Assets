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A2F6D" w14:textId="77777777" w:rsidR="00FE4A29" w:rsidRDefault="00FE4A29" w:rsidP="00FE4A29">
      <w:pPr>
        <w:pStyle w:val="Titlepage2"/>
      </w:pPr>
    </w:p>
    <w:p w14:paraId="68AA35EC" w14:textId="77777777" w:rsidR="00FE4A29" w:rsidRDefault="00FE4A29" w:rsidP="00FE4A29">
      <w:pPr>
        <w:pStyle w:val="Titlepage2"/>
      </w:pPr>
    </w:p>
    <w:p w14:paraId="64E389F4" w14:textId="77777777" w:rsidR="00FE4A29" w:rsidRDefault="00FE4A29" w:rsidP="00FE4A29">
      <w:pPr>
        <w:pStyle w:val="Titlepage2"/>
      </w:pPr>
    </w:p>
    <w:p w14:paraId="08305313" w14:textId="77777777" w:rsidR="00FE4A29" w:rsidRDefault="00FE4A29" w:rsidP="00FE4A29">
      <w:pPr>
        <w:pStyle w:val="Titlepage2"/>
      </w:pPr>
    </w:p>
    <w:p w14:paraId="40EFB5ED" w14:textId="77777777" w:rsidR="00FE4A29" w:rsidRDefault="00FE4A29" w:rsidP="00FE4A29">
      <w:pPr>
        <w:pStyle w:val="Titlepage2"/>
      </w:pPr>
    </w:p>
    <w:p w14:paraId="47231D83" w14:textId="77777777" w:rsidR="00FE4A29" w:rsidRPr="00CC5991" w:rsidRDefault="00FE4A29" w:rsidP="00FE4A29">
      <w:pPr>
        <w:pStyle w:val="Titlepage2"/>
      </w:pPr>
    </w:p>
    <w:p w14:paraId="29301151" w14:textId="77777777" w:rsidR="00FE4A29" w:rsidRPr="00CC5991" w:rsidRDefault="00FE4A29" w:rsidP="00FE4A29">
      <w:pPr>
        <w:pStyle w:val="Titlepage2"/>
      </w:pPr>
    </w:p>
    <w:p w14:paraId="34152B64" w14:textId="77777777" w:rsidR="00FE4A29" w:rsidRPr="00CC5991" w:rsidRDefault="00FE4A29" w:rsidP="00FE4A29">
      <w:pPr>
        <w:pStyle w:val="Titlepage2"/>
      </w:pPr>
    </w:p>
    <w:p w14:paraId="2B2E6270" w14:textId="77777777" w:rsidR="00FE4A29" w:rsidRPr="00CC5991" w:rsidRDefault="00FE4A29" w:rsidP="00FE4A29">
      <w:pPr>
        <w:pStyle w:val="Titlepage2"/>
      </w:pPr>
    </w:p>
    <w:p w14:paraId="2D8324A0" w14:textId="77777777" w:rsidR="00FE4A29" w:rsidRPr="00CC5991" w:rsidRDefault="00FE4A29" w:rsidP="00FE4A29">
      <w:pPr>
        <w:pStyle w:val="Titlepage2"/>
      </w:pPr>
    </w:p>
    <w:p w14:paraId="1B20E1F9" w14:textId="77777777" w:rsidR="00FE4A29" w:rsidRPr="00CC5991" w:rsidRDefault="00FE4A29" w:rsidP="00FE4A29">
      <w:pPr>
        <w:pStyle w:val="Titlepage2"/>
      </w:pPr>
    </w:p>
    <w:p w14:paraId="5789CABF" w14:textId="49AF3B19" w:rsidR="00FE4A29" w:rsidRDefault="00FE4A29" w:rsidP="00FE4A29">
      <w:pPr>
        <w:pStyle w:val="Titlepage1"/>
        <w:rPr>
          <w:color w:val="548DD4" w:themeColor="text2" w:themeTint="99"/>
        </w:rPr>
      </w:pPr>
      <w:r>
        <w:rPr>
          <w:color w:val="548DD4" w:themeColor="text2" w:themeTint="99"/>
        </w:rPr>
        <w:t xml:space="preserve">Habitat &amp; Land </w:t>
      </w:r>
      <w:r w:rsidR="00C668E3">
        <w:rPr>
          <w:color w:val="548DD4" w:themeColor="text2" w:themeTint="99"/>
        </w:rPr>
        <w:t xml:space="preserve">Use </w:t>
      </w:r>
      <w:r>
        <w:rPr>
          <w:color w:val="548DD4" w:themeColor="text2" w:themeTint="99"/>
        </w:rPr>
        <w:t>Tool</w:t>
      </w:r>
    </w:p>
    <w:p w14:paraId="17E2018E" w14:textId="5E9C4FAB" w:rsidR="00FE4A29" w:rsidRPr="002554EF" w:rsidRDefault="00FE4A29" w:rsidP="00FE4A29">
      <w:pPr>
        <w:pStyle w:val="Titlepage1"/>
        <w:rPr>
          <w:color w:val="548DD4" w:themeColor="text2" w:themeTint="99"/>
        </w:rPr>
      </w:pPr>
      <w:r>
        <w:rPr>
          <w:color w:val="548DD4" w:themeColor="text2" w:themeTint="99"/>
        </w:rPr>
        <w:t>Project Plan</w:t>
      </w:r>
    </w:p>
    <w:p w14:paraId="5C33F18E" w14:textId="77777777" w:rsidR="00FE4A29" w:rsidRDefault="00FE4A29" w:rsidP="00FE4A29">
      <w:pPr>
        <w:pStyle w:val="Titlepage2"/>
      </w:pPr>
    </w:p>
    <w:p w14:paraId="4FC6AB34" w14:textId="77777777" w:rsidR="00FE4A29" w:rsidRPr="00CC5991" w:rsidRDefault="00FE4A29" w:rsidP="00FE4A29">
      <w:pPr>
        <w:pStyle w:val="Titlepage2"/>
      </w:pPr>
    </w:p>
    <w:p w14:paraId="66193028" w14:textId="59A64DC2" w:rsidR="00FE4A29" w:rsidRPr="004F50E9" w:rsidRDefault="00476196" w:rsidP="00FE4A29">
      <w:pPr>
        <w:pStyle w:val="Titlepage2"/>
        <w:rPr>
          <w:color w:val="17365D" w:themeColor="text2" w:themeShade="BF"/>
        </w:rPr>
      </w:pPr>
      <w:r>
        <w:rPr>
          <w:color w:val="17365D" w:themeColor="text2" w:themeShade="BF"/>
        </w:rPr>
        <w:t>October</w:t>
      </w:r>
      <w:r w:rsidR="00B43440">
        <w:rPr>
          <w:color w:val="17365D" w:themeColor="text2" w:themeShade="BF"/>
        </w:rPr>
        <w:t xml:space="preserve"> </w:t>
      </w:r>
      <w:r w:rsidR="00FE4A29" w:rsidRPr="004F50E9">
        <w:rPr>
          <w:color w:val="17365D" w:themeColor="text2" w:themeShade="BF"/>
        </w:rPr>
        <w:t>20</w:t>
      </w:r>
      <w:r w:rsidR="00FE4A29">
        <w:rPr>
          <w:color w:val="17365D" w:themeColor="text2" w:themeShade="BF"/>
        </w:rPr>
        <w:t>13</w:t>
      </w:r>
    </w:p>
    <w:p w14:paraId="6F595302" w14:textId="77777777" w:rsidR="00FE4A29" w:rsidRDefault="00FE4A29" w:rsidP="00FE4A29">
      <w:pPr>
        <w:pStyle w:val="Titlepage2"/>
      </w:pPr>
    </w:p>
    <w:p w14:paraId="50D263D2" w14:textId="77777777" w:rsidR="00FE4A29" w:rsidRDefault="00FE4A29" w:rsidP="00FE4A29">
      <w:pPr>
        <w:pStyle w:val="Titlepage2"/>
      </w:pPr>
    </w:p>
    <w:p w14:paraId="324C3EF0" w14:textId="77777777" w:rsidR="00FE4A29" w:rsidRDefault="00FE4A29" w:rsidP="00FE4A29">
      <w:pPr>
        <w:pStyle w:val="Titlepage2"/>
      </w:pPr>
    </w:p>
    <w:p w14:paraId="32175A40" w14:textId="77777777" w:rsidR="00FE4A29" w:rsidRDefault="00FE4A29" w:rsidP="00FE4A29">
      <w:pPr>
        <w:pStyle w:val="Titlepage2"/>
      </w:pPr>
    </w:p>
    <w:p w14:paraId="44EE13A7" w14:textId="77777777" w:rsidR="00FE4A29" w:rsidRDefault="00FE4A29" w:rsidP="00FE4A29">
      <w:pPr>
        <w:pStyle w:val="Titlepage2"/>
      </w:pPr>
    </w:p>
    <w:p w14:paraId="173B47CF" w14:textId="77777777" w:rsidR="00FE4A29" w:rsidRDefault="00FE4A29" w:rsidP="00FE4A29">
      <w:pPr>
        <w:pStyle w:val="Titlepage2"/>
      </w:pPr>
    </w:p>
    <w:p w14:paraId="583E81CD" w14:textId="77777777" w:rsidR="00FE4A29" w:rsidRDefault="00FE4A29" w:rsidP="00FE4A29">
      <w:pPr>
        <w:pStyle w:val="Titlepage2"/>
      </w:pPr>
    </w:p>
    <w:p w14:paraId="710678C0" w14:textId="77777777" w:rsidR="00FE4A29" w:rsidRDefault="00FE4A29" w:rsidP="00FE4A29">
      <w:pPr>
        <w:pStyle w:val="Titlepage2"/>
      </w:pPr>
    </w:p>
    <w:p w14:paraId="7C74D5AA" w14:textId="77777777" w:rsidR="00FE4A29" w:rsidRPr="00CC5991" w:rsidRDefault="00FE4A29" w:rsidP="00FE4A29">
      <w:pPr>
        <w:pStyle w:val="Titlepage2"/>
      </w:pPr>
    </w:p>
    <w:p w14:paraId="77D2C754" w14:textId="77777777" w:rsidR="00FE4A29" w:rsidRPr="00CC5991" w:rsidRDefault="00FE4A29" w:rsidP="00FE4A29">
      <w:pPr>
        <w:pStyle w:val="Titlepage2"/>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
        <w:gridCol w:w="1739"/>
        <w:gridCol w:w="4346"/>
        <w:gridCol w:w="1851"/>
      </w:tblGrid>
      <w:tr w:rsidR="00FE4A29" w:rsidRPr="000F522D" w14:paraId="3F43EF17" w14:textId="77777777" w:rsidTr="000F522D">
        <w:trPr>
          <w:jc w:val="center"/>
        </w:trPr>
        <w:tc>
          <w:tcPr>
            <w:tcW w:w="1045" w:type="dxa"/>
          </w:tcPr>
          <w:p w14:paraId="6C35E876" w14:textId="77777777" w:rsidR="00FE4A29" w:rsidRPr="000F522D" w:rsidRDefault="00FE4A29" w:rsidP="000F522D">
            <w:pPr>
              <w:rPr>
                <w:rFonts w:asciiTheme="minorHAnsi" w:hAnsiTheme="minorHAnsi"/>
                <w:sz w:val="22"/>
                <w:szCs w:val="22"/>
              </w:rPr>
            </w:pPr>
            <w:r w:rsidRPr="000F522D">
              <w:rPr>
                <w:rFonts w:asciiTheme="minorHAnsi" w:hAnsiTheme="minorHAnsi"/>
                <w:sz w:val="22"/>
                <w:szCs w:val="22"/>
              </w:rPr>
              <w:t>Version</w:t>
            </w:r>
          </w:p>
        </w:tc>
        <w:tc>
          <w:tcPr>
            <w:tcW w:w="1739" w:type="dxa"/>
          </w:tcPr>
          <w:p w14:paraId="6B23D5F3" w14:textId="77777777" w:rsidR="00FE4A29" w:rsidRPr="000F522D" w:rsidRDefault="00FE4A29" w:rsidP="000F522D">
            <w:pPr>
              <w:rPr>
                <w:rFonts w:asciiTheme="minorHAnsi" w:hAnsiTheme="minorHAnsi"/>
                <w:sz w:val="22"/>
                <w:szCs w:val="22"/>
              </w:rPr>
            </w:pPr>
            <w:r w:rsidRPr="000F522D">
              <w:rPr>
                <w:rFonts w:asciiTheme="minorHAnsi" w:hAnsiTheme="minorHAnsi"/>
                <w:sz w:val="22"/>
                <w:szCs w:val="22"/>
              </w:rPr>
              <w:t>Date</w:t>
            </w:r>
          </w:p>
        </w:tc>
        <w:tc>
          <w:tcPr>
            <w:tcW w:w="4346" w:type="dxa"/>
          </w:tcPr>
          <w:p w14:paraId="58D3B872" w14:textId="77777777" w:rsidR="00FE4A29" w:rsidRPr="000F522D" w:rsidRDefault="00FE4A29" w:rsidP="000F522D">
            <w:pPr>
              <w:rPr>
                <w:rFonts w:asciiTheme="minorHAnsi" w:hAnsiTheme="minorHAnsi"/>
                <w:sz w:val="22"/>
                <w:szCs w:val="22"/>
              </w:rPr>
            </w:pPr>
            <w:r w:rsidRPr="000F522D">
              <w:rPr>
                <w:rFonts w:asciiTheme="minorHAnsi" w:hAnsiTheme="minorHAnsi"/>
                <w:sz w:val="22"/>
                <w:szCs w:val="22"/>
              </w:rPr>
              <w:t>Description</w:t>
            </w:r>
          </w:p>
        </w:tc>
        <w:tc>
          <w:tcPr>
            <w:tcW w:w="1851" w:type="dxa"/>
          </w:tcPr>
          <w:p w14:paraId="4D57E047" w14:textId="77777777" w:rsidR="00FE4A29" w:rsidRPr="000F522D" w:rsidRDefault="00FE4A29" w:rsidP="000F522D">
            <w:pPr>
              <w:rPr>
                <w:rFonts w:asciiTheme="minorHAnsi" w:hAnsiTheme="minorHAnsi"/>
                <w:sz w:val="22"/>
                <w:szCs w:val="22"/>
              </w:rPr>
            </w:pPr>
            <w:r w:rsidRPr="000F522D">
              <w:rPr>
                <w:rFonts w:asciiTheme="minorHAnsi" w:hAnsiTheme="minorHAnsi"/>
                <w:sz w:val="22"/>
                <w:szCs w:val="22"/>
              </w:rPr>
              <w:t>Author</w:t>
            </w:r>
          </w:p>
        </w:tc>
      </w:tr>
      <w:tr w:rsidR="00FE4A29" w:rsidRPr="000F522D" w14:paraId="71220CA5" w14:textId="77777777" w:rsidTr="000F522D">
        <w:trPr>
          <w:jc w:val="center"/>
        </w:trPr>
        <w:tc>
          <w:tcPr>
            <w:tcW w:w="1045" w:type="dxa"/>
          </w:tcPr>
          <w:p w14:paraId="2C382364" w14:textId="77777777" w:rsidR="00FE4A29" w:rsidRPr="000F522D" w:rsidRDefault="00FE4A29" w:rsidP="000F522D">
            <w:pPr>
              <w:rPr>
                <w:rFonts w:asciiTheme="minorHAnsi" w:hAnsiTheme="minorHAnsi"/>
                <w:sz w:val="22"/>
                <w:szCs w:val="22"/>
              </w:rPr>
            </w:pPr>
            <w:r w:rsidRPr="000F522D">
              <w:rPr>
                <w:rFonts w:asciiTheme="minorHAnsi" w:hAnsiTheme="minorHAnsi"/>
                <w:sz w:val="22"/>
                <w:szCs w:val="22"/>
              </w:rPr>
              <w:t>1.0</w:t>
            </w:r>
          </w:p>
        </w:tc>
        <w:tc>
          <w:tcPr>
            <w:tcW w:w="1739" w:type="dxa"/>
          </w:tcPr>
          <w:p w14:paraId="00B28B99" w14:textId="47F64ADE" w:rsidR="00FE4A29" w:rsidRPr="000F522D" w:rsidRDefault="006F175B" w:rsidP="000F522D">
            <w:pPr>
              <w:rPr>
                <w:rFonts w:asciiTheme="minorHAnsi" w:hAnsiTheme="minorHAnsi"/>
                <w:sz w:val="22"/>
                <w:szCs w:val="22"/>
              </w:rPr>
            </w:pPr>
            <w:r>
              <w:rPr>
                <w:rFonts w:asciiTheme="minorHAnsi" w:hAnsiTheme="minorHAnsi"/>
                <w:sz w:val="22"/>
                <w:szCs w:val="22"/>
              </w:rPr>
              <w:t>30</w:t>
            </w:r>
            <w:r w:rsidR="00FE4A29" w:rsidRPr="000F522D">
              <w:rPr>
                <w:rFonts w:asciiTheme="minorHAnsi" w:hAnsiTheme="minorHAnsi"/>
                <w:sz w:val="22"/>
                <w:szCs w:val="22"/>
              </w:rPr>
              <w:t xml:space="preserve"> Aug 2013</w:t>
            </w:r>
          </w:p>
        </w:tc>
        <w:tc>
          <w:tcPr>
            <w:tcW w:w="4346" w:type="dxa"/>
          </w:tcPr>
          <w:p w14:paraId="5CA21F02" w14:textId="323786CD" w:rsidR="00FE4A29" w:rsidRPr="000F522D" w:rsidRDefault="00FE4A29" w:rsidP="00FE4A29">
            <w:pPr>
              <w:rPr>
                <w:rFonts w:asciiTheme="minorHAnsi" w:hAnsiTheme="minorHAnsi"/>
                <w:sz w:val="22"/>
                <w:szCs w:val="22"/>
              </w:rPr>
            </w:pPr>
            <w:r w:rsidRPr="000F522D">
              <w:rPr>
                <w:rFonts w:asciiTheme="minorHAnsi" w:hAnsiTheme="minorHAnsi"/>
                <w:sz w:val="22"/>
                <w:szCs w:val="22"/>
              </w:rPr>
              <w:t>First draft of project plan</w:t>
            </w:r>
          </w:p>
        </w:tc>
        <w:tc>
          <w:tcPr>
            <w:tcW w:w="1851" w:type="dxa"/>
          </w:tcPr>
          <w:p w14:paraId="528C72EF" w14:textId="77777777" w:rsidR="00FE4A29" w:rsidRPr="000F522D" w:rsidRDefault="00FE4A29" w:rsidP="000F522D">
            <w:pPr>
              <w:rPr>
                <w:rFonts w:asciiTheme="minorHAnsi" w:hAnsiTheme="minorHAnsi"/>
                <w:sz w:val="22"/>
                <w:szCs w:val="22"/>
              </w:rPr>
            </w:pPr>
            <w:r w:rsidRPr="000F522D">
              <w:rPr>
                <w:rFonts w:asciiTheme="minorHAnsi" w:hAnsiTheme="minorHAnsi"/>
                <w:sz w:val="22"/>
                <w:szCs w:val="22"/>
              </w:rPr>
              <w:t>Andy Foy</w:t>
            </w:r>
          </w:p>
        </w:tc>
      </w:tr>
      <w:tr w:rsidR="00B43440" w:rsidRPr="000F522D" w14:paraId="01F77746" w14:textId="77777777" w:rsidTr="000F522D">
        <w:trPr>
          <w:jc w:val="center"/>
        </w:trPr>
        <w:tc>
          <w:tcPr>
            <w:tcW w:w="1045" w:type="dxa"/>
          </w:tcPr>
          <w:p w14:paraId="7ED3B822" w14:textId="0DA76637" w:rsidR="00B43440" w:rsidRPr="000F522D" w:rsidRDefault="00B43440" w:rsidP="000F522D">
            <w:pPr>
              <w:rPr>
                <w:rFonts w:asciiTheme="minorHAnsi" w:hAnsiTheme="minorHAnsi"/>
                <w:sz w:val="22"/>
                <w:szCs w:val="22"/>
              </w:rPr>
            </w:pPr>
            <w:r>
              <w:rPr>
                <w:rFonts w:asciiTheme="minorHAnsi" w:hAnsiTheme="minorHAnsi"/>
                <w:sz w:val="22"/>
                <w:szCs w:val="22"/>
              </w:rPr>
              <w:t>1.1</w:t>
            </w:r>
          </w:p>
        </w:tc>
        <w:tc>
          <w:tcPr>
            <w:tcW w:w="1739" w:type="dxa"/>
          </w:tcPr>
          <w:p w14:paraId="1B4BF61A" w14:textId="6A08FEC8" w:rsidR="00B43440" w:rsidRDefault="00B43440" w:rsidP="000F522D">
            <w:pPr>
              <w:rPr>
                <w:rFonts w:asciiTheme="minorHAnsi" w:hAnsiTheme="minorHAnsi"/>
                <w:sz w:val="22"/>
                <w:szCs w:val="22"/>
              </w:rPr>
            </w:pPr>
            <w:r>
              <w:rPr>
                <w:rFonts w:asciiTheme="minorHAnsi" w:hAnsiTheme="minorHAnsi"/>
                <w:sz w:val="22"/>
                <w:szCs w:val="22"/>
              </w:rPr>
              <w:t>30 Sep 2012</w:t>
            </w:r>
          </w:p>
        </w:tc>
        <w:tc>
          <w:tcPr>
            <w:tcW w:w="4346" w:type="dxa"/>
          </w:tcPr>
          <w:p w14:paraId="4C2CFFC3" w14:textId="35251204" w:rsidR="00B43440" w:rsidRPr="000F522D" w:rsidRDefault="007329F1" w:rsidP="00FE4A29">
            <w:pPr>
              <w:rPr>
                <w:rFonts w:asciiTheme="minorHAnsi" w:hAnsiTheme="minorHAnsi"/>
                <w:sz w:val="22"/>
                <w:szCs w:val="22"/>
              </w:rPr>
            </w:pPr>
            <w:r>
              <w:rPr>
                <w:rFonts w:asciiTheme="minorHAnsi" w:hAnsiTheme="minorHAnsi"/>
                <w:sz w:val="22"/>
                <w:szCs w:val="22"/>
              </w:rPr>
              <w:t>Revisions following feedback from CB</w:t>
            </w:r>
          </w:p>
        </w:tc>
        <w:tc>
          <w:tcPr>
            <w:tcW w:w="1851" w:type="dxa"/>
          </w:tcPr>
          <w:p w14:paraId="755CBE25" w14:textId="6A30EAEF" w:rsidR="00B43440" w:rsidRPr="000F522D" w:rsidRDefault="007329F1" w:rsidP="000F522D">
            <w:pPr>
              <w:rPr>
                <w:rFonts w:asciiTheme="minorHAnsi" w:hAnsiTheme="minorHAnsi"/>
                <w:sz w:val="22"/>
                <w:szCs w:val="22"/>
              </w:rPr>
            </w:pPr>
            <w:r>
              <w:rPr>
                <w:rFonts w:asciiTheme="minorHAnsi" w:hAnsiTheme="minorHAnsi"/>
                <w:sz w:val="22"/>
                <w:szCs w:val="22"/>
              </w:rPr>
              <w:t>Andy Foy</w:t>
            </w:r>
          </w:p>
        </w:tc>
      </w:tr>
      <w:tr w:rsidR="00476196" w:rsidRPr="000F522D" w14:paraId="45CA9D00" w14:textId="77777777" w:rsidTr="000F522D">
        <w:trPr>
          <w:jc w:val="center"/>
        </w:trPr>
        <w:tc>
          <w:tcPr>
            <w:tcW w:w="1045" w:type="dxa"/>
          </w:tcPr>
          <w:p w14:paraId="54D8EF4C" w14:textId="5A1DBA05" w:rsidR="00476196" w:rsidRDefault="00476196" w:rsidP="00476196">
            <w:pPr>
              <w:rPr>
                <w:rFonts w:asciiTheme="minorHAnsi" w:hAnsiTheme="minorHAnsi"/>
                <w:sz w:val="22"/>
                <w:szCs w:val="22"/>
              </w:rPr>
            </w:pPr>
            <w:r>
              <w:rPr>
                <w:rFonts w:asciiTheme="minorHAnsi" w:hAnsiTheme="minorHAnsi"/>
                <w:sz w:val="22"/>
                <w:szCs w:val="22"/>
              </w:rPr>
              <w:t>1.2</w:t>
            </w:r>
          </w:p>
        </w:tc>
        <w:tc>
          <w:tcPr>
            <w:tcW w:w="1739" w:type="dxa"/>
          </w:tcPr>
          <w:p w14:paraId="216124D5" w14:textId="41763D7D" w:rsidR="00476196" w:rsidRDefault="00476196" w:rsidP="000F522D">
            <w:pPr>
              <w:rPr>
                <w:rFonts w:asciiTheme="minorHAnsi" w:hAnsiTheme="minorHAnsi"/>
                <w:sz w:val="22"/>
                <w:szCs w:val="22"/>
              </w:rPr>
            </w:pPr>
            <w:r>
              <w:rPr>
                <w:rFonts w:asciiTheme="minorHAnsi" w:hAnsiTheme="minorHAnsi"/>
                <w:sz w:val="22"/>
                <w:szCs w:val="22"/>
              </w:rPr>
              <w:t>03 Oct 2012</w:t>
            </w:r>
          </w:p>
        </w:tc>
        <w:tc>
          <w:tcPr>
            <w:tcW w:w="4346" w:type="dxa"/>
          </w:tcPr>
          <w:p w14:paraId="26CEBA46" w14:textId="3B4E3541" w:rsidR="00476196" w:rsidRDefault="00476196" w:rsidP="00476196">
            <w:pPr>
              <w:rPr>
                <w:rFonts w:asciiTheme="minorHAnsi" w:hAnsiTheme="minorHAnsi"/>
                <w:sz w:val="22"/>
                <w:szCs w:val="22"/>
              </w:rPr>
            </w:pPr>
            <w:r>
              <w:rPr>
                <w:rFonts w:asciiTheme="minorHAnsi" w:hAnsiTheme="minorHAnsi"/>
                <w:sz w:val="22"/>
                <w:szCs w:val="22"/>
              </w:rPr>
              <w:t>Added milestone dates and 3</w:t>
            </w:r>
            <w:r w:rsidRPr="00476196">
              <w:rPr>
                <w:rFonts w:asciiTheme="minorHAnsi" w:hAnsiTheme="minorHAnsi"/>
                <w:sz w:val="22"/>
                <w:szCs w:val="22"/>
                <w:vertAlign w:val="superscript"/>
              </w:rPr>
              <w:t>rd</w:t>
            </w:r>
            <w:r>
              <w:rPr>
                <w:rFonts w:asciiTheme="minorHAnsi" w:hAnsiTheme="minorHAnsi"/>
                <w:sz w:val="22"/>
                <w:szCs w:val="22"/>
              </w:rPr>
              <w:t xml:space="preserve"> party costs</w:t>
            </w:r>
          </w:p>
        </w:tc>
        <w:tc>
          <w:tcPr>
            <w:tcW w:w="1851" w:type="dxa"/>
          </w:tcPr>
          <w:p w14:paraId="63CCE06D" w14:textId="425DDFDF" w:rsidR="00476196" w:rsidRDefault="00476196" w:rsidP="000F522D">
            <w:pPr>
              <w:rPr>
                <w:rFonts w:asciiTheme="minorHAnsi" w:hAnsiTheme="minorHAnsi"/>
                <w:sz w:val="22"/>
                <w:szCs w:val="22"/>
              </w:rPr>
            </w:pPr>
            <w:r>
              <w:rPr>
                <w:rFonts w:asciiTheme="minorHAnsi" w:hAnsiTheme="minorHAnsi"/>
                <w:sz w:val="22"/>
                <w:szCs w:val="22"/>
              </w:rPr>
              <w:t>Andy Foy</w:t>
            </w:r>
          </w:p>
        </w:tc>
      </w:tr>
    </w:tbl>
    <w:p w14:paraId="6CEAF369" w14:textId="77777777" w:rsidR="00D66F19" w:rsidRDefault="00D66F19" w:rsidP="00E638E9">
      <w:pPr>
        <w:rPr>
          <w:rFonts w:cs="Calibri"/>
          <w:lang w:eastAsia="en-GB"/>
        </w:rPr>
      </w:pPr>
    </w:p>
    <w:p w14:paraId="32987E89" w14:textId="1F3B2F1B" w:rsidR="00FE4A29" w:rsidRDefault="00FE4A29">
      <w:pPr>
        <w:rPr>
          <w:rFonts w:cs="Calibri"/>
          <w:lang w:eastAsia="en-GB"/>
        </w:rPr>
      </w:pPr>
      <w:r>
        <w:rPr>
          <w:rFonts w:cs="Calibri"/>
          <w:lang w:eastAsia="en-GB"/>
        </w:rPr>
        <w:br w:type="page"/>
      </w:r>
    </w:p>
    <w:sdt>
      <w:sdtPr>
        <w:rPr>
          <w:rFonts w:ascii="Calibri" w:eastAsia="Times New Roman" w:hAnsi="Calibri" w:cs="Times New Roman"/>
          <w:color w:val="auto"/>
          <w:sz w:val="24"/>
          <w:szCs w:val="24"/>
          <w:lang w:val="en-GB"/>
        </w:rPr>
        <w:id w:val="755791645"/>
        <w:docPartObj>
          <w:docPartGallery w:val="Table of Contents"/>
          <w:docPartUnique/>
        </w:docPartObj>
      </w:sdtPr>
      <w:sdtEndPr>
        <w:rPr>
          <w:b/>
          <w:bCs/>
          <w:noProof/>
        </w:rPr>
      </w:sdtEndPr>
      <w:sdtContent>
        <w:p w14:paraId="21BE5040" w14:textId="7C3C84CD" w:rsidR="00A621AE" w:rsidRPr="00A621AE" w:rsidRDefault="00A621AE" w:rsidP="000F522D">
          <w:pPr>
            <w:pStyle w:val="TOCHeading"/>
            <w:numPr>
              <w:ilvl w:val="0"/>
              <w:numId w:val="0"/>
            </w:numPr>
            <w:ind w:left="360" w:hanging="360"/>
          </w:pPr>
          <w:r w:rsidRPr="00A621AE">
            <w:t>Contents</w:t>
          </w:r>
        </w:p>
        <w:bookmarkStart w:id="0" w:name="_GoBack"/>
        <w:bookmarkEnd w:id="0"/>
        <w:p w14:paraId="702FE303" w14:textId="77777777" w:rsidR="00786BB7" w:rsidRDefault="00A621AE">
          <w:pPr>
            <w:pStyle w:val="TOC1"/>
            <w:rPr>
              <w:rFonts w:asciiTheme="minorHAnsi" w:eastAsiaTheme="minorEastAsia" w:hAnsiTheme="minorHAnsi" w:cstheme="minorBidi"/>
              <w:b w:val="0"/>
              <w:noProof/>
              <w:sz w:val="22"/>
              <w:szCs w:val="22"/>
              <w:lang w:eastAsia="en-GB"/>
            </w:rPr>
          </w:pPr>
          <w:r w:rsidRPr="000F522D">
            <w:fldChar w:fldCharType="begin"/>
          </w:r>
          <w:r w:rsidRPr="000F522D">
            <w:instrText xml:space="preserve"> TOC \o "1-</w:instrText>
          </w:r>
          <w:r w:rsidR="004C6BE6">
            <w:instrText>2</w:instrText>
          </w:r>
          <w:r w:rsidRPr="000F522D">
            <w:instrText xml:space="preserve">" \h \z \u </w:instrText>
          </w:r>
          <w:r w:rsidRPr="000F522D">
            <w:fldChar w:fldCharType="separate"/>
          </w:r>
          <w:hyperlink w:anchor="_Toc368658847" w:history="1">
            <w:r w:rsidR="00786BB7" w:rsidRPr="00CF175F">
              <w:rPr>
                <w:rStyle w:val="Hyperlink"/>
                <w:noProof/>
              </w:rPr>
              <w:t>1.</w:t>
            </w:r>
            <w:r w:rsidR="00786BB7">
              <w:rPr>
                <w:rFonts w:asciiTheme="minorHAnsi" w:eastAsiaTheme="minorEastAsia" w:hAnsiTheme="minorHAnsi" w:cstheme="minorBidi"/>
                <w:b w:val="0"/>
                <w:noProof/>
                <w:sz w:val="22"/>
                <w:szCs w:val="22"/>
                <w:lang w:eastAsia="en-GB"/>
              </w:rPr>
              <w:tab/>
            </w:r>
            <w:r w:rsidR="00786BB7" w:rsidRPr="00CF175F">
              <w:rPr>
                <w:rStyle w:val="Hyperlink"/>
                <w:noProof/>
              </w:rPr>
              <w:t>Aims</w:t>
            </w:r>
            <w:r w:rsidR="00786BB7">
              <w:rPr>
                <w:noProof/>
                <w:webHidden/>
              </w:rPr>
              <w:tab/>
            </w:r>
            <w:r w:rsidR="00786BB7">
              <w:rPr>
                <w:noProof/>
                <w:webHidden/>
              </w:rPr>
              <w:fldChar w:fldCharType="begin"/>
            </w:r>
            <w:r w:rsidR="00786BB7">
              <w:rPr>
                <w:noProof/>
                <w:webHidden/>
              </w:rPr>
              <w:instrText xml:space="preserve"> PAGEREF _Toc368658847 \h </w:instrText>
            </w:r>
            <w:r w:rsidR="00786BB7">
              <w:rPr>
                <w:noProof/>
                <w:webHidden/>
              </w:rPr>
            </w:r>
            <w:r w:rsidR="00786BB7">
              <w:rPr>
                <w:noProof/>
                <w:webHidden/>
              </w:rPr>
              <w:fldChar w:fldCharType="separate"/>
            </w:r>
            <w:r w:rsidR="00786BB7">
              <w:rPr>
                <w:noProof/>
                <w:webHidden/>
              </w:rPr>
              <w:t>3</w:t>
            </w:r>
            <w:r w:rsidR="00786BB7">
              <w:rPr>
                <w:noProof/>
                <w:webHidden/>
              </w:rPr>
              <w:fldChar w:fldCharType="end"/>
            </w:r>
          </w:hyperlink>
        </w:p>
        <w:p w14:paraId="7824DEE6" w14:textId="77777777" w:rsidR="00786BB7" w:rsidRDefault="00786BB7">
          <w:pPr>
            <w:pStyle w:val="TOC1"/>
            <w:rPr>
              <w:rFonts w:asciiTheme="minorHAnsi" w:eastAsiaTheme="minorEastAsia" w:hAnsiTheme="minorHAnsi" w:cstheme="minorBidi"/>
              <w:b w:val="0"/>
              <w:noProof/>
              <w:sz w:val="22"/>
              <w:szCs w:val="22"/>
              <w:lang w:eastAsia="en-GB"/>
            </w:rPr>
          </w:pPr>
          <w:hyperlink w:anchor="_Toc368658848" w:history="1">
            <w:r w:rsidRPr="00CF175F">
              <w:rPr>
                <w:rStyle w:val="Hyperlink"/>
                <w:noProof/>
              </w:rPr>
              <w:t>2.</w:t>
            </w:r>
            <w:r>
              <w:rPr>
                <w:rFonts w:asciiTheme="minorHAnsi" w:eastAsiaTheme="minorEastAsia" w:hAnsiTheme="minorHAnsi" w:cstheme="minorBidi"/>
                <w:b w:val="0"/>
                <w:noProof/>
                <w:sz w:val="22"/>
                <w:szCs w:val="22"/>
                <w:lang w:eastAsia="en-GB"/>
              </w:rPr>
              <w:tab/>
            </w:r>
            <w:r w:rsidRPr="00CF175F">
              <w:rPr>
                <w:rStyle w:val="Hyperlink"/>
                <w:noProof/>
              </w:rPr>
              <w:t>Objectives</w:t>
            </w:r>
            <w:r>
              <w:rPr>
                <w:noProof/>
                <w:webHidden/>
              </w:rPr>
              <w:tab/>
            </w:r>
            <w:r>
              <w:rPr>
                <w:noProof/>
                <w:webHidden/>
              </w:rPr>
              <w:fldChar w:fldCharType="begin"/>
            </w:r>
            <w:r>
              <w:rPr>
                <w:noProof/>
                <w:webHidden/>
              </w:rPr>
              <w:instrText xml:space="preserve"> PAGEREF _Toc368658848 \h </w:instrText>
            </w:r>
            <w:r>
              <w:rPr>
                <w:noProof/>
                <w:webHidden/>
              </w:rPr>
            </w:r>
            <w:r>
              <w:rPr>
                <w:noProof/>
                <w:webHidden/>
              </w:rPr>
              <w:fldChar w:fldCharType="separate"/>
            </w:r>
            <w:r>
              <w:rPr>
                <w:noProof/>
                <w:webHidden/>
              </w:rPr>
              <w:t>3</w:t>
            </w:r>
            <w:r>
              <w:rPr>
                <w:noProof/>
                <w:webHidden/>
              </w:rPr>
              <w:fldChar w:fldCharType="end"/>
            </w:r>
          </w:hyperlink>
        </w:p>
        <w:p w14:paraId="398824A7" w14:textId="77777777" w:rsidR="00786BB7" w:rsidRDefault="00786BB7">
          <w:pPr>
            <w:pStyle w:val="TOC1"/>
            <w:rPr>
              <w:rFonts w:asciiTheme="minorHAnsi" w:eastAsiaTheme="minorEastAsia" w:hAnsiTheme="minorHAnsi" w:cstheme="minorBidi"/>
              <w:b w:val="0"/>
              <w:noProof/>
              <w:sz w:val="22"/>
              <w:szCs w:val="22"/>
              <w:lang w:eastAsia="en-GB"/>
            </w:rPr>
          </w:pPr>
          <w:hyperlink w:anchor="_Toc368658849" w:history="1">
            <w:r w:rsidRPr="00CF175F">
              <w:rPr>
                <w:rStyle w:val="Hyperlink"/>
                <w:noProof/>
              </w:rPr>
              <w:t>3.</w:t>
            </w:r>
            <w:r>
              <w:rPr>
                <w:rFonts w:asciiTheme="minorHAnsi" w:eastAsiaTheme="minorEastAsia" w:hAnsiTheme="minorHAnsi" w:cstheme="minorBidi"/>
                <w:b w:val="0"/>
                <w:noProof/>
                <w:sz w:val="22"/>
                <w:szCs w:val="22"/>
                <w:lang w:eastAsia="en-GB"/>
              </w:rPr>
              <w:tab/>
            </w:r>
            <w:r w:rsidRPr="00CF175F">
              <w:rPr>
                <w:rStyle w:val="Hyperlink"/>
                <w:noProof/>
              </w:rPr>
              <w:t>Roles and Responsibilities</w:t>
            </w:r>
            <w:r>
              <w:rPr>
                <w:noProof/>
                <w:webHidden/>
              </w:rPr>
              <w:tab/>
            </w:r>
            <w:r>
              <w:rPr>
                <w:noProof/>
                <w:webHidden/>
              </w:rPr>
              <w:fldChar w:fldCharType="begin"/>
            </w:r>
            <w:r>
              <w:rPr>
                <w:noProof/>
                <w:webHidden/>
              </w:rPr>
              <w:instrText xml:space="preserve"> PAGEREF _Toc368658849 \h </w:instrText>
            </w:r>
            <w:r>
              <w:rPr>
                <w:noProof/>
                <w:webHidden/>
              </w:rPr>
            </w:r>
            <w:r>
              <w:rPr>
                <w:noProof/>
                <w:webHidden/>
              </w:rPr>
              <w:fldChar w:fldCharType="separate"/>
            </w:r>
            <w:r>
              <w:rPr>
                <w:noProof/>
                <w:webHidden/>
              </w:rPr>
              <w:t>3</w:t>
            </w:r>
            <w:r>
              <w:rPr>
                <w:noProof/>
                <w:webHidden/>
              </w:rPr>
              <w:fldChar w:fldCharType="end"/>
            </w:r>
          </w:hyperlink>
        </w:p>
        <w:p w14:paraId="36F2E154" w14:textId="77777777" w:rsidR="00786BB7" w:rsidRDefault="00786BB7">
          <w:pPr>
            <w:pStyle w:val="TOC2"/>
            <w:rPr>
              <w:rFonts w:asciiTheme="minorHAnsi" w:eastAsiaTheme="minorEastAsia" w:hAnsiTheme="minorHAnsi" w:cstheme="minorBidi"/>
              <w:noProof/>
              <w:sz w:val="22"/>
              <w:szCs w:val="22"/>
              <w:lang w:eastAsia="en-GB"/>
            </w:rPr>
          </w:pPr>
          <w:hyperlink w:anchor="_Toc368658850" w:history="1">
            <w:r w:rsidRPr="00CF175F">
              <w:rPr>
                <w:rStyle w:val="Hyperlink"/>
                <w:noProof/>
              </w:rPr>
              <w:t>3.1.</w:t>
            </w:r>
            <w:r>
              <w:rPr>
                <w:rFonts w:asciiTheme="minorHAnsi" w:eastAsiaTheme="minorEastAsia" w:hAnsiTheme="minorHAnsi" w:cstheme="minorBidi"/>
                <w:noProof/>
                <w:sz w:val="22"/>
                <w:szCs w:val="22"/>
                <w:lang w:eastAsia="en-GB"/>
              </w:rPr>
              <w:tab/>
            </w:r>
            <w:r w:rsidRPr="00CF175F">
              <w:rPr>
                <w:rStyle w:val="Hyperlink"/>
                <w:noProof/>
              </w:rPr>
              <w:t>Project Group</w:t>
            </w:r>
            <w:r>
              <w:rPr>
                <w:noProof/>
                <w:webHidden/>
              </w:rPr>
              <w:tab/>
            </w:r>
            <w:r>
              <w:rPr>
                <w:noProof/>
                <w:webHidden/>
              </w:rPr>
              <w:fldChar w:fldCharType="begin"/>
            </w:r>
            <w:r>
              <w:rPr>
                <w:noProof/>
                <w:webHidden/>
              </w:rPr>
              <w:instrText xml:space="preserve"> PAGEREF _Toc368658850 \h </w:instrText>
            </w:r>
            <w:r>
              <w:rPr>
                <w:noProof/>
                <w:webHidden/>
              </w:rPr>
            </w:r>
            <w:r>
              <w:rPr>
                <w:noProof/>
                <w:webHidden/>
              </w:rPr>
              <w:fldChar w:fldCharType="separate"/>
            </w:r>
            <w:r>
              <w:rPr>
                <w:noProof/>
                <w:webHidden/>
              </w:rPr>
              <w:t>3</w:t>
            </w:r>
            <w:r>
              <w:rPr>
                <w:noProof/>
                <w:webHidden/>
              </w:rPr>
              <w:fldChar w:fldCharType="end"/>
            </w:r>
          </w:hyperlink>
        </w:p>
        <w:p w14:paraId="1EBB1202" w14:textId="77777777" w:rsidR="00786BB7" w:rsidRDefault="00786BB7">
          <w:pPr>
            <w:pStyle w:val="TOC2"/>
            <w:rPr>
              <w:rFonts w:asciiTheme="minorHAnsi" w:eastAsiaTheme="minorEastAsia" w:hAnsiTheme="minorHAnsi" w:cstheme="minorBidi"/>
              <w:noProof/>
              <w:sz w:val="22"/>
              <w:szCs w:val="22"/>
              <w:lang w:eastAsia="en-GB"/>
            </w:rPr>
          </w:pPr>
          <w:hyperlink w:anchor="_Toc368658851" w:history="1">
            <w:r w:rsidRPr="00CF175F">
              <w:rPr>
                <w:rStyle w:val="Hyperlink"/>
                <w:noProof/>
              </w:rPr>
              <w:t>3.2.</w:t>
            </w:r>
            <w:r>
              <w:rPr>
                <w:rFonts w:asciiTheme="minorHAnsi" w:eastAsiaTheme="minorEastAsia" w:hAnsiTheme="minorHAnsi" w:cstheme="minorBidi"/>
                <w:noProof/>
                <w:sz w:val="22"/>
                <w:szCs w:val="22"/>
                <w:lang w:eastAsia="en-GB"/>
              </w:rPr>
              <w:tab/>
            </w:r>
            <w:r w:rsidRPr="00CF175F">
              <w:rPr>
                <w:rStyle w:val="Hyperlink"/>
                <w:noProof/>
              </w:rPr>
              <w:t>Project Manager</w:t>
            </w:r>
            <w:r>
              <w:rPr>
                <w:noProof/>
                <w:webHidden/>
              </w:rPr>
              <w:tab/>
            </w:r>
            <w:r>
              <w:rPr>
                <w:noProof/>
                <w:webHidden/>
              </w:rPr>
              <w:fldChar w:fldCharType="begin"/>
            </w:r>
            <w:r>
              <w:rPr>
                <w:noProof/>
                <w:webHidden/>
              </w:rPr>
              <w:instrText xml:space="preserve"> PAGEREF _Toc368658851 \h </w:instrText>
            </w:r>
            <w:r>
              <w:rPr>
                <w:noProof/>
                <w:webHidden/>
              </w:rPr>
            </w:r>
            <w:r>
              <w:rPr>
                <w:noProof/>
                <w:webHidden/>
              </w:rPr>
              <w:fldChar w:fldCharType="separate"/>
            </w:r>
            <w:r>
              <w:rPr>
                <w:noProof/>
                <w:webHidden/>
              </w:rPr>
              <w:t>3</w:t>
            </w:r>
            <w:r>
              <w:rPr>
                <w:noProof/>
                <w:webHidden/>
              </w:rPr>
              <w:fldChar w:fldCharType="end"/>
            </w:r>
          </w:hyperlink>
        </w:p>
        <w:p w14:paraId="09AE9CF0" w14:textId="77777777" w:rsidR="00786BB7" w:rsidRDefault="00786BB7">
          <w:pPr>
            <w:pStyle w:val="TOC2"/>
            <w:rPr>
              <w:rFonts w:asciiTheme="minorHAnsi" w:eastAsiaTheme="minorEastAsia" w:hAnsiTheme="minorHAnsi" w:cstheme="minorBidi"/>
              <w:noProof/>
              <w:sz w:val="22"/>
              <w:szCs w:val="22"/>
              <w:lang w:eastAsia="en-GB"/>
            </w:rPr>
          </w:pPr>
          <w:hyperlink w:anchor="_Toc368658852" w:history="1">
            <w:r w:rsidRPr="00CF175F">
              <w:rPr>
                <w:rStyle w:val="Hyperlink"/>
                <w:noProof/>
              </w:rPr>
              <w:t>3.3.</w:t>
            </w:r>
            <w:r>
              <w:rPr>
                <w:rFonts w:asciiTheme="minorHAnsi" w:eastAsiaTheme="minorEastAsia" w:hAnsiTheme="minorHAnsi" w:cstheme="minorBidi"/>
                <w:noProof/>
                <w:sz w:val="22"/>
                <w:szCs w:val="22"/>
                <w:lang w:eastAsia="en-GB"/>
              </w:rPr>
              <w:tab/>
            </w:r>
            <w:r w:rsidRPr="00CF175F">
              <w:rPr>
                <w:rStyle w:val="Hyperlink"/>
                <w:noProof/>
              </w:rPr>
              <w:t>Project Co-ordinator</w:t>
            </w:r>
            <w:r>
              <w:rPr>
                <w:noProof/>
                <w:webHidden/>
              </w:rPr>
              <w:tab/>
            </w:r>
            <w:r>
              <w:rPr>
                <w:noProof/>
                <w:webHidden/>
              </w:rPr>
              <w:fldChar w:fldCharType="begin"/>
            </w:r>
            <w:r>
              <w:rPr>
                <w:noProof/>
                <w:webHidden/>
              </w:rPr>
              <w:instrText xml:space="preserve"> PAGEREF _Toc368658852 \h </w:instrText>
            </w:r>
            <w:r>
              <w:rPr>
                <w:noProof/>
                <w:webHidden/>
              </w:rPr>
            </w:r>
            <w:r>
              <w:rPr>
                <w:noProof/>
                <w:webHidden/>
              </w:rPr>
              <w:fldChar w:fldCharType="separate"/>
            </w:r>
            <w:r>
              <w:rPr>
                <w:noProof/>
                <w:webHidden/>
              </w:rPr>
              <w:t>4</w:t>
            </w:r>
            <w:r>
              <w:rPr>
                <w:noProof/>
                <w:webHidden/>
              </w:rPr>
              <w:fldChar w:fldCharType="end"/>
            </w:r>
          </w:hyperlink>
        </w:p>
        <w:p w14:paraId="0AC75E3C" w14:textId="77777777" w:rsidR="00786BB7" w:rsidRDefault="00786BB7">
          <w:pPr>
            <w:pStyle w:val="TOC2"/>
            <w:rPr>
              <w:rFonts w:asciiTheme="minorHAnsi" w:eastAsiaTheme="minorEastAsia" w:hAnsiTheme="minorHAnsi" w:cstheme="minorBidi"/>
              <w:noProof/>
              <w:sz w:val="22"/>
              <w:szCs w:val="22"/>
              <w:lang w:eastAsia="en-GB"/>
            </w:rPr>
          </w:pPr>
          <w:hyperlink w:anchor="_Toc368658853" w:history="1">
            <w:r w:rsidRPr="00CF175F">
              <w:rPr>
                <w:rStyle w:val="Hyperlink"/>
                <w:noProof/>
              </w:rPr>
              <w:t>3.4.</w:t>
            </w:r>
            <w:r>
              <w:rPr>
                <w:rFonts w:asciiTheme="minorHAnsi" w:eastAsiaTheme="minorEastAsia" w:hAnsiTheme="minorHAnsi" w:cstheme="minorBidi"/>
                <w:noProof/>
                <w:sz w:val="22"/>
                <w:szCs w:val="22"/>
                <w:lang w:eastAsia="en-GB"/>
              </w:rPr>
              <w:tab/>
            </w:r>
            <w:r w:rsidRPr="00CF175F">
              <w:rPr>
                <w:rStyle w:val="Hyperlink"/>
                <w:noProof/>
              </w:rPr>
              <w:t>Technical Support</w:t>
            </w:r>
            <w:r>
              <w:rPr>
                <w:noProof/>
                <w:webHidden/>
              </w:rPr>
              <w:tab/>
            </w:r>
            <w:r>
              <w:rPr>
                <w:noProof/>
                <w:webHidden/>
              </w:rPr>
              <w:fldChar w:fldCharType="begin"/>
            </w:r>
            <w:r>
              <w:rPr>
                <w:noProof/>
                <w:webHidden/>
              </w:rPr>
              <w:instrText xml:space="preserve"> PAGEREF _Toc368658853 \h </w:instrText>
            </w:r>
            <w:r>
              <w:rPr>
                <w:noProof/>
                <w:webHidden/>
              </w:rPr>
            </w:r>
            <w:r>
              <w:rPr>
                <w:noProof/>
                <w:webHidden/>
              </w:rPr>
              <w:fldChar w:fldCharType="separate"/>
            </w:r>
            <w:r>
              <w:rPr>
                <w:noProof/>
                <w:webHidden/>
              </w:rPr>
              <w:t>4</w:t>
            </w:r>
            <w:r>
              <w:rPr>
                <w:noProof/>
                <w:webHidden/>
              </w:rPr>
              <w:fldChar w:fldCharType="end"/>
            </w:r>
          </w:hyperlink>
        </w:p>
        <w:p w14:paraId="1D76DC5F" w14:textId="77777777" w:rsidR="00786BB7" w:rsidRDefault="00786BB7">
          <w:pPr>
            <w:pStyle w:val="TOC2"/>
            <w:rPr>
              <w:rFonts w:asciiTheme="minorHAnsi" w:eastAsiaTheme="minorEastAsia" w:hAnsiTheme="minorHAnsi" w:cstheme="minorBidi"/>
              <w:noProof/>
              <w:sz w:val="22"/>
              <w:szCs w:val="22"/>
              <w:lang w:eastAsia="en-GB"/>
            </w:rPr>
          </w:pPr>
          <w:hyperlink w:anchor="_Toc368658854" w:history="1">
            <w:r w:rsidRPr="00CF175F">
              <w:rPr>
                <w:rStyle w:val="Hyperlink"/>
                <w:noProof/>
              </w:rPr>
              <w:t>3.5.</w:t>
            </w:r>
            <w:r>
              <w:rPr>
                <w:rFonts w:asciiTheme="minorHAnsi" w:eastAsiaTheme="minorEastAsia" w:hAnsiTheme="minorHAnsi" w:cstheme="minorBidi"/>
                <w:noProof/>
                <w:sz w:val="22"/>
                <w:szCs w:val="22"/>
                <w:lang w:eastAsia="en-GB"/>
              </w:rPr>
              <w:tab/>
            </w:r>
            <w:r w:rsidRPr="00CF175F">
              <w:rPr>
                <w:rStyle w:val="Hyperlink"/>
                <w:noProof/>
              </w:rPr>
              <w:t>User Representatives</w:t>
            </w:r>
            <w:r>
              <w:rPr>
                <w:noProof/>
                <w:webHidden/>
              </w:rPr>
              <w:tab/>
            </w:r>
            <w:r>
              <w:rPr>
                <w:noProof/>
                <w:webHidden/>
              </w:rPr>
              <w:fldChar w:fldCharType="begin"/>
            </w:r>
            <w:r>
              <w:rPr>
                <w:noProof/>
                <w:webHidden/>
              </w:rPr>
              <w:instrText xml:space="preserve"> PAGEREF _Toc368658854 \h </w:instrText>
            </w:r>
            <w:r>
              <w:rPr>
                <w:noProof/>
                <w:webHidden/>
              </w:rPr>
            </w:r>
            <w:r>
              <w:rPr>
                <w:noProof/>
                <w:webHidden/>
              </w:rPr>
              <w:fldChar w:fldCharType="separate"/>
            </w:r>
            <w:r>
              <w:rPr>
                <w:noProof/>
                <w:webHidden/>
              </w:rPr>
              <w:t>4</w:t>
            </w:r>
            <w:r>
              <w:rPr>
                <w:noProof/>
                <w:webHidden/>
              </w:rPr>
              <w:fldChar w:fldCharType="end"/>
            </w:r>
          </w:hyperlink>
        </w:p>
        <w:p w14:paraId="73F0E14E" w14:textId="77777777" w:rsidR="00786BB7" w:rsidRDefault="00786BB7">
          <w:pPr>
            <w:pStyle w:val="TOC2"/>
            <w:rPr>
              <w:rFonts w:asciiTheme="minorHAnsi" w:eastAsiaTheme="minorEastAsia" w:hAnsiTheme="minorHAnsi" w:cstheme="minorBidi"/>
              <w:noProof/>
              <w:sz w:val="22"/>
              <w:szCs w:val="22"/>
              <w:lang w:eastAsia="en-GB"/>
            </w:rPr>
          </w:pPr>
          <w:hyperlink w:anchor="_Toc368658855" w:history="1">
            <w:r w:rsidRPr="00CF175F">
              <w:rPr>
                <w:rStyle w:val="Hyperlink"/>
                <w:noProof/>
              </w:rPr>
              <w:t>3.6.</w:t>
            </w:r>
            <w:r>
              <w:rPr>
                <w:rFonts w:asciiTheme="minorHAnsi" w:eastAsiaTheme="minorEastAsia" w:hAnsiTheme="minorHAnsi" w:cstheme="minorBidi"/>
                <w:noProof/>
                <w:sz w:val="22"/>
                <w:szCs w:val="22"/>
                <w:lang w:eastAsia="en-GB"/>
              </w:rPr>
              <w:tab/>
            </w:r>
            <w:r w:rsidRPr="00CF175F">
              <w:rPr>
                <w:rStyle w:val="Hyperlink"/>
                <w:noProof/>
              </w:rPr>
              <w:t>Budget Holder</w:t>
            </w:r>
            <w:r>
              <w:rPr>
                <w:noProof/>
                <w:webHidden/>
              </w:rPr>
              <w:tab/>
            </w:r>
            <w:r>
              <w:rPr>
                <w:noProof/>
                <w:webHidden/>
              </w:rPr>
              <w:fldChar w:fldCharType="begin"/>
            </w:r>
            <w:r>
              <w:rPr>
                <w:noProof/>
                <w:webHidden/>
              </w:rPr>
              <w:instrText xml:space="preserve"> PAGEREF _Toc368658855 \h </w:instrText>
            </w:r>
            <w:r>
              <w:rPr>
                <w:noProof/>
                <w:webHidden/>
              </w:rPr>
            </w:r>
            <w:r>
              <w:rPr>
                <w:noProof/>
                <w:webHidden/>
              </w:rPr>
              <w:fldChar w:fldCharType="separate"/>
            </w:r>
            <w:r>
              <w:rPr>
                <w:noProof/>
                <w:webHidden/>
              </w:rPr>
              <w:t>4</w:t>
            </w:r>
            <w:r>
              <w:rPr>
                <w:noProof/>
                <w:webHidden/>
              </w:rPr>
              <w:fldChar w:fldCharType="end"/>
            </w:r>
          </w:hyperlink>
        </w:p>
        <w:p w14:paraId="7B006166" w14:textId="77777777" w:rsidR="00786BB7" w:rsidRDefault="00786BB7">
          <w:pPr>
            <w:pStyle w:val="TOC1"/>
            <w:rPr>
              <w:rFonts w:asciiTheme="minorHAnsi" w:eastAsiaTheme="minorEastAsia" w:hAnsiTheme="minorHAnsi" w:cstheme="minorBidi"/>
              <w:b w:val="0"/>
              <w:noProof/>
              <w:sz w:val="22"/>
              <w:szCs w:val="22"/>
              <w:lang w:eastAsia="en-GB"/>
            </w:rPr>
          </w:pPr>
          <w:hyperlink w:anchor="_Toc368658856" w:history="1">
            <w:r w:rsidRPr="00CF175F">
              <w:rPr>
                <w:rStyle w:val="Hyperlink"/>
                <w:noProof/>
              </w:rPr>
              <w:t>4.</w:t>
            </w:r>
            <w:r>
              <w:rPr>
                <w:rFonts w:asciiTheme="minorHAnsi" w:eastAsiaTheme="minorEastAsia" w:hAnsiTheme="minorHAnsi" w:cstheme="minorBidi"/>
                <w:b w:val="0"/>
                <w:noProof/>
                <w:sz w:val="22"/>
                <w:szCs w:val="22"/>
                <w:lang w:eastAsia="en-GB"/>
              </w:rPr>
              <w:tab/>
            </w:r>
            <w:r w:rsidRPr="00CF175F">
              <w:rPr>
                <w:rStyle w:val="Hyperlink"/>
                <w:noProof/>
              </w:rPr>
              <w:t>Work Programme</w:t>
            </w:r>
            <w:r>
              <w:rPr>
                <w:noProof/>
                <w:webHidden/>
              </w:rPr>
              <w:tab/>
            </w:r>
            <w:r>
              <w:rPr>
                <w:noProof/>
                <w:webHidden/>
              </w:rPr>
              <w:fldChar w:fldCharType="begin"/>
            </w:r>
            <w:r>
              <w:rPr>
                <w:noProof/>
                <w:webHidden/>
              </w:rPr>
              <w:instrText xml:space="preserve"> PAGEREF _Toc368658856 \h </w:instrText>
            </w:r>
            <w:r>
              <w:rPr>
                <w:noProof/>
                <w:webHidden/>
              </w:rPr>
            </w:r>
            <w:r>
              <w:rPr>
                <w:noProof/>
                <w:webHidden/>
              </w:rPr>
              <w:fldChar w:fldCharType="separate"/>
            </w:r>
            <w:r>
              <w:rPr>
                <w:noProof/>
                <w:webHidden/>
              </w:rPr>
              <w:t>5</w:t>
            </w:r>
            <w:r>
              <w:rPr>
                <w:noProof/>
                <w:webHidden/>
              </w:rPr>
              <w:fldChar w:fldCharType="end"/>
            </w:r>
          </w:hyperlink>
        </w:p>
        <w:p w14:paraId="58A56DD4" w14:textId="77777777" w:rsidR="00786BB7" w:rsidRDefault="00786BB7">
          <w:pPr>
            <w:pStyle w:val="TOC2"/>
            <w:rPr>
              <w:rFonts w:asciiTheme="minorHAnsi" w:eastAsiaTheme="minorEastAsia" w:hAnsiTheme="minorHAnsi" w:cstheme="minorBidi"/>
              <w:noProof/>
              <w:sz w:val="22"/>
              <w:szCs w:val="22"/>
              <w:lang w:eastAsia="en-GB"/>
            </w:rPr>
          </w:pPr>
          <w:hyperlink w:anchor="_Toc368658857" w:history="1">
            <w:r w:rsidRPr="00CF175F">
              <w:rPr>
                <w:rStyle w:val="Hyperlink"/>
                <w:noProof/>
              </w:rPr>
              <w:t>4.1.</w:t>
            </w:r>
            <w:r>
              <w:rPr>
                <w:rFonts w:asciiTheme="minorHAnsi" w:eastAsiaTheme="minorEastAsia" w:hAnsiTheme="minorHAnsi" w:cstheme="minorBidi"/>
                <w:noProof/>
                <w:sz w:val="22"/>
                <w:szCs w:val="22"/>
                <w:lang w:eastAsia="en-GB"/>
              </w:rPr>
              <w:tab/>
            </w:r>
            <w:r w:rsidRPr="00CF175F">
              <w:rPr>
                <w:rStyle w:val="Hyperlink"/>
                <w:noProof/>
              </w:rPr>
              <w:t>GIS Tool Enhancement</w:t>
            </w:r>
            <w:r>
              <w:rPr>
                <w:noProof/>
                <w:webHidden/>
              </w:rPr>
              <w:tab/>
            </w:r>
            <w:r>
              <w:rPr>
                <w:noProof/>
                <w:webHidden/>
              </w:rPr>
              <w:fldChar w:fldCharType="begin"/>
            </w:r>
            <w:r>
              <w:rPr>
                <w:noProof/>
                <w:webHidden/>
              </w:rPr>
              <w:instrText xml:space="preserve"> PAGEREF _Toc368658857 \h </w:instrText>
            </w:r>
            <w:r>
              <w:rPr>
                <w:noProof/>
                <w:webHidden/>
              </w:rPr>
            </w:r>
            <w:r>
              <w:rPr>
                <w:noProof/>
                <w:webHidden/>
              </w:rPr>
              <w:fldChar w:fldCharType="separate"/>
            </w:r>
            <w:r>
              <w:rPr>
                <w:noProof/>
                <w:webHidden/>
              </w:rPr>
              <w:t>5</w:t>
            </w:r>
            <w:r>
              <w:rPr>
                <w:noProof/>
                <w:webHidden/>
              </w:rPr>
              <w:fldChar w:fldCharType="end"/>
            </w:r>
          </w:hyperlink>
        </w:p>
        <w:p w14:paraId="5D734DE2" w14:textId="77777777" w:rsidR="00786BB7" w:rsidRDefault="00786BB7">
          <w:pPr>
            <w:pStyle w:val="TOC2"/>
            <w:rPr>
              <w:rFonts w:asciiTheme="minorHAnsi" w:eastAsiaTheme="minorEastAsia" w:hAnsiTheme="minorHAnsi" w:cstheme="minorBidi"/>
              <w:noProof/>
              <w:sz w:val="22"/>
              <w:szCs w:val="22"/>
              <w:lang w:eastAsia="en-GB"/>
            </w:rPr>
          </w:pPr>
          <w:hyperlink w:anchor="_Toc368658858" w:history="1">
            <w:r w:rsidRPr="00CF175F">
              <w:rPr>
                <w:rStyle w:val="Hyperlink"/>
                <w:noProof/>
              </w:rPr>
              <w:t>4.2.</w:t>
            </w:r>
            <w:r>
              <w:rPr>
                <w:rFonts w:asciiTheme="minorHAnsi" w:eastAsiaTheme="minorEastAsia" w:hAnsiTheme="minorHAnsi" w:cstheme="minorBidi"/>
                <w:noProof/>
                <w:sz w:val="22"/>
                <w:szCs w:val="22"/>
                <w:lang w:eastAsia="en-GB"/>
              </w:rPr>
              <w:tab/>
            </w:r>
            <w:r w:rsidRPr="00CF175F">
              <w:rPr>
                <w:rStyle w:val="Hyperlink"/>
                <w:noProof/>
              </w:rPr>
              <w:t>User and Technical Manuals</w:t>
            </w:r>
            <w:r>
              <w:rPr>
                <w:noProof/>
                <w:webHidden/>
              </w:rPr>
              <w:tab/>
            </w:r>
            <w:r>
              <w:rPr>
                <w:noProof/>
                <w:webHidden/>
              </w:rPr>
              <w:fldChar w:fldCharType="begin"/>
            </w:r>
            <w:r>
              <w:rPr>
                <w:noProof/>
                <w:webHidden/>
              </w:rPr>
              <w:instrText xml:space="preserve"> PAGEREF _Toc368658858 \h </w:instrText>
            </w:r>
            <w:r>
              <w:rPr>
                <w:noProof/>
                <w:webHidden/>
              </w:rPr>
            </w:r>
            <w:r>
              <w:rPr>
                <w:noProof/>
                <w:webHidden/>
              </w:rPr>
              <w:fldChar w:fldCharType="separate"/>
            </w:r>
            <w:r>
              <w:rPr>
                <w:noProof/>
                <w:webHidden/>
              </w:rPr>
              <w:t>7</w:t>
            </w:r>
            <w:r>
              <w:rPr>
                <w:noProof/>
                <w:webHidden/>
              </w:rPr>
              <w:fldChar w:fldCharType="end"/>
            </w:r>
          </w:hyperlink>
        </w:p>
        <w:p w14:paraId="2B7FB836" w14:textId="77777777" w:rsidR="00786BB7" w:rsidRDefault="00786BB7">
          <w:pPr>
            <w:pStyle w:val="TOC2"/>
            <w:rPr>
              <w:rFonts w:asciiTheme="minorHAnsi" w:eastAsiaTheme="minorEastAsia" w:hAnsiTheme="minorHAnsi" w:cstheme="minorBidi"/>
              <w:noProof/>
              <w:sz w:val="22"/>
              <w:szCs w:val="22"/>
              <w:lang w:eastAsia="en-GB"/>
            </w:rPr>
          </w:pPr>
          <w:hyperlink w:anchor="_Toc368658859" w:history="1">
            <w:r w:rsidRPr="00CF175F">
              <w:rPr>
                <w:rStyle w:val="Hyperlink"/>
                <w:noProof/>
              </w:rPr>
              <w:t>4.3.</w:t>
            </w:r>
            <w:r>
              <w:rPr>
                <w:rFonts w:asciiTheme="minorHAnsi" w:eastAsiaTheme="minorEastAsia" w:hAnsiTheme="minorHAnsi" w:cstheme="minorBidi"/>
                <w:noProof/>
                <w:sz w:val="22"/>
                <w:szCs w:val="22"/>
                <w:lang w:eastAsia="en-GB"/>
              </w:rPr>
              <w:tab/>
            </w:r>
            <w:r w:rsidRPr="00CF175F">
              <w:rPr>
                <w:rStyle w:val="Hyperlink"/>
                <w:noProof/>
              </w:rPr>
              <w:t>User Support</w:t>
            </w:r>
            <w:r>
              <w:rPr>
                <w:noProof/>
                <w:webHidden/>
              </w:rPr>
              <w:tab/>
            </w:r>
            <w:r>
              <w:rPr>
                <w:noProof/>
                <w:webHidden/>
              </w:rPr>
              <w:fldChar w:fldCharType="begin"/>
            </w:r>
            <w:r>
              <w:rPr>
                <w:noProof/>
                <w:webHidden/>
              </w:rPr>
              <w:instrText xml:space="preserve"> PAGEREF _Toc368658859 \h </w:instrText>
            </w:r>
            <w:r>
              <w:rPr>
                <w:noProof/>
                <w:webHidden/>
              </w:rPr>
            </w:r>
            <w:r>
              <w:rPr>
                <w:noProof/>
                <w:webHidden/>
              </w:rPr>
              <w:fldChar w:fldCharType="separate"/>
            </w:r>
            <w:r>
              <w:rPr>
                <w:noProof/>
                <w:webHidden/>
              </w:rPr>
              <w:t>8</w:t>
            </w:r>
            <w:r>
              <w:rPr>
                <w:noProof/>
                <w:webHidden/>
              </w:rPr>
              <w:fldChar w:fldCharType="end"/>
            </w:r>
          </w:hyperlink>
        </w:p>
        <w:p w14:paraId="5DCAB2AD" w14:textId="77777777" w:rsidR="00786BB7" w:rsidRDefault="00786BB7">
          <w:pPr>
            <w:pStyle w:val="TOC1"/>
            <w:rPr>
              <w:rFonts w:asciiTheme="minorHAnsi" w:eastAsiaTheme="minorEastAsia" w:hAnsiTheme="minorHAnsi" w:cstheme="minorBidi"/>
              <w:b w:val="0"/>
              <w:noProof/>
              <w:sz w:val="22"/>
              <w:szCs w:val="22"/>
              <w:lang w:eastAsia="en-GB"/>
            </w:rPr>
          </w:pPr>
          <w:hyperlink w:anchor="_Toc368658860" w:history="1">
            <w:r w:rsidRPr="00CF175F">
              <w:rPr>
                <w:rStyle w:val="Hyperlink"/>
                <w:noProof/>
              </w:rPr>
              <w:t>5.</w:t>
            </w:r>
            <w:r>
              <w:rPr>
                <w:rFonts w:asciiTheme="minorHAnsi" w:eastAsiaTheme="minorEastAsia" w:hAnsiTheme="minorHAnsi" w:cstheme="minorBidi"/>
                <w:b w:val="0"/>
                <w:noProof/>
                <w:sz w:val="22"/>
                <w:szCs w:val="22"/>
                <w:lang w:eastAsia="en-GB"/>
              </w:rPr>
              <w:tab/>
            </w:r>
            <w:r w:rsidRPr="00CF175F">
              <w:rPr>
                <w:rStyle w:val="Hyperlink"/>
                <w:noProof/>
              </w:rPr>
              <w:t>Project Management</w:t>
            </w:r>
            <w:r>
              <w:rPr>
                <w:noProof/>
                <w:webHidden/>
              </w:rPr>
              <w:tab/>
            </w:r>
            <w:r>
              <w:rPr>
                <w:noProof/>
                <w:webHidden/>
              </w:rPr>
              <w:fldChar w:fldCharType="begin"/>
            </w:r>
            <w:r>
              <w:rPr>
                <w:noProof/>
                <w:webHidden/>
              </w:rPr>
              <w:instrText xml:space="preserve"> PAGEREF _Toc368658860 \h </w:instrText>
            </w:r>
            <w:r>
              <w:rPr>
                <w:noProof/>
                <w:webHidden/>
              </w:rPr>
            </w:r>
            <w:r>
              <w:rPr>
                <w:noProof/>
                <w:webHidden/>
              </w:rPr>
              <w:fldChar w:fldCharType="separate"/>
            </w:r>
            <w:r>
              <w:rPr>
                <w:noProof/>
                <w:webHidden/>
              </w:rPr>
              <w:t>10</w:t>
            </w:r>
            <w:r>
              <w:rPr>
                <w:noProof/>
                <w:webHidden/>
              </w:rPr>
              <w:fldChar w:fldCharType="end"/>
            </w:r>
          </w:hyperlink>
        </w:p>
        <w:p w14:paraId="4435867E" w14:textId="77777777" w:rsidR="00786BB7" w:rsidRDefault="00786BB7">
          <w:pPr>
            <w:pStyle w:val="TOC2"/>
            <w:rPr>
              <w:rFonts w:asciiTheme="minorHAnsi" w:eastAsiaTheme="minorEastAsia" w:hAnsiTheme="minorHAnsi" w:cstheme="minorBidi"/>
              <w:noProof/>
              <w:sz w:val="22"/>
              <w:szCs w:val="22"/>
              <w:lang w:eastAsia="en-GB"/>
            </w:rPr>
          </w:pPr>
          <w:hyperlink w:anchor="_Toc368658861" w:history="1">
            <w:r w:rsidRPr="00CF175F">
              <w:rPr>
                <w:rStyle w:val="Hyperlink"/>
                <w:noProof/>
              </w:rPr>
              <w:t>5.1.</w:t>
            </w:r>
            <w:r>
              <w:rPr>
                <w:rFonts w:asciiTheme="minorHAnsi" w:eastAsiaTheme="minorEastAsia" w:hAnsiTheme="minorHAnsi" w:cstheme="minorBidi"/>
                <w:noProof/>
                <w:sz w:val="22"/>
                <w:szCs w:val="22"/>
                <w:lang w:eastAsia="en-GB"/>
              </w:rPr>
              <w:tab/>
            </w:r>
            <w:r w:rsidRPr="00CF175F">
              <w:rPr>
                <w:rStyle w:val="Hyperlink"/>
                <w:noProof/>
              </w:rPr>
              <w:t>Work Units</w:t>
            </w:r>
            <w:r>
              <w:rPr>
                <w:noProof/>
                <w:webHidden/>
              </w:rPr>
              <w:tab/>
            </w:r>
            <w:r>
              <w:rPr>
                <w:noProof/>
                <w:webHidden/>
              </w:rPr>
              <w:fldChar w:fldCharType="begin"/>
            </w:r>
            <w:r>
              <w:rPr>
                <w:noProof/>
                <w:webHidden/>
              </w:rPr>
              <w:instrText xml:space="preserve"> PAGEREF _Toc368658861 \h </w:instrText>
            </w:r>
            <w:r>
              <w:rPr>
                <w:noProof/>
                <w:webHidden/>
              </w:rPr>
            </w:r>
            <w:r>
              <w:rPr>
                <w:noProof/>
                <w:webHidden/>
              </w:rPr>
              <w:fldChar w:fldCharType="separate"/>
            </w:r>
            <w:r>
              <w:rPr>
                <w:noProof/>
                <w:webHidden/>
              </w:rPr>
              <w:t>10</w:t>
            </w:r>
            <w:r>
              <w:rPr>
                <w:noProof/>
                <w:webHidden/>
              </w:rPr>
              <w:fldChar w:fldCharType="end"/>
            </w:r>
          </w:hyperlink>
        </w:p>
        <w:p w14:paraId="54755BF9" w14:textId="77777777" w:rsidR="00786BB7" w:rsidRDefault="00786BB7">
          <w:pPr>
            <w:pStyle w:val="TOC2"/>
            <w:rPr>
              <w:rFonts w:asciiTheme="minorHAnsi" w:eastAsiaTheme="minorEastAsia" w:hAnsiTheme="minorHAnsi" w:cstheme="minorBidi"/>
              <w:noProof/>
              <w:sz w:val="22"/>
              <w:szCs w:val="22"/>
              <w:lang w:eastAsia="en-GB"/>
            </w:rPr>
          </w:pPr>
          <w:hyperlink w:anchor="_Toc368658862" w:history="1">
            <w:r w:rsidRPr="00CF175F">
              <w:rPr>
                <w:rStyle w:val="Hyperlink"/>
                <w:noProof/>
              </w:rPr>
              <w:t>5.2.</w:t>
            </w:r>
            <w:r>
              <w:rPr>
                <w:rFonts w:asciiTheme="minorHAnsi" w:eastAsiaTheme="minorEastAsia" w:hAnsiTheme="minorHAnsi" w:cstheme="minorBidi"/>
                <w:noProof/>
                <w:sz w:val="22"/>
                <w:szCs w:val="22"/>
                <w:lang w:eastAsia="en-GB"/>
              </w:rPr>
              <w:tab/>
            </w:r>
            <w:r w:rsidRPr="00CF175F">
              <w:rPr>
                <w:rStyle w:val="Hyperlink"/>
                <w:noProof/>
              </w:rPr>
              <w:t>Work Portions</w:t>
            </w:r>
            <w:r>
              <w:rPr>
                <w:noProof/>
                <w:webHidden/>
              </w:rPr>
              <w:tab/>
            </w:r>
            <w:r>
              <w:rPr>
                <w:noProof/>
                <w:webHidden/>
              </w:rPr>
              <w:fldChar w:fldCharType="begin"/>
            </w:r>
            <w:r>
              <w:rPr>
                <w:noProof/>
                <w:webHidden/>
              </w:rPr>
              <w:instrText xml:space="preserve"> PAGEREF _Toc368658862 \h </w:instrText>
            </w:r>
            <w:r>
              <w:rPr>
                <w:noProof/>
                <w:webHidden/>
              </w:rPr>
            </w:r>
            <w:r>
              <w:rPr>
                <w:noProof/>
                <w:webHidden/>
              </w:rPr>
              <w:fldChar w:fldCharType="separate"/>
            </w:r>
            <w:r>
              <w:rPr>
                <w:noProof/>
                <w:webHidden/>
              </w:rPr>
              <w:t>11</w:t>
            </w:r>
            <w:r>
              <w:rPr>
                <w:noProof/>
                <w:webHidden/>
              </w:rPr>
              <w:fldChar w:fldCharType="end"/>
            </w:r>
          </w:hyperlink>
        </w:p>
        <w:p w14:paraId="3556553F" w14:textId="77777777" w:rsidR="00786BB7" w:rsidRDefault="00786BB7">
          <w:pPr>
            <w:pStyle w:val="TOC2"/>
            <w:rPr>
              <w:rFonts w:asciiTheme="minorHAnsi" w:eastAsiaTheme="minorEastAsia" w:hAnsiTheme="minorHAnsi" w:cstheme="minorBidi"/>
              <w:noProof/>
              <w:sz w:val="22"/>
              <w:szCs w:val="22"/>
              <w:lang w:eastAsia="en-GB"/>
            </w:rPr>
          </w:pPr>
          <w:hyperlink w:anchor="_Toc368658863" w:history="1">
            <w:r w:rsidRPr="00CF175F">
              <w:rPr>
                <w:rStyle w:val="Hyperlink"/>
                <w:noProof/>
              </w:rPr>
              <w:t>5.3.</w:t>
            </w:r>
            <w:r>
              <w:rPr>
                <w:rFonts w:asciiTheme="minorHAnsi" w:eastAsiaTheme="minorEastAsia" w:hAnsiTheme="minorHAnsi" w:cstheme="minorBidi"/>
                <w:noProof/>
                <w:sz w:val="22"/>
                <w:szCs w:val="22"/>
                <w:lang w:eastAsia="en-GB"/>
              </w:rPr>
              <w:tab/>
            </w:r>
            <w:r w:rsidRPr="00CF175F">
              <w:rPr>
                <w:rStyle w:val="Hyperlink"/>
                <w:noProof/>
              </w:rPr>
              <w:t>Project Milestones</w:t>
            </w:r>
            <w:r>
              <w:rPr>
                <w:noProof/>
                <w:webHidden/>
              </w:rPr>
              <w:tab/>
            </w:r>
            <w:r>
              <w:rPr>
                <w:noProof/>
                <w:webHidden/>
              </w:rPr>
              <w:fldChar w:fldCharType="begin"/>
            </w:r>
            <w:r>
              <w:rPr>
                <w:noProof/>
                <w:webHidden/>
              </w:rPr>
              <w:instrText xml:space="preserve"> PAGEREF _Toc368658863 \h </w:instrText>
            </w:r>
            <w:r>
              <w:rPr>
                <w:noProof/>
                <w:webHidden/>
              </w:rPr>
            </w:r>
            <w:r>
              <w:rPr>
                <w:noProof/>
                <w:webHidden/>
              </w:rPr>
              <w:fldChar w:fldCharType="separate"/>
            </w:r>
            <w:r>
              <w:rPr>
                <w:noProof/>
                <w:webHidden/>
              </w:rPr>
              <w:t>13</w:t>
            </w:r>
            <w:r>
              <w:rPr>
                <w:noProof/>
                <w:webHidden/>
              </w:rPr>
              <w:fldChar w:fldCharType="end"/>
            </w:r>
          </w:hyperlink>
        </w:p>
        <w:p w14:paraId="4C111A0B" w14:textId="77777777" w:rsidR="00786BB7" w:rsidRDefault="00786BB7">
          <w:pPr>
            <w:pStyle w:val="TOC1"/>
            <w:rPr>
              <w:rFonts w:asciiTheme="minorHAnsi" w:eastAsiaTheme="minorEastAsia" w:hAnsiTheme="minorHAnsi" w:cstheme="minorBidi"/>
              <w:b w:val="0"/>
              <w:noProof/>
              <w:sz w:val="22"/>
              <w:szCs w:val="22"/>
              <w:lang w:eastAsia="en-GB"/>
            </w:rPr>
          </w:pPr>
          <w:hyperlink w:anchor="_Toc368658864" w:history="1">
            <w:r w:rsidRPr="00CF175F">
              <w:rPr>
                <w:rStyle w:val="Hyperlink"/>
                <w:noProof/>
              </w:rPr>
              <w:t>6.</w:t>
            </w:r>
            <w:r>
              <w:rPr>
                <w:rFonts w:asciiTheme="minorHAnsi" w:eastAsiaTheme="minorEastAsia" w:hAnsiTheme="minorHAnsi" w:cstheme="minorBidi"/>
                <w:b w:val="0"/>
                <w:noProof/>
                <w:sz w:val="22"/>
                <w:szCs w:val="22"/>
                <w:lang w:eastAsia="en-GB"/>
              </w:rPr>
              <w:tab/>
            </w:r>
            <w:r w:rsidRPr="00CF175F">
              <w:rPr>
                <w:rStyle w:val="Hyperlink"/>
                <w:noProof/>
              </w:rPr>
              <w:t>Costs and timescales</w:t>
            </w:r>
            <w:r>
              <w:rPr>
                <w:noProof/>
                <w:webHidden/>
              </w:rPr>
              <w:tab/>
            </w:r>
            <w:r>
              <w:rPr>
                <w:noProof/>
                <w:webHidden/>
              </w:rPr>
              <w:fldChar w:fldCharType="begin"/>
            </w:r>
            <w:r>
              <w:rPr>
                <w:noProof/>
                <w:webHidden/>
              </w:rPr>
              <w:instrText xml:space="preserve"> PAGEREF _Toc368658864 \h </w:instrText>
            </w:r>
            <w:r>
              <w:rPr>
                <w:noProof/>
                <w:webHidden/>
              </w:rPr>
            </w:r>
            <w:r>
              <w:rPr>
                <w:noProof/>
                <w:webHidden/>
              </w:rPr>
              <w:fldChar w:fldCharType="separate"/>
            </w:r>
            <w:r>
              <w:rPr>
                <w:noProof/>
                <w:webHidden/>
              </w:rPr>
              <w:t>16</w:t>
            </w:r>
            <w:r>
              <w:rPr>
                <w:noProof/>
                <w:webHidden/>
              </w:rPr>
              <w:fldChar w:fldCharType="end"/>
            </w:r>
          </w:hyperlink>
        </w:p>
        <w:p w14:paraId="4720EEC3" w14:textId="77777777" w:rsidR="00786BB7" w:rsidRDefault="00786BB7">
          <w:pPr>
            <w:pStyle w:val="TOC2"/>
            <w:rPr>
              <w:rFonts w:asciiTheme="minorHAnsi" w:eastAsiaTheme="minorEastAsia" w:hAnsiTheme="minorHAnsi" w:cstheme="minorBidi"/>
              <w:noProof/>
              <w:sz w:val="22"/>
              <w:szCs w:val="22"/>
              <w:lang w:eastAsia="en-GB"/>
            </w:rPr>
          </w:pPr>
          <w:hyperlink w:anchor="_Toc368658865" w:history="1">
            <w:r w:rsidRPr="00CF175F">
              <w:rPr>
                <w:rStyle w:val="Hyperlink"/>
                <w:noProof/>
              </w:rPr>
              <w:t>6.1.</w:t>
            </w:r>
            <w:r>
              <w:rPr>
                <w:rFonts w:asciiTheme="minorHAnsi" w:eastAsiaTheme="minorEastAsia" w:hAnsiTheme="minorHAnsi" w:cstheme="minorBidi"/>
                <w:noProof/>
                <w:sz w:val="22"/>
                <w:szCs w:val="22"/>
                <w:lang w:eastAsia="en-GB"/>
              </w:rPr>
              <w:tab/>
            </w:r>
            <w:r w:rsidRPr="00CF175F">
              <w:rPr>
                <w:rStyle w:val="Hyperlink"/>
                <w:noProof/>
              </w:rPr>
              <w:t>Day rate</w:t>
            </w:r>
            <w:r>
              <w:rPr>
                <w:noProof/>
                <w:webHidden/>
              </w:rPr>
              <w:tab/>
            </w:r>
            <w:r>
              <w:rPr>
                <w:noProof/>
                <w:webHidden/>
              </w:rPr>
              <w:fldChar w:fldCharType="begin"/>
            </w:r>
            <w:r>
              <w:rPr>
                <w:noProof/>
                <w:webHidden/>
              </w:rPr>
              <w:instrText xml:space="preserve"> PAGEREF _Toc368658865 \h </w:instrText>
            </w:r>
            <w:r>
              <w:rPr>
                <w:noProof/>
                <w:webHidden/>
              </w:rPr>
            </w:r>
            <w:r>
              <w:rPr>
                <w:noProof/>
                <w:webHidden/>
              </w:rPr>
              <w:fldChar w:fldCharType="separate"/>
            </w:r>
            <w:r>
              <w:rPr>
                <w:noProof/>
                <w:webHidden/>
              </w:rPr>
              <w:t>16</w:t>
            </w:r>
            <w:r>
              <w:rPr>
                <w:noProof/>
                <w:webHidden/>
              </w:rPr>
              <w:fldChar w:fldCharType="end"/>
            </w:r>
          </w:hyperlink>
        </w:p>
        <w:p w14:paraId="557495B7" w14:textId="77777777" w:rsidR="00786BB7" w:rsidRDefault="00786BB7">
          <w:pPr>
            <w:pStyle w:val="TOC2"/>
            <w:rPr>
              <w:rFonts w:asciiTheme="minorHAnsi" w:eastAsiaTheme="minorEastAsia" w:hAnsiTheme="minorHAnsi" w:cstheme="minorBidi"/>
              <w:noProof/>
              <w:sz w:val="22"/>
              <w:szCs w:val="22"/>
              <w:lang w:eastAsia="en-GB"/>
            </w:rPr>
          </w:pPr>
          <w:hyperlink w:anchor="_Toc368658866" w:history="1">
            <w:r w:rsidRPr="00CF175F">
              <w:rPr>
                <w:rStyle w:val="Hyperlink"/>
                <w:noProof/>
              </w:rPr>
              <w:t>6.2.</w:t>
            </w:r>
            <w:r>
              <w:rPr>
                <w:rFonts w:asciiTheme="minorHAnsi" w:eastAsiaTheme="minorEastAsia" w:hAnsiTheme="minorHAnsi" w:cstheme="minorBidi"/>
                <w:noProof/>
                <w:sz w:val="22"/>
                <w:szCs w:val="22"/>
                <w:lang w:eastAsia="en-GB"/>
              </w:rPr>
              <w:tab/>
            </w:r>
            <w:r w:rsidRPr="00CF175F">
              <w:rPr>
                <w:rStyle w:val="Hyperlink"/>
                <w:noProof/>
              </w:rPr>
              <w:t>Phase1 proposal</w:t>
            </w:r>
            <w:r>
              <w:rPr>
                <w:noProof/>
                <w:webHidden/>
              </w:rPr>
              <w:tab/>
            </w:r>
            <w:r>
              <w:rPr>
                <w:noProof/>
                <w:webHidden/>
              </w:rPr>
              <w:fldChar w:fldCharType="begin"/>
            </w:r>
            <w:r>
              <w:rPr>
                <w:noProof/>
                <w:webHidden/>
              </w:rPr>
              <w:instrText xml:space="preserve"> PAGEREF _Toc368658866 \h </w:instrText>
            </w:r>
            <w:r>
              <w:rPr>
                <w:noProof/>
                <w:webHidden/>
              </w:rPr>
            </w:r>
            <w:r>
              <w:rPr>
                <w:noProof/>
                <w:webHidden/>
              </w:rPr>
              <w:fldChar w:fldCharType="separate"/>
            </w:r>
            <w:r>
              <w:rPr>
                <w:noProof/>
                <w:webHidden/>
              </w:rPr>
              <w:t>16</w:t>
            </w:r>
            <w:r>
              <w:rPr>
                <w:noProof/>
                <w:webHidden/>
              </w:rPr>
              <w:fldChar w:fldCharType="end"/>
            </w:r>
          </w:hyperlink>
        </w:p>
        <w:p w14:paraId="74A07661" w14:textId="77777777" w:rsidR="00786BB7" w:rsidRDefault="00786BB7">
          <w:pPr>
            <w:pStyle w:val="TOC2"/>
            <w:rPr>
              <w:rFonts w:asciiTheme="minorHAnsi" w:eastAsiaTheme="minorEastAsia" w:hAnsiTheme="minorHAnsi" w:cstheme="minorBidi"/>
              <w:noProof/>
              <w:sz w:val="22"/>
              <w:szCs w:val="22"/>
              <w:lang w:eastAsia="en-GB"/>
            </w:rPr>
          </w:pPr>
          <w:hyperlink w:anchor="_Toc368658867" w:history="1">
            <w:r w:rsidRPr="00CF175F">
              <w:rPr>
                <w:rStyle w:val="Hyperlink"/>
                <w:noProof/>
              </w:rPr>
              <w:t>6.3.</w:t>
            </w:r>
            <w:r>
              <w:rPr>
                <w:rFonts w:asciiTheme="minorHAnsi" w:eastAsiaTheme="minorEastAsia" w:hAnsiTheme="minorHAnsi" w:cstheme="minorBidi"/>
                <w:noProof/>
                <w:sz w:val="22"/>
                <w:szCs w:val="22"/>
                <w:lang w:eastAsia="en-GB"/>
              </w:rPr>
              <w:tab/>
            </w:r>
            <w:r w:rsidRPr="00CF175F">
              <w:rPr>
                <w:rStyle w:val="Hyperlink"/>
                <w:noProof/>
              </w:rPr>
              <w:t>Ongoing support</w:t>
            </w:r>
            <w:r>
              <w:rPr>
                <w:noProof/>
                <w:webHidden/>
              </w:rPr>
              <w:tab/>
            </w:r>
            <w:r>
              <w:rPr>
                <w:noProof/>
                <w:webHidden/>
              </w:rPr>
              <w:fldChar w:fldCharType="begin"/>
            </w:r>
            <w:r>
              <w:rPr>
                <w:noProof/>
                <w:webHidden/>
              </w:rPr>
              <w:instrText xml:space="preserve"> PAGEREF _Toc368658867 \h </w:instrText>
            </w:r>
            <w:r>
              <w:rPr>
                <w:noProof/>
                <w:webHidden/>
              </w:rPr>
            </w:r>
            <w:r>
              <w:rPr>
                <w:noProof/>
                <w:webHidden/>
              </w:rPr>
              <w:fldChar w:fldCharType="separate"/>
            </w:r>
            <w:r>
              <w:rPr>
                <w:noProof/>
                <w:webHidden/>
              </w:rPr>
              <w:t>17</w:t>
            </w:r>
            <w:r>
              <w:rPr>
                <w:noProof/>
                <w:webHidden/>
              </w:rPr>
              <w:fldChar w:fldCharType="end"/>
            </w:r>
          </w:hyperlink>
        </w:p>
        <w:p w14:paraId="4AEA4C77" w14:textId="77777777" w:rsidR="00786BB7" w:rsidRDefault="00786BB7">
          <w:pPr>
            <w:pStyle w:val="TOC2"/>
            <w:rPr>
              <w:rFonts w:asciiTheme="minorHAnsi" w:eastAsiaTheme="minorEastAsia" w:hAnsiTheme="minorHAnsi" w:cstheme="minorBidi"/>
              <w:noProof/>
              <w:sz w:val="22"/>
              <w:szCs w:val="22"/>
              <w:lang w:eastAsia="en-GB"/>
            </w:rPr>
          </w:pPr>
          <w:hyperlink w:anchor="_Toc368658868" w:history="1">
            <w:r w:rsidRPr="00CF175F">
              <w:rPr>
                <w:rStyle w:val="Hyperlink"/>
                <w:noProof/>
              </w:rPr>
              <w:t>6.4.</w:t>
            </w:r>
            <w:r>
              <w:rPr>
                <w:rFonts w:asciiTheme="minorHAnsi" w:eastAsiaTheme="minorEastAsia" w:hAnsiTheme="minorHAnsi" w:cstheme="minorBidi"/>
                <w:noProof/>
                <w:sz w:val="22"/>
                <w:szCs w:val="22"/>
                <w:lang w:eastAsia="en-GB"/>
              </w:rPr>
              <w:tab/>
            </w:r>
            <w:r w:rsidRPr="00CF175F">
              <w:rPr>
                <w:rStyle w:val="Hyperlink"/>
                <w:noProof/>
              </w:rPr>
              <w:t>Invoicing</w:t>
            </w:r>
            <w:r>
              <w:rPr>
                <w:noProof/>
                <w:webHidden/>
              </w:rPr>
              <w:tab/>
            </w:r>
            <w:r>
              <w:rPr>
                <w:noProof/>
                <w:webHidden/>
              </w:rPr>
              <w:fldChar w:fldCharType="begin"/>
            </w:r>
            <w:r>
              <w:rPr>
                <w:noProof/>
                <w:webHidden/>
              </w:rPr>
              <w:instrText xml:space="preserve"> PAGEREF _Toc368658868 \h </w:instrText>
            </w:r>
            <w:r>
              <w:rPr>
                <w:noProof/>
                <w:webHidden/>
              </w:rPr>
            </w:r>
            <w:r>
              <w:rPr>
                <w:noProof/>
                <w:webHidden/>
              </w:rPr>
              <w:fldChar w:fldCharType="separate"/>
            </w:r>
            <w:r>
              <w:rPr>
                <w:noProof/>
                <w:webHidden/>
              </w:rPr>
              <w:t>18</w:t>
            </w:r>
            <w:r>
              <w:rPr>
                <w:noProof/>
                <w:webHidden/>
              </w:rPr>
              <w:fldChar w:fldCharType="end"/>
            </w:r>
          </w:hyperlink>
        </w:p>
        <w:p w14:paraId="19845A5C" w14:textId="77777777" w:rsidR="00786BB7" w:rsidRDefault="00786BB7">
          <w:pPr>
            <w:pStyle w:val="TOC2"/>
            <w:rPr>
              <w:rFonts w:asciiTheme="minorHAnsi" w:eastAsiaTheme="minorEastAsia" w:hAnsiTheme="minorHAnsi" w:cstheme="minorBidi"/>
              <w:noProof/>
              <w:sz w:val="22"/>
              <w:szCs w:val="22"/>
              <w:lang w:eastAsia="en-GB"/>
            </w:rPr>
          </w:pPr>
          <w:hyperlink w:anchor="_Toc368658869" w:history="1">
            <w:r w:rsidRPr="00CF175F">
              <w:rPr>
                <w:rStyle w:val="Hyperlink"/>
                <w:noProof/>
              </w:rPr>
              <w:t>6.5.</w:t>
            </w:r>
            <w:r>
              <w:rPr>
                <w:rFonts w:asciiTheme="minorHAnsi" w:eastAsiaTheme="minorEastAsia" w:hAnsiTheme="minorHAnsi" w:cstheme="minorBidi"/>
                <w:noProof/>
                <w:sz w:val="22"/>
                <w:szCs w:val="22"/>
                <w:lang w:eastAsia="en-GB"/>
              </w:rPr>
              <w:tab/>
            </w:r>
            <w:r w:rsidRPr="00CF175F">
              <w:rPr>
                <w:rStyle w:val="Hyperlink"/>
                <w:noProof/>
              </w:rPr>
              <w:t>Insurance</w:t>
            </w:r>
            <w:r>
              <w:rPr>
                <w:noProof/>
                <w:webHidden/>
              </w:rPr>
              <w:tab/>
            </w:r>
            <w:r>
              <w:rPr>
                <w:noProof/>
                <w:webHidden/>
              </w:rPr>
              <w:fldChar w:fldCharType="begin"/>
            </w:r>
            <w:r>
              <w:rPr>
                <w:noProof/>
                <w:webHidden/>
              </w:rPr>
              <w:instrText xml:space="preserve"> PAGEREF _Toc368658869 \h </w:instrText>
            </w:r>
            <w:r>
              <w:rPr>
                <w:noProof/>
                <w:webHidden/>
              </w:rPr>
            </w:r>
            <w:r>
              <w:rPr>
                <w:noProof/>
                <w:webHidden/>
              </w:rPr>
              <w:fldChar w:fldCharType="separate"/>
            </w:r>
            <w:r>
              <w:rPr>
                <w:noProof/>
                <w:webHidden/>
              </w:rPr>
              <w:t>18</w:t>
            </w:r>
            <w:r>
              <w:rPr>
                <w:noProof/>
                <w:webHidden/>
              </w:rPr>
              <w:fldChar w:fldCharType="end"/>
            </w:r>
          </w:hyperlink>
        </w:p>
        <w:p w14:paraId="058B28D5" w14:textId="77777777" w:rsidR="00786BB7" w:rsidRDefault="00786BB7">
          <w:pPr>
            <w:pStyle w:val="TOC2"/>
            <w:rPr>
              <w:rFonts w:asciiTheme="minorHAnsi" w:eastAsiaTheme="minorEastAsia" w:hAnsiTheme="minorHAnsi" w:cstheme="minorBidi"/>
              <w:noProof/>
              <w:sz w:val="22"/>
              <w:szCs w:val="22"/>
              <w:lang w:eastAsia="en-GB"/>
            </w:rPr>
          </w:pPr>
          <w:hyperlink w:anchor="_Toc368658870" w:history="1">
            <w:r w:rsidRPr="00CF175F">
              <w:rPr>
                <w:rStyle w:val="Hyperlink"/>
                <w:noProof/>
              </w:rPr>
              <w:t>6.6.</w:t>
            </w:r>
            <w:r>
              <w:rPr>
                <w:rFonts w:asciiTheme="minorHAnsi" w:eastAsiaTheme="minorEastAsia" w:hAnsiTheme="minorHAnsi" w:cstheme="minorBidi"/>
                <w:noProof/>
                <w:sz w:val="22"/>
                <w:szCs w:val="22"/>
                <w:lang w:eastAsia="en-GB"/>
              </w:rPr>
              <w:tab/>
            </w:r>
            <w:r w:rsidRPr="00CF175F">
              <w:rPr>
                <w:rStyle w:val="Hyperlink"/>
                <w:noProof/>
              </w:rPr>
              <w:t>Total costs to LRCs for Phase 1 of project</w:t>
            </w:r>
            <w:r>
              <w:rPr>
                <w:noProof/>
                <w:webHidden/>
              </w:rPr>
              <w:tab/>
            </w:r>
            <w:r>
              <w:rPr>
                <w:noProof/>
                <w:webHidden/>
              </w:rPr>
              <w:fldChar w:fldCharType="begin"/>
            </w:r>
            <w:r>
              <w:rPr>
                <w:noProof/>
                <w:webHidden/>
              </w:rPr>
              <w:instrText xml:space="preserve"> PAGEREF _Toc368658870 \h </w:instrText>
            </w:r>
            <w:r>
              <w:rPr>
                <w:noProof/>
                <w:webHidden/>
              </w:rPr>
            </w:r>
            <w:r>
              <w:rPr>
                <w:noProof/>
                <w:webHidden/>
              </w:rPr>
              <w:fldChar w:fldCharType="separate"/>
            </w:r>
            <w:r>
              <w:rPr>
                <w:noProof/>
                <w:webHidden/>
              </w:rPr>
              <w:t>18</w:t>
            </w:r>
            <w:r>
              <w:rPr>
                <w:noProof/>
                <w:webHidden/>
              </w:rPr>
              <w:fldChar w:fldCharType="end"/>
            </w:r>
          </w:hyperlink>
        </w:p>
        <w:p w14:paraId="46AA29B4" w14:textId="77777777" w:rsidR="00786BB7" w:rsidRDefault="00786BB7">
          <w:pPr>
            <w:pStyle w:val="TOC1"/>
            <w:rPr>
              <w:rFonts w:asciiTheme="minorHAnsi" w:eastAsiaTheme="minorEastAsia" w:hAnsiTheme="minorHAnsi" w:cstheme="minorBidi"/>
              <w:b w:val="0"/>
              <w:noProof/>
              <w:sz w:val="22"/>
              <w:szCs w:val="22"/>
              <w:lang w:eastAsia="en-GB"/>
            </w:rPr>
          </w:pPr>
          <w:hyperlink w:anchor="_Toc368658871" w:history="1">
            <w:r w:rsidRPr="00CF175F">
              <w:rPr>
                <w:rStyle w:val="Hyperlink"/>
                <w:noProof/>
              </w:rPr>
              <w:t>7.</w:t>
            </w:r>
            <w:r>
              <w:rPr>
                <w:rFonts w:asciiTheme="minorHAnsi" w:eastAsiaTheme="minorEastAsia" w:hAnsiTheme="minorHAnsi" w:cstheme="minorBidi"/>
                <w:b w:val="0"/>
                <w:noProof/>
                <w:sz w:val="22"/>
                <w:szCs w:val="22"/>
                <w:lang w:eastAsia="en-GB"/>
              </w:rPr>
              <w:tab/>
            </w:r>
            <w:r w:rsidRPr="00CF175F">
              <w:rPr>
                <w:rStyle w:val="Hyperlink"/>
                <w:noProof/>
              </w:rPr>
              <w:t>Technical considerations</w:t>
            </w:r>
            <w:r>
              <w:rPr>
                <w:noProof/>
                <w:webHidden/>
              </w:rPr>
              <w:tab/>
            </w:r>
            <w:r>
              <w:rPr>
                <w:noProof/>
                <w:webHidden/>
              </w:rPr>
              <w:fldChar w:fldCharType="begin"/>
            </w:r>
            <w:r>
              <w:rPr>
                <w:noProof/>
                <w:webHidden/>
              </w:rPr>
              <w:instrText xml:space="preserve"> PAGEREF _Toc368658871 \h </w:instrText>
            </w:r>
            <w:r>
              <w:rPr>
                <w:noProof/>
                <w:webHidden/>
              </w:rPr>
            </w:r>
            <w:r>
              <w:rPr>
                <w:noProof/>
                <w:webHidden/>
              </w:rPr>
              <w:fldChar w:fldCharType="separate"/>
            </w:r>
            <w:r>
              <w:rPr>
                <w:noProof/>
                <w:webHidden/>
              </w:rPr>
              <w:t>19</w:t>
            </w:r>
            <w:r>
              <w:rPr>
                <w:noProof/>
                <w:webHidden/>
              </w:rPr>
              <w:fldChar w:fldCharType="end"/>
            </w:r>
          </w:hyperlink>
        </w:p>
        <w:p w14:paraId="090EAC52" w14:textId="77777777" w:rsidR="00786BB7" w:rsidRDefault="00786BB7">
          <w:pPr>
            <w:pStyle w:val="TOC2"/>
            <w:rPr>
              <w:rFonts w:asciiTheme="minorHAnsi" w:eastAsiaTheme="minorEastAsia" w:hAnsiTheme="minorHAnsi" w:cstheme="minorBidi"/>
              <w:noProof/>
              <w:sz w:val="22"/>
              <w:szCs w:val="22"/>
              <w:lang w:eastAsia="en-GB"/>
            </w:rPr>
          </w:pPr>
          <w:hyperlink w:anchor="_Toc368658872" w:history="1">
            <w:r w:rsidRPr="00CF175F">
              <w:rPr>
                <w:rStyle w:val="Hyperlink"/>
                <w:noProof/>
              </w:rPr>
              <w:t>7.1.</w:t>
            </w:r>
            <w:r>
              <w:rPr>
                <w:rFonts w:asciiTheme="minorHAnsi" w:eastAsiaTheme="minorEastAsia" w:hAnsiTheme="minorHAnsi" w:cstheme="minorBidi"/>
                <w:noProof/>
                <w:sz w:val="22"/>
                <w:szCs w:val="22"/>
                <w:lang w:eastAsia="en-GB"/>
              </w:rPr>
              <w:tab/>
            </w:r>
            <w:r w:rsidRPr="00CF175F">
              <w:rPr>
                <w:rStyle w:val="Hyperlink"/>
                <w:noProof/>
              </w:rPr>
              <w:t>Digital certification</w:t>
            </w:r>
            <w:r>
              <w:rPr>
                <w:noProof/>
                <w:webHidden/>
              </w:rPr>
              <w:tab/>
            </w:r>
            <w:r>
              <w:rPr>
                <w:noProof/>
                <w:webHidden/>
              </w:rPr>
              <w:fldChar w:fldCharType="begin"/>
            </w:r>
            <w:r>
              <w:rPr>
                <w:noProof/>
                <w:webHidden/>
              </w:rPr>
              <w:instrText xml:space="preserve"> PAGEREF _Toc368658872 \h </w:instrText>
            </w:r>
            <w:r>
              <w:rPr>
                <w:noProof/>
                <w:webHidden/>
              </w:rPr>
            </w:r>
            <w:r>
              <w:rPr>
                <w:noProof/>
                <w:webHidden/>
              </w:rPr>
              <w:fldChar w:fldCharType="separate"/>
            </w:r>
            <w:r>
              <w:rPr>
                <w:noProof/>
                <w:webHidden/>
              </w:rPr>
              <w:t>19</w:t>
            </w:r>
            <w:r>
              <w:rPr>
                <w:noProof/>
                <w:webHidden/>
              </w:rPr>
              <w:fldChar w:fldCharType="end"/>
            </w:r>
          </w:hyperlink>
        </w:p>
        <w:p w14:paraId="12F575AC" w14:textId="77777777" w:rsidR="00786BB7" w:rsidRDefault="00786BB7">
          <w:pPr>
            <w:pStyle w:val="TOC2"/>
            <w:rPr>
              <w:rFonts w:asciiTheme="minorHAnsi" w:eastAsiaTheme="minorEastAsia" w:hAnsiTheme="minorHAnsi" w:cstheme="minorBidi"/>
              <w:noProof/>
              <w:sz w:val="22"/>
              <w:szCs w:val="22"/>
              <w:lang w:eastAsia="en-GB"/>
            </w:rPr>
          </w:pPr>
          <w:hyperlink w:anchor="_Toc368658873" w:history="1">
            <w:r w:rsidRPr="00CF175F">
              <w:rPr>
                <w:rStyle w:val="Hyperlink"/>
                <w:noProof/>
              </w:rPr>
              <w:t>7.2.</w:t>
            </w:r>
            <w:r>
              <w:rPr>
                <w:rFonts w:asciiTheme="minorHAnsi" w:eastAsiaTheme="minorEastAsia" w:hAnsiTheme="minorHAnsi" w:cstheme="minorBidi"/>
                <w:noProof/>
                <w:sz w:val="22"/>
                <w:szCs w:val="22"/>
                <w:lang w:eastAsia="en-GB"/>
              </w:rPr>
              <w:tab/>
            </w:r>
            <w:r w:rsidRPr="00CF175F">
              <w:rPr>
                <w:rStyle w:val="Hyperlink"/>
                <w:noProof/>
              </w:rPr>
              <w:t>Source language</w:t>
            </w:r>
            <w:r>
              <w:rPr>
                <w:noProof/>
                <w:webHidden/>
              </w:rPr>
              <w:tab/>
            </w:r>
            <w:r>
              <w:rPr>
                <w:noProof/>
                <w:webHidden/>
              </w:rPr>
              <w:fldChar w:fldCharType="begin"/>
            </w:r>
            <w:r>
              <w:rPr>
                <w:noProof/>
                <w:webHidden/>
              </w:rPr>
              <w:instrText xml:space="preserve"> PAGEREF _Toc368658873 \h </w:instrText>
            </w:r>
            <w:r>
              <w:rPr>
                <w:noProof/>
                <w:webHidden/>
              </w:rPr>
            </w:r>
            <w:r>
              <w:rPr>
                <w:noProof/>
                <w:webHidden/>
              </w:rPr>
              <w:fldChar w:fldCharType="separate"/>
            </w:r>
            <w:r>
              <w:rPr>
                <w:noProof/>
                <w:webHidden/>
              </w:rPr>
              <w:t>19</w:t>
            </w:r>
            <w:r>
              <w:rPr>
                <w:noProof/>
                <w:webHidden/>
              </w:rPr>
              <w:fldChar w:fldCharType="end"/>
            </w:r>
          </w:hyperlink>
        </w:p>
        <w:p w14:paraId="6DAFFD95" w14:textId="77777777" w:rsidR="00786BB7" w:rsidRDefault="00786BB7">
          <w:pPr>
            <w:pStyle w:val="TOC2"/>
            <w:rPr>
              <w:rFonts w:asciiTheme="minorHAnsi" w:eastAsiaTheme="minorEastAsia" w:hAnsiTheme="minorHAnsi" w:cstheme="minorBidi"/>
              <w:noProof/>
              <w:sz w:val="22"/>
              <w:szCs w:val="22"/>
              <w:lang w:eastAsia="en-GB"/>
            </w:rPr>
          </w:pPr>
          <w:hyperlink w:anchor="_Toc368658874" w:history="1">
            <w:r w:rsidRPr="00CF175F">
              <w:rPr>
                <w:rStyle w:val="Hyperlink"/>
                <w:noProof/>
              </w:rPr>
              <w:t>7.3.</w:t>
            </w:r>
            <w:r>
              <w:rPr>
                <w:rFonts w:asciiTheme="minorHAnsi" w:eastAsiaTheme="minorEastAsia" w:hAnsiTheme="minorHAnsi" w:cstheme="minorBidi"/>
                <w:noProof/>
                <w:sz w:val="22"/>
                <w:szCs w:val="22"/>
                <w:lang w:eastAsia="en-GB"/>
              </w:rPr>
              <w:tab/>
            </w:r>
            <w:r w:rsidRPr="00CF175F">
              <w:rPr>
                <w:rStyle w:val="Hyperlink"/>
                <w:noProof/>
              </w:rPr>
              <w:t>GIS compatibility</w:t>
            </w:r>
            <w:r>
              <w:rPr>
                <w:noProof/>
                <w:webHidden/>
              </w:rPr>
              <w:tab/>
            </w:r>
            <w:r>
              <w:rPr>
                <w:noProof/>
                <w:webHidden/>
              </w:rPr>
              <w:fldChar w:fldCharType="begin"/>
            </w:r>
            <w:r>
              <w:rPr>
                <w:noProof/>
                <w:webHidden/>
              </w:rPr>
              <w:instrText xml:space="preserve"> PAGEREF _Toc368658874 \h </w:instrText>
            </w:r>
            <w:r>
              <w:rPr>
                <w:noProof/>
                <w:webHidden/>
              </w:rPr>
            </w:r>
            <w:r>
              <w:rPr>
                <w:noProof/>
                <w:webHidden/>
              </w:rPr>
              <w:fldChar w:fldCharType="separate"/>
            </w:r>
            <w:r>
              <w:rPr>
                <w:noProof/>
                <w:webHidden/>
              </w:rPr>
              <w:t>19</w:t>
            </w:r>
            <w:r>
              <w:rPr>
                <w:noProof/>
                <w:webHidden/>
              </w:rPr>
              <w:fldChar w:fldCharType="end"/>
            </w:r>
          </w:hyperlink>
        </w:p>
        <w:p w14:paraId="13A01C84" w14:textId="77777777" w:rsidR="00786BB7" w:rsidRDefault="00786BB7">
          <w:pPr>
            <w:pStyle w:val="TOC2"/>
            <w:rPr>
              <w:rFonts w:asciiTheme="minorHAnsi" w:eastAsiaTheme="minorEastAsia" w:hAnsiTheme="minorHAnsi" w:cstheme="minorBidi"/>
              <w:noProof/>
              <w:sz w:val="22"/>
              <w:szCs w:val="22"/>
              <w:lang w:eastAsia="en-GB"/>
            </w:rPr>
          </w:pPr>
          <w:hyperlink w:anchor="_Toc368658875" w:history="1">
            <w:r w:rsidRPr="00CF175F">
              <w:rPr>
                <w:rStyle w:val="Hyperlink"/>
                <w:noProof/>
              </w:rPr>
              <w:t>7.4.</w:t>
            </w:r>
            <w:r>
              <w:rPr>
                <w:rFonts w:asciiTheme="minorHAnsi" w:eastAsiaTheme="minorEastAsia" w:hAnsiTheme="minorHAnsi" w:cstheme="minorBidi"/>
                <w:noProof/>
                <w:sz w:val="22"/>
                <w:szCs w:val="22"/>
                <w:lang w:eastAsia="en-GB"/>
              </w:rPr>
              <w:tab/>
            </w:r>
            <w:r w:rsidRPr="00CF175F">
              <w:rPr>
                <w:rStyle w:val="Hyperlink"/>
                <w:noProof/>
              </w:rPr>
              <w:t>Installation and configuration</w:t>
            </w:r>
            <w:r>
              <w:rPr>
                <w:noProof/>
                <w:webHidden/>
              </w:rPr>
              <w:tab/>
            </w:r>
            <w:r>
              <w:rPr>
                <w:noProof/>
                <w:webHidden/>
              </w:rPr>
              <w:fldChar w:fldCharType="begin"/>
            </w:r>
            <w:r>
              <w:rPr>
                <w:noProof/>
                <w:webHidden/>
              </w:rPr>
              <w:instrText xml:space="preserve"> PAGEREF _Toc368658875 \h </w:instrText>
            </w:r>
            <w:r>
              <w:rPr>
                <w:noProof/>
                <w:webHidden/>
              </w:rPr>
            </w:r>
            <w:r>
              <w:rPr>
                <w:noProof/>
                <w:webHidden/>
              </w:rPr>
              <w:fldChar w:fldCharType="separate"/>
            </w:r>
            <w:r>
              <w:rPr>
                <w:noProof/>
                <w:webHidden/>
              </w:rPr>
              <w:t>20</w:t>
            </w:r>
            <w:r>
              <w:rPr>
                <w:noProof/>
                <w:webHidden/>
              </w:rPr>
              <w:fldChar w:fldCharType="end"/>
            </w:r>
          </w:hyperlink>
        </w:p>
        <w:p w14:paraId="1D19721B" w14:textId="7BC97FE6" w:rsidR="00A621AE" w:rsidRDefault="00A621AE" w:rsidP="004C6BE6">
          <w:pPr>
            <w:tabs>
              <w:tab w:val="right" w:leader="dot" w:pos="9214"/>
            </w:tabs>
          </w:pPr>
          <w:r w:rsidRPr="000F522D">
            <w:rPr>
              <w:rFonts w:asciiTheme="minorHAnsi" w:hAnsiTheme="minorHAnsi"/>
              <w:b/>
              <w:bCs/>
              <w:noProof/>
            </w:rPr>
            <w:fldChar w:fldCharType="end"/>
          </w:r>
        </w:p>
      </w:sdtContent>
    </w:sdt>
    <w:p w14:paraId="3C8AD069" w14:textId="1905CE1B" w:rsidR="00A621AE" w:rsidRDefault="00A621AE">
      <w:pPr>
        <w:rPr>
          <w:rFonts w:cs="Calibri"/>
          <w:lang w:eastAsia="en-GB"/>
        </w:rPr>
      </w:pPr>
      <w:r>
        <w:rPr>
          <w:rFonts w:cs="Calibri"/>
          <w:lang w:eastAsia="en-GB"/>
        </w:rPr>
        <w:br w:type="page"/>
      </w:r>
    </w:p>
    <w:p w14:paraId="0EC0B32F" w14:textId="77777777" w:rsidR="00FE4A29" w:rsidRDefault="00FE4A29" w:rsidP="00E638E9">
      <w:pPr>
        <w:rPr>
          <w:rFonts w:cs="Calibri"/>
          <w:lang w:eastAsia="en-GB"/>
        </w:rPr>
      </w:pPr>
    </w:p>
    <w:p w14:paraId="3144C3A9" w14:textId="2DC0C058" w:rsidR="008F2D66" w:rsidRDefault="008F2D66" w:rsidP="00A621AE">
      <w:pPr>
        <w:pStyle w:val="Heading1"/>
      </w:pPr>
      <w:bookmarkStart w:id="1" w:name="_Toc368658847"/>
      <w:r w:rsidRPr="00A621AE">
        <w:t>Aim</w:t>
      </w:r>
      <w:r w:rsidR="00016567">
        <w:t>s</w:t>
      </w:r>
      <w:bookmarkEnd w:id="1"/>
    </w:p>
    <w:p w14:paraId="3612FB18" w14:textId="38052B48" w:rsidR="008F2D66" w:rsidRPr="008F2D66" w:rsidRDefault="008F2D66" w:rsidP="008F2D66">
      <w:pPr>
        <w:rPr>
          <w:rFonts w:cs="Calibri"/>
          <w:lang w:eastAsia="en-GB"/>
        </w:rPr>
      </w:pPr>
      <w:r w:rsidRPr="008F2D66">
        <w:rPr>
          <w:rFonts w:cs="Calibri"/>
          <w:lang w:eastAsia="en-GB"/>
        </w:rPr>
        <w:t xml:space="preserve">To allow south-east Local Record Centres (LRCs) to </w:t>
      </w:r>
      <w:r w:rsidR="005534A8">
        <w:rPr>
          <w:rFonts w:cs="Calibri"/>
          <w:lang w:eastAsia="en-GB"/>
        </w:rPr>
        <w:t xml:space="preserve">more </w:t>
      </w:r>
      <w:r w:rsidRPr="008F2D66">
        <w:rPr>
          <w:rFonts w:cs="Calibri"/>
          <w:lang w:eastAsia="en-GB"/>
        </w:rPr>
        <w:t>easily and efficiently manage their Habitat and Land Use (HLU) data.</w:t>
      </w:r>
      <w:r w:rsidR="00C477E1">
        <w:rPr>
          <w:rFonts w:cs="Calibri"/>
          <w:lang w:eastAsia="en-GB"/>
        </w:rPr>
        <w:t xml:space="preserve">  Habitat </w:t>
      </w:r>
      <w:r w:rsidR="00C477E1" w:rsidRPr="00C477E1">
        <w:rPr>
          <w:rFonts w:cs="Calibri"/>
          <w:lang w:eastAsia="en-GB"/>
        </w:rPr>
        <w:t>and land use data</w:t>
      </w:r>
      <w:r w:rsidR="0023103E">
        <w:rPr>
          <w:rFonts w:cs="Calibri"/>
          <w:lang w:eastAsia="en-GB"/>
        </w:rPr>
        <w:t xml:space="preserve"> maintained by LRCs</w:t>
      </w:r>
      <w:r w:rsidR="00C477E1" w:rsidRPr="00C477E1">
        <w:rPr>
          <w:rFonts w:cs="Calibri"/>
          <w:lang w:eastAsia="en-GB"/>
        </w:rPr>
        <w:t xml:space="preserve">, </w:t>
      </w:r>
      <w:r w:rsidR="00C477E1">
        <w:rPr>
          <w:rFonts w:cs="Calibri"/>
          <w:lang w:eastAsia="en-GB"/>
        </w:rPr>
        <w:t xml:space="preserve">together with </w:t>
      </w:r>
      <w:r w:rsidR="00C477E1" w:rsidRPr="00C477E1">
        <w:rPr>
          <w:rFonts w:cs="Calibri"/>
          <w:lang w:eastAsia="en-GB"/>
        </w:rPr>
        <w:t>species data, underpins the identification and designation of Local Wildlife Sites</w:t>
      </w:r>
      <w:r w:rsidR="0023103E">
        <w:rPr>
          <w:rFonts w:cs="Calibri"/>
          <w:lang w:eastAsia="en-GB"/>
        </w:rPr>
        <w:t xml:space="preserve"> and is a key component in Habitat Suitability Mapping, Green Infrastructure planning and </w:t>
      </w:r>
      <w:proofErr w:type="spellStart"/>
      <w:r w:rsidR="0023103E">
        <w:rPr>
          <w:rFonts w:cs="Calibri"/>
          <w:lang w:eastAsia="en-GB"/>
        </w:rPr>
        <w:t>EcoSystem</w:t>
      </w:r>
      <w:proofErr w:type="spellEnd"/>
      <w:r w:rsidR="0023103E">
        <w:rPr>
          <w:rFonts w:cs="Calibri"/>
          <w:lang w:eastAsia="en-GB"/>
        </w:rPr>
        <w:t xml:space="preserve"> Services modelling.  It is often also a key deliverable by LRCs to their funding partners. </w:t>
      </w:r>
      <w:r w:rsidR="00CD0CFF">
        <w:rPr>
          <w:rFonts w:cs="Calibri"/>
          <w:lang w:eastAsia="en-GB"/>
        </w:rPr>
        <w:t xml:space="preserve">It is therefore critical </w:t>
      </w:r>
      <w:r w:rsidR="0023103E">
        <w:rPr>
          <w:rFonts w:cs="Calibri"/>
          <w:lang w:eastAsia="en-GB"/>
        </w:rPr>
        <w:t xml:space="preserve">to </w:t>
      </w:r>
      <w:r w:rsidR="00CD0CFF">
        <w:rPr>
          <w:rFonts w:cs="Calibri"/>
          <w:lang w:eastAsia="en-GB"/>
        </w:rPr>
        <w:t xml:space="preserve">be able to </w:t>
      </w:r>
      <w:r w:rsidR="0023103E">
        <w:rPr>
          <w:rFonts w:cs="Calibri"/>
          <w:lang w:eastAsia="en-GB"/>
        </w:rPr>
        <w:t xml:space="preserve">maintain habitat and land use data </w:t>
      </w:r>
      <w:r w:rsidR="00CD0CFF">
        <w:rPr>
          <w:rFonts w:cs="Calibri"/>
          <w:lang w:eastAsia="en-GB"/>
        </w:rPr>
        <w:t xml:space="preserve">in order to </w:t>
      </w:r>
      <w:r w:rsidR="005534A8">
        <w:rPr>
          <w:rFonts w:cs="Calibri"/>
          <w:lang w:eastAsia="en-GB"/>
        </w:rPr>
        <w:t>continue</w:t>
      </w:r>
      <w:r w:rsidR="00CD0CFF">
        <w:rPr>
          <w:rFonts w:cs="Calibri"/>
          <w:lang w:eastAsia="en-GB"/>
        </w:rPr>
        <w:t xml:space="preserve"> to be able to support these processes and to provide agreed deliverables to partners.</w:t>
      </w:r>
    </w:p>
    <w:p w14:paraId="1E4D203E" w14:textId="77777777" w:rsidR="00974C62" w:rsidRDefault="00974C62" w:rsidP="008F2D66">
      <w:pPr>
        <w:rPr>
          <w:rFonts w:cs="Calibri"/>
          <w:lang w:eastAsia="en-GB"/>
        </w:rPr>
      </w:pPr>
    </w:p>
    <w:p w14:paraId="6EBB3004" w14:textId="77777777" w:rsidR="00763C34" w:rsidRPr="008F2D66" w:rsidRDefault="00763C34" w:rsidP="008F2D66">
      <w:pPr>
        <w:rPr>
          <w:rFonts w:cs="Calibri"/>
          <w:lang w:eastAsia="en-GB"/>
        </w:rPr>
      </w:pPr>
    </w:p>
    <w:p w14:paraId="1C18B553" w14:textId="77777777" w:rsidR="008F2D66" w:rsidRPr="008F2D66" w:rsidRDefault="008F2D66" w:rsidP="00A621AE">
      <w:pPr>
        <w:pStyle w:val="Heading1"/>
      </w:pPr>
      <w:bookmarkStart w:id="2" w:name="_Toc368658848"/>
      <w:r w:rsidRPr="008F2D66">
        <w:t>Objectives</w:t>
      </w:r>
      <w:bookmarkEnd w:id="2"/>
    </w:p>
    <w:p w14:paraId="7AF0F808" w14:textId="53A76E27" w:rsidR="008F2D66" w:rsidRDefault="008F2D66" w:rsidP="00392255">
      <w:pPr>
        <w:numPr>
          <w:ilvl w:val="0"/>
          <w:numId w:val="10"/>
        </w:numPr>
        <w:rPr>
          <w:rFonts w:cs="Calibri"/>
          <w:lang w:eastAsia="en-GB"/>
        </w:rPr>
      </w:pPr>
      <w:r w:rsidRPr="008F2D66">
        <w:rPr>
          <w:rFonts w:cs="Calibri"/>
          <w:lang w:eastAsia="en-GB"/>
        </w:rPr>
        <w:t>Amend</w:t>
      </w:r>
      <w:r w:rsidR="00C81E70">
        <w:rPr>
          <w:rFonts w:cs="Calibri"/>
          <w:lang w:eastAsia="en-GB"/>
        </w:rPr>
        <w:t xml:space="preserve"> and develop</w:t>
      </w:r>
      <w:r w:rsidRPr="008F2D66">
        <w:rPr>
          <w:rFonts w:cs="Calibri"/>
          <w:lang w:eastAsia="en-GB"/>
        </w:rPr>
        <w:t xml:space="preserve"> the existing HLU GIS tool by </w:t>
      </w:r>
      <w:r w:rsidR="00C81E70">
        <w:rPr>
          <w:rFonts w:cs="Calibri"/>
          <w:lang w:eastAsia="en-GB"/>
        </w:rPr>
        <w:t>resolving</w:t>
      </w:r>
      <w:r w:rsidRPr="008F2D66">
        <w:rPr>
          <w:rFonts w:cs="Calibri"/>
          <w:lang w:eastAsia="en-GB"/>
        </w:rPr>
        <w:t xml:space="preserve"> the known issues and implementing </w:t>
      </w:r>
      <w:r w:rsidR="00952AE5">
        <w:rPr>
          <w:rFonts w:cs="Calibri"/>
          <w:lang w:eastAsia="en-GB"/>
        </w:rPr>
        <w:t>a number of change request</w:t>
      </w:r>
      <w:r w:rsidRPr="008F2D66">
        <w:rPr>
          <w:rFonts w:cs="Calibri"/>
          <w:lang w:eastAsia="en-GB"/>
        </w:rPr>
        <w:t xml:space="preserve"> enhancements.</w:t>
      </w:r>
    </w:p>
    <w:p w14:paraId="5FEE82E8" w14:textId="77777777" w:rsidR="00952AE5" w:rsidRDefault="008F2D66" w:rsidP="00392255">
      <w:pPr>
        <w:numPr>
          <w:ilvl w:val="0"/>
          <w:numId w:val="10"/>
        </w:numPr>
        <w:rPr>
          <w:rFonts w:cs="Calibri"/>
          <w:lang w:eastAsia="en-GB"/>
        </w:rPr>
      </w:pPr>
      <w:r w:rsidRPr="008F2D66">
        <w:rPr>
          <w:rFonts w:cs="Calibri"/>
          <w:lang w:eastAsia="en-GB"/>
        </w:rPr>
        <w:t>Create a more comprehensive</w:t>
      </w:r>
      <w:r w:rsidR="00C81E70">
        <w:rPr>
          <w:rFonts w:cs="Calibri"/>
          <w:lang w:eastAsia="en-GB"/>
        </w:rPr>
        <w:t xml:space="preserve"> and </w:t>
      </w:r>
      <w:r w:rsidR="00952AE5">
        <w:rPr>
          <w:rFonts w:cs="Calibri"/>
          <w:lang w:eastAsia="en-GB"/>
        </w:rPr>
        <w:t xml:space="preserve">user-friendly </w:t>
      </w:r>
      <w:r w:rsidRPr="008F2D66">
        <w:rPr>
          <w:rFonts w:cs="Calibri"/>
          <w:lang w:eastAsia="en-GB"/>
        </w:rPr>
        <w:t>set of technical and user-manuals</w:t>
      </w:r>
      <w:r w:rsidR="00952AE5">
        <w:rPr>
          <w:rFonts w:cs="Calibri"/>
          <w:lang w:eastAsia="en-GB"/>
        </w:rPr>
        <w:t>.</w:t>
      </w:r>
    </w:p>
    <w:p w14:paraId="100D91A1" w14:textId="6896E8EC" w:rsidR="00853153" w:rsidRPr="008F2D66" w:rsidRDefault="00B1525A" w:rsidP="00853153">
      <w:pPr>
        <w:numPr>
          <w:ilvl w:val="0"/>
          <w:numId w:val="10"/>
        </w:numPr>
        <w:rPr>
          <w:rFonts w:cs="Calibri"/>
          <w:lang w:eastAsia="en-GB"/>
        </w:rPr>
      </w:pPr>
      <w:r>
        <w:rPr>
          <w:rFonts w:cs="Calibri"/>
          <w:lang w:eastAsia="en-GB"/>
        </w:rPr>
        <w:t>U</w:t>
      </w:r>
      <w:r w:rsidR="00853153">
        <w:rPr>
          <w:rFonts w:cs="Calibri"/>
          <w:lang w:eastAsia="en-GB"/>
        </w:rPr>
        <w:t>pload and maintain the tool source code and documentation in suitable internet-based repositories.</w:t>
      </w:r>
    </w:p>
    <w:p w14:paraId="096844AB" w14:textId="4999B6C1" w:rsidR="008F2D66" w:rsidRPr="008F2D66" w:rsidRDefault="00B1525A" w:rsidP="00392255">
      <w:pPr>
        <w:numPr>
          <w:ilvl w:val="0"/>
          <w:numId w:val="10"/>
        </w:numPr>
        <w:rPr>
          <w:rFonts w:cs="Calibri"/>
          <w:lang w:eastAsia="en-GB"/>
        </w:rPr>
      </w:pPr>
      <w:r>
        <w:rPr>
          <w:rFonts w:cs="Calibri"/>
          <w:lang w:eastAsia="en-GB"/>
        </w:rPr>
        <w:t>P</w:t>
      </w:r>
      <w:r w:rsidR="008F2D66" w:rsidRPr="008F2D66">
        <w:rPr>
          <w:rFonts w:cs="Calibri"/>
          <w:lang w:eastAsia="en-GB"/>
        </w:rPr>
        <w:t>rovide on-going technical support to LRC staff</w:t>
      </w:r>
      <w:r w:rsidR="00C81E70">
        <w:rPr>
          <w:rFonts w:cs="Calibri"/>
          <w:lang w:eastAsia="en-GB"/>
        </w:rPr>
        <w:t xml:space="preserve"> as necessary.</w:t>
      </w:r>
    </w:p>
    <w:p w14:paraId="001F0E0B" w14:textId="77777777" w:rsidR="008F2D66" w:rsidRDefault="008F2D66" w:rsidP="008F2D66">
      <w:pPr>
        <w:rPr>
          <w:rFonts w:cs="Calibri"/>
          <w:lang w:eastAsia="en-GB"/>
        </w:rPr>
      </w:pPr>
    </w:p>
    <w:p w14:paraId="1E2DF2BB" w14:textId="77777777" w:rsidR="00763C34" w:rsidRDefault="00763C34" w:rsidP="008F2D66">
      <w:pPr>
        <w:rPr>
          <w:rFonts w:cs="Calibri"/>
          <w:lang w:eastAsia="en-GB"/>
        </w:rPr>
      </w:pPr>
    </w:p>
    <w:p w14:paraId="426A7F22" w14:textId="1E6A9875" w:rsidR="008F2D66" w:rsidRDefault="00AD104E" w:rsidP="00A621AE">
      <w:pPr>
        <w:pStyle w:val="Heading1"/>
      </w:pPr>
      <w:bookmarkStart w:id="3" w:name="_Toc368658849"/>
      <w:r>
        <w:t>Roles and Responsibilities</w:t>
      </w:r>
      <w:bookmarkEnd w:id="3"/>
    </w:p>
    <w:p w14:paraId="370E8BBF" w14:textId="3E05899E" w:rsidR="00AD104E" w:rsidRPr="00AD104E" w:rsidRDefault="00B1525A" w:rsidP="00AD104E">
      <w:pPr>
        <w:pStyle w:val="Heading2"/>
      </w:pPr>
      <w:bookmarkStart w:id="4" w:name="_Toc368658850"/>
      <w:r>
        <w:t>Project</w:t>
      </w:r>
      <w:r w:rsidR="00AD104E">
        <w:t xml:space="preserve"> Group</w:t>
      </w:r>
      <w:bookmarkEnd w:id="4"/>
    </w:p>
    <w:p w14:paraId="0A9C0B9B" w14:textId="56162F7D" w:rsidR="008F2D66" w:rsidRPr="008F2D66" w:rsidRDefault="00EC2A5A" w:rsidP="008F2D66">
      <w:pPr>
        <w:rPr>
          <w:rFonts w:cs="Calibri"/>
          <w:lang w:eastAsia="en-GB"/>
        </w:rPr>
      </w:pPr>
      <w:r>
        <w:rPr>
          <w:rFonts w:cs="Calibri"/>
          <w:lang w:eastAsia="en-GB"/>
        </w:rPr>
        <w:t>It is proposed that t</w:t>
      </w:r>
      <w:r w:rsidR="008F2D66" w:rsidRPr="008F2D66">
        <w:rPr>
          <w:rFonts w:cs="Calibri"/>
          <w:lang w:eastAsia="en-GB"/>
        </w:rPr>
        <w:t xml:space="preserve">he following </w:t>
      </w:r>
      <w:r>
        <w:rPr>
          <w:rFonts w:cs="Calibri"/>
          <w:lang w:eastAsia="en-GB"/>
        </w:rPr>
        <w:t>people</w:t>
      </w:r>
      <w:r w:rsidR="008F2D66" w:rsidRPr="008F2D66">
        <w:rPr>
          <w:rFonts w:cs="Calibri"/>
          <w:lang w:eastAsia="en-GB"/>
        </w:rPr>
        <w:t xml:space="preserve"> form the </w:t>
      </w:r>
      <w:r w:rsidR="00B1525A">
        <w:rPr>
          <w:rFonts w:cs="Calibri"/>
          <w:lang w:eastAsia="en-GB"/>
        </w:rPr>
        <w:t>project</w:t>
      </w:r>
      <w:r w:rsidR="008F2D66" w:rsidRPr="008F2D66">
        <w:rPr>
          <w:rFonts w:cs="Calibri"/>
          <w:lang w:eastAsia="en-GB"/>
        </w:rPr>
        <w:t xml:space="preserve"> group to ensure the objectives are delivered to timescale and budget.</w:t>
      </w:r>
    </w:p>
    <w:p w14:paraId="1F75E96A" w14:textId="77777777" w:rsidR="008F2D66" w:rsidRPr="008F2D66" w:rsidRDefault="008F2D66" w:rsidP="008F2D66">
      <w:pPr>
        <w:rPr>
          <w:rFonts w:cs="Calibri"/>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2"/>
        <w:gridCol w:w="2694"/>
        <w:gridCol w:w="2126"/>
        <w:gridCol w:w="2605"/>
      </w:tblGrid>
      <w:tr w:rsidR="008F2D66" w:rsidRPr="008F2D66" w14:paraId="5710044C" w14:textId="77777777" w:rsidTr="00B1525A">
        <w:tc>
          <w:tcPr>
            <w:tcW w:w="1472" w:type="dxa"/>
          </w:tcPr>
          <w:p w14:paraId="09885284" w14:textId="77777777" w:rsidR="008F2D66" w:rsidRPr="008F2D66" w:rsidRDefault="008F2D66" w:rsidP="008F2D66">
            <w:pPr>
              <w:jc w:val="center"/>
              <w:rPr>
                <w:rFonts w:cs="Calibri"/>
                <w:b/>
                <w:lang w:eastAsia="en-GB"/>
              </w:rPr>
            </w:pPr>
            <w:r w:rsidRPr="008F2D66">
              <w:rPr>
                <w:rFonts w:cs="Calibri"/>
                <w:b/>
                <w:lang w:eastAsia="en-GB"/>
              </w:rPr>
              <w:t>LRC</w:t>
            </w:r>
          </w:p>
        </w:tc>
        <w:tc>
          <w:tcPr>
            <w:tcW w:w="2694" w:type="dxa"/>
          </w:tcPr>
          <w:p w14:paraId="4DD23E9C" w14:textId="77777777" w:rsidR="008F2D66" w:rsidRPr="008F2D66" w:rsidRDefault="008F2D66" w:rsidP="008F2D66">
            <w:pPr>
              <w:jc w:val="center"/>
              <w:rPr>
                <w:rFonts w:cs="Calibri"/>
                <w:b/>
                <w:lang w:eastAsia="en-GB"/>
              </w:rPr>
            </w:pPr>
            <w:r w:rsidRPr="008F2D66">
              <w:rPr>
                <w:rFonts w:cs="Calibri"/>
                <w:b/>
                <w:lang w:eastAsia="en-GB"/>
              </w:rPr>
              <w:t>Geographic coverage</w:t>
            </w:r>
          </w:p>
        </w:tc>
        <w:tc>
          <w:tcPr>
            <w:tcW w:w="2126" w:type="dxa"/>
          </w:tcPr>
          <w:p w14:paraId="15B8CA68" w14:textId="77777777" w:rsidR="008F2D66" w:rsidRPr="008F2D66" w:rsidRDefault="008F2D66" w:rsidP="008F2D66">
            <w:pPr>
              <w:jc w:val="center"/>
              <w:rPr>
                <w:rFonts w:cs="Calibri"/>
                <w:b/>
                <w:lang w:eastAsia="en-GB"/>
              </w:rPr>
            </w:pPr>
            <w:r w:rsidRPr="008F2D66">
              <w:rPr>
                <w:rFonts w:cs="Calibri"/>
                <w:b/>
                <w:lang w:eastAsia="en-GB"/>
              </w:rPr>
              <w:t>Contact</w:t>
            </w:r>
          </w:p>
        </w:tc>
        <w:tc>
          <w:tcPr>
            <w:tcW w:w="2605" w:type="dxa"/>
          </w:tcPr>
          <w:p w14:paraId="6D39A230" w14:textId="77777777" w:rsidR="008F2D66" w:rsidRPr="008F2D66" w:rsidRDefault="008F2D66">
            <w:pPr>
              <w:jc w:val="center"/>
              <w:rPr>
                <w:rFonts w:cs="Calibri"/>
                <w:b/>
                <w:lang w:eastAsia="en-GB"/>
              </w:rPr>
            </w:pPr>
            <w:r w:rsidRPr="008F2D66">
              <w:rPr>
                <w:rFonts w:cs="Calibri"/>
                <w:b/>
                <w:lang w:eastAsia="en-GB"/>
              </w:rPr>
              <w:t>Role</w:t>
            </w:r>
          </w:p>
        </w:tc>
      </w:tr>
      <w:tr w:rsidR="00F82D4F" w:rsidRPr="008F2D66" w14:paraId="1CB6665F" w14:textId="77777777" w:rsidTr="00B1525A">
        <w:tc>
          <w:tcPr>
            <w:tcW w:w="1472" w:type="dxa"/>
          </w:tcPr>
          <w:p w14:paraId="1C81B100" w14:textId="77777777" w:rsidR="00F82D4F" w:rsidRPr="008F2D66" w:rsidRDefault="00F82D4F" w:rsidP="008F2D66">
            <w:pPr>
              <w:rPr>
                <w:rFonts w:cs="Calibri"/>
                <w:lang w:eastAsia="en-GB"/>
              </w:rPr>
            </w:pPr>
            <w:r w:rsidRPr="008F2D66">
              <w:rPr>
                <w:rFonts w:cs="Calibri"/>
                <w:lang w:eastAsia="en-GB"/>
              </w:rPr>
              <w:t>HBIC</w:t>
            </w:r>
          </w:p>
        </w:tc>
        <w:tc>
          <w:tcPr>
            <w:tcW w:w="2694" w:type="dxa"/>
          </w:tcPr>
          <w:p w14:paraId="36701B3A" w14:textId="77777777" w:rsidR="00F82D4F" w:rsidRPr="008F2D66" w:rsidRDefault="00F82D4F" w:rsidP="008F2D66">
            <w:pPr>
              <w:rPr>
                <w:rFonts w:cs="Calibri"/>
                <w:lang w:eastAsia="en-GB"/>
              </w:rPr>
            </w:pPr>
            <w:r w:rsidRPr="008F2D66">
              <w:rPr>
                <w:rFonts w:cs="Calibri"/>
                <w:lang w:eastAsia="en-GB"/>
              </w:rPr>
              <w:t>Hampshire</w:t>
            </w:r>
          </w:p>
        </w:tc>
        <w:tc>
          <w:tcPr>
            <w:tcW w:w="2126" w:type="dxa"/>
          </w:tcPr>
          <w:p w14:paraId="05D14BD4" w14:textId="77777777" w:rsidR="00F82D4F" w:rsidRPr="008F2D66" w:rsidRDefault="00F82D4F" w:rsidP="008F2D66">
            <w:pPr>
              <w:rPr>
                <w:rFonts w:cs="Calibri"/>
                <w:lang w:eastAsia="en-GB"/>
              </w:rPr>
            </w:pPr>
            <w:r w:rsidRPr="008F2D66">
              <w:rPr>
                <w:rFonts w:cs="Calibri"/>
                <w:lang w:eastAsia="en-GB"/>
              </w:rPr>
              <w:t>Becky Coneybeer</w:t>
            </w:r>
          </w:p>
        </w:tc>
        <w:tc>
          <w:tcPr>
            <w:tcW w:w="2605" w:type="dxa"/>
          </w:tcPr>
          <w:p w14:paraId="4956A9A1" w14:textId="2B7D3C74" w:rsidR="00F82D4F" w:rsidRPr="008F2D66" w:rsidRDefault="00F82D4F" w:rsidP="00821BE6">
            <w:pPr>
              <w:jc w:val="center"/>
              <w:rPr>
                <w:rFonts w:cs="Calibri"/>
                <w:lang w:eastAsia="en-GB"/>
              </w:rPr>
            </w:pPr>
            <w:r w:rsidRPr="008F2D66">
              <w:rPr>
                <w:rFonts w:cs="Calibri"/>
                <w:lang w:eastAsia="en-GB"/>
              </w:rPr>
              <w:t>User</w:t>
            </w:r>
            <w:r>
              <w:rPr>
                <w:rFonts w:cs="Calibri"/>
                <w:lang w:eastAsia="en-GB"/>
              </w:rPr>
              <w:t xml:space="preserve"> Representative</w:t>
            </w:r>
          </w:p>
        </w:tc>
      </w:tr>
      <w:tr w:rsidR="008F2D66" w:rsidRPr="008F2D66" w14:paraId="14D876FB" w14:textId="77777777" w:rsidTr="00B1525A">
        <w:tc>
          <w:tcPr>
            <w:tcW w:w="1472" w:type="dxa"/>
          </w:tcPr>
          <w:p w14:paraId="1C821F09" w14:textId="77777777" w:rsidR="008F2D66" w:rsidRPr="008F2D66" w:rsidRDefault="008F2D66" w:rsidP="008F2D66">
            <w:pPr>
              <w:rPr>
                <w:rFonts w:cs="Calibri"/>
                <w:lang w:eastAsia="en-GB"/>
              </w:rPr>
            </w:pPr>
            <w:proofErr w:type="spellStart"/>
            <w:r w:rsidRPr="008F2D66">
              <w:rPr>
                <w:rFonts w:cs="Calibri"/>
                <w:lang w:eastAsia="en-GB"/>
              </w:rPr>
              <w:t>IoWRC</w:t>
            </w:r>
            <w:proofErr w:type="spellEnd"/>
          </w:p>
        </w:tc>
        <w:tc>
          <w:tcPr>
            <w:tcW w:w="2694" w:type="dxa"/>
          </w:tcPr>
          <w:p w14:paraId="46ED4B8D" w14:textId="77777777" w:rsidR="008F2D66" w:rsidRPr="008F2D66" w:rsidRDefault="008F2D66" w:rsidP="008F2D66">
            <w:pPr>
              <w:rPr>
                <w:rFonts w:cs="Calibri"/>
                <w:lang w:eastAsia="en-GB"/>
              </w:rPr>
            </w:pPr>
            <w:r w:rsidRPr="008F2D66">
              <w:rPr>
                <w:rFonts w:cs="Calibri"/>
                <w:lang w:eastAsia="en-GB"/>
              </w:rPr>
              <w:t>Isle of Wight</w:t>
            </w:r>
          </w:p>
        </w:tc>
        <w:tc>
          <w:tcPr>
            <w:tcW w:w="2126" w:type="dxa"/>
          </w:tcPr>
          <w:p w14:paraId="18782B4E" w14:textId="77777777" w:rsidR="008F2D66" w:rsidRPr="008F2D66" w:rsidRDefault="008F2D66" w:rsidP="008F2D66">
            <w:pPr>
              <w:rPr>
                <w:rFonts w:cs="Calibri"/>
                <w:lang w:eastAsia="en-GB"/>
              </w:rPr>
            </w:pPr>
            <w:r w:rsidRPr="008F2D66">
              <w:rPr>
                <w:rFonts w:cs="Calibri"/>
                <w:lang w:eastAsia="en-GB"/>
              </w:rPr>
              <w:t>Anne Marston</w:t>
            </w:r>
          </w:p>
        </w:tc>
        <w:tc>
          <w:tcPr>
            <w:tcW w:w="2605" w:type="dxa"/>
          </w:tcPr>
          <w:p w14:paraId="552202F6" w14:textId="0D4326EF" w:rsidR="008F2D66" w:rsidRPr="008F2D66" w:rsidRDefault="00732952" w:rsidP="00821BE6">
            <w:pPr>
              <w:jc w:val="center"/>
              <w:rPr>
                <w:rFonts w:cs="Calibri"/>
                <w:lang w:eastAsia="en-GB"/>
              </w:rPr>
            </w:pPr>
            <w:r w:rsidRPr="008F2D66">
              <w:rPr>
                <w:rFonts w:cs="Calibri"/>
                <w:lang w:eastAsia="en-GB"/>
              </w:rPr>
              <w:t>User</w:t>
            </w:r>
            <w:r>
              <w:rPr>
                <w:rFonts w:cs="Calibri"/>
                <w:lang w:eastAsia="en-GB"/>
              </w:rPr>
              <w:t xml:space="preserve"> Representative</w:t>
            </w:r>
          </w:p>
        </w:tc>
      </w:tr>
      <w:tr w:rsidR="008F2D66" w:rsidRPr="008F2D66" w14:paraId="4AA7CEDE" w14:textId="77777777" w:rsidTr="00B1525A">
        <w:tc>
          <w:tcPr>
            <w:tcW w:w="1472" w:type="dxa"/>
          </w:tcPr>
          <w:p w14:paraId="4F5925F8" w14:textId="77777777" w:rsidR="008F2D66" w:rsidRPr="008F2D66" w:rsidRDefault="008F2D66" w:rsidP="008F2D66">
            <w:pPr>
              <w:rPr>
                <w:rFonts w:cs="Calibri"/>
                <w:lang w:eastAsia="en-GB"/>
              </w:rPr>
            </w:pPr>
            <w:r w:rsidRPr="008F2D66">
              <w:rPr>
                <w:rFonts w:cs="Calibri"/>
                <w:lang w:eastAsia="en-GB"/>
              </w:rPr>
              <w:t>SBIC</w:t>
            </w:r>
          </w:p>
        </w:tc>
        <w:tc>
          <w:tcPr>
            <w:tcW w:w="2694" w:type="dxa"/>
          </w:tcPr>
          <w:p w14:paraId="2A126A12" w14:textId="77777777" w:rsidR="008F2D66" w:rsidRPr="008F2D66" w:rsidRDefault="008F2D66" w:rsidP="008F2D66">
            <w:pPr>
              <w:rPr>
                <w:rFonts w:cs="Calibri"/>
                <w:lang w:eastAsia="en-GB"/>
              </w:rPr>
            </w:pPr>
            <w:r w:rsidRPr="008F2D66">
              <w:rPr>
                <w:rFonts w:cs="Calibri"/>
                <w:lang w:eastAsia="en-GB"/>
              </w:rPr>
              <w:t>Surrey</w:t>
            </w:r>
          </w:p>
        </w:tc>
        <w:tc>
          <w:tcPr>
            <w:tcW w:w="2126" w:type="dxa"/>
          </w:tcPr>
          <w:p w14:paraId="1F7BF940" w14:textId="053CB9F7" w:rsidR="008F2D66" w:rsidRPr="008F2D66" w:rsidRDefault="00D82E4F" w:rsidP="008F2D66">
            <w:pPr>
              <w:rPr>
                <w:rFonts w:cs="Calibri"/>
                <w:lang w:eastAsia="en-GB"/>
              </w:rPr>
            </w:pPr>
            <w:r>
              <w:rPr>
                <w:rFonts w:cs="Calibri"/>
                <w:lang w:eastAsia="en-GB"/>
              </w:rPr>
              <w:t>Rose Parker</w:t>
            </w:r>
          </w:p>
        </w:tc>
        <w:tc>
          <w:tcPr>
            <w:tcW w:w="2605" w:type="dxa"/>
          </w:tcPr>
          <w:p w14:paraId="7215D561" w14:textId="3D070761" w:rsidR="008F2D66" w:rsidRPr="008F2D66" w:rsidRDefault="00732952" w:rsidP="00821BE6">
            <w:pPr>
              <w:jc w:val="center"/>
              <w:rPr>
                <w:rFonts w:cs="Calibri"/>
                <w:lang w:eastAsia="en-GB"/>
              </w:rPr>
            </w:pPr>
            <w:r w:rsidRPr="008F2D66">
              <w:rPr>
                <w:rFonts w:cs="Calibri"/>
                <w:lang w:eastAsia="en-GB"/>
              </w:rPr>
              <w:t>User</w:t>
            </w:r>
            <w:r>
              <w:rPr>
                <w:rFonts w:cs="Calibri"/>
                <w:lang w:eastAsia="en-GB"/>
              </w:rPr>
              <w:t xml:space="preserve"> Representative</w:t>
            </w:r>
          </w:p>
        </w:tc>
      </w:tr>
      <w:tr w:rsidR="008F2D66" w:rsidRPr="008F2D66" w14:paraId="4869A56B" w14:textId="77777777" w:rsidTr="00B1525A">
        <w:tc>
          <w:tcPr>
            <w:tcW w:w="1472" w:type="dxa"/>
            <w:vMerge w:val="restart"/>
          </w:tcPr>
          <w:p w14:paraId="22B7F264" w14:textId="77777777" w:rsidR="008F2D66" w:rsidRPr="008F2D66" w:rsidRDefault="008F2D66" w:rsidP="008F2D66">
            <w:pPr>
              <w:rPr>
                <w:rFonts w:cs="Calibri"/>
                <w:lang w:eastAsia="en-GB"/>
              </w:rPr>
            </w:pPr>
            <w:proofErr w:type="spellStart"/>
            <w:r w:rsidRPr="008F2D66">
              <w:rPr>
                <w:rFonts w:cs="Calibri"/>
                <w:lang w:eastAsia="en-GB"/>
              </w:rPr>
              <w:t>SxBRC</w:t>
            </w:r>
            <w:proofErr w:type="spellEnd"/>
          </w:p>
        </w:tc>
        <w:tc>
          <w:tcPr>
            <w:tcW w:w="2694" w:type="dxa"/>
            <w:vMerge w:val="restart"/>
          </w:tcPr>
          <w:p w14:paraId="05DAB4B5" w14:textId="77777777" w:rsidR="008F2D66" w:rsidRPr="008F2D66" w:rsidRDefault="008F2D66" w:rsidP="008F2D66">
            <w:pPr>
              <w:rPr>
                <w:rFonts w:cs="Calibri"/>
                <w:lang w:eastAsia="en-GB"/>
              </w:rPr>
            </w:pPr>
            <w:r w:rsidRPr="008F2D66">
              <w:rPr>
                <w:rFonts w:cs="Calibri"/>
                <w:lang w:eastAsia="en-GB"/>
              </w:rPr>
              <w:t>Sussex</w:t>
            </w:r>
          </w:p>
        </w:tc>
        <w:tc>
          <w:tcPr>
            <w:tcW w:w="2126" w:type="dxa"/>
          </w:tcPr>
          <w:p w14:paraId="32533715" w14:textId="77777777" w:rsidR="008F2D66" w:rsidRPr="008F2D66" w:rsidRDefault="008F2D66" w:rsidP="008F2D66">
            <w:pPr>
              <w:rPr>
                <w:rFonts w:cs="Calibri"/>
                <w:lang w:eastAsia="en-GB"/>
              </w:rPr>
            </w:pPr>
            <w:r w:rsidRPr="008F2D66">
              <w:rPr>
                <w:rFonts w:cs="Calibri"/>
                <w:lang w:eastAsia="en-GB"/>
              </w:rPr>
              <w:t xml:space="preserve">Henri </w:t>
            </w:r>
            <w:proofErr w:type="spellStart"/>
            <w:r w:rsidRPr="008F2D66">
              <w:rPr>
                <w:rFonts w:cs="Calibri"/>
                <w:lang w:eastAsia="en-GB"/>
              </w:rPr>
              <w:t>Brocklebank</w:t>
            </w:r>
            <w:proofErr w:type="spellEnd"/>
          </w:p>
        </w:tc>
        <w:tc>
          <w:tcPr>
            <w:tcW w:w="2605" w:type="dxa"/>
          </w:tcPr>
          <w:p w14:paraId="3D74E45D" w14:textId="77777777" w:rsidR="008F2D66" w:rsidRPr="008F2D66" w:rsidRDefault="008F2D66" w:rsidP="00821BE6">
            <w:pPr>
              <w:jc w:val="center"/>
              <w:rPr>
                <w:rFonts w:cs="Calibri"/>
                <w:lang w:eastAsia="en-GB"/>
              </w:rPr>
            </w:pPr>
            <w:r w:rsidRPr="008F2D66">
              <w:rPr>
                <w:rFonts w:cs="Calibri"/>
                <w:lang w:eastAsia="en-GB"/>
              </w:rPr>
              <w:t>Budget holder</w:t>
            </w:r>
          </w:p>
        </w:tc>
      </w:tr>
      <w:tr w:rsidR="008F2D66" w:rsidRPr="008F2D66" w14:paraId="232F9067" w14:textId="77777777" w:rsidTr="00B1525A">
        <w:tc>
          <w:tcPr>
            <w:tcW w:w="1472" w:type="dxa"/>
            <w:vMerge/>
          </w:tcPr>
          <w:p w14:paraId="17FBC75A" w14:textId="77777777" w:rsidR="008F2D66" w:rsidRPr="008F2D66" w:rsidRDefault="008F2D66" w:rsidP="008F2D66">
            <w:pPr>
              <w:rPr>
                <w:rFonts w:cs="Calibri"/>
                <w:lang w:eastAsia="en-GB"/>
              </w:rPr>
            </w:pPr>
          </w:p>
        </w:tc>
        <w:tc>
          <w:tcPr>
            <w:tcW w:w="2694" w:type="dxa"/>
            <w:vMerge/>
          </w:tcPr>
          <w:p w14:paraId="311B7421" w14:textId="77777777" w:rsidR="008F2D66" w:rsidRPr="008F2D66" w:rsidRDefault="008F2D66" w:rsidP="008F2D66">
            <w:pPr>
              <w:rPr>
                <w:rFonts w:cs="Calibri"/>
                <w:lang w:eastAsia="en-GB"/>
              </w:rPr>
            </w:pPr>
          </w:p>
        </w:tc>
        <w:tc>
          <w:tcPr>
            <w:tcW w:w="2126" w:type="dxa"/>
          </w:tcPr>
          <w:p w14:paraId="0542E4D1" w14:textId="77777777" w:rsidR="008F2D66" w:rsidRPr="008F2D66" w:rsidRDefault="008F2D66" w:rsidP="008F2D66">
            <w:pPr>
              <w:rPr>
                <w:rFonts w:cs="Calibri"/>
                <w:lang w:eastAsia="en-GB"/>
              </w:rPr>
            </w:pPr>
            <w:r w:rsidRPr="008F2D66">
              <w:rPr>
                <w:rFonts w:cs="Calibri"/>
                <w:lang w:eastAsia="en-GB"/>
              </w:rPr>
              <w:t>Charles Roper</w:t>
            </w:r>
          </w:p>
        </w:tc>
        <w:tc>
          <w:tcPr>
            <w:tcW w:w="2605" w:type="dxa"/>
          </w:tcPr>
          <w:p w14:paraId="7250DCB2" w14:textId="550BEF92" w:rsidR="008F2D66" w:rsidRPr="008F2D66" w:rsidRDefault="008F2D66" w:rsidP="00D82E4F">
            <w:pPr>
              <w:jc w:val="center"/>
              <w:rPr>
                <w:rFonts w:cs="Calibri"/>
                <w:lang w:eastAsia="en-GB"/>
              </w:rPr>
            </w:pPr>
            <w:r w:rsidRPr="008F2D66">
              <w:rPr>
                <w:rFonts w:cs="Calibri"/>
                <w:lang w:eastAsia="en-GB"/>
              </w:rPr>
              <w:t xml:space="preserve">Technical </w:t>
            </w:r>
            <w:r w:rsidR="00D82E4F">
              <w:rPr>
                <w:rFonts w:cs="Calibri"/>
                <w:lang w:eastAsia="en-GB"/>
              </w:rPr>
              <w:t>S</w:t>
            </w:r>
            <w:r w:rsidRPr="008F2D66">
              <w:rPr>
                <w:rFonts w:cs="Calibri"/>
                <w:lang w:eastAsia="en-GB"/>
              </w:rPr>
              <w:t>upport</w:t>
            </w:r>
          </w:p>
        </w:tc>
      </w:tr>
      <w:tr w:rsidR="008F2D66" w:rsidRPr="008F2D66" w14:paraId="1E3E7C9F" w14:textId="77777777" w:rsidTr="00B1525A">
        <w:tc>
          <w:tcPr>
            <w:tcW w:w="1472" w:type="dxa"/>
            <w:vMerge/>
          </w:tcPr>
          <w:p w14:paraId="72C37D15" w14:textId="77777777" w:rsidR="008F2D66" w:rsidRPr="008F2D66" w:rsidRDefault="008F2D66" w:rsidP="008F2D66">
            <w:pPr>
              <w:rPr>
                <w:rFonts w:cs="Calibri"/>
                <w:lang w:eastAsia="en-GB"/>
              </w:rPr>
            </w:pPr>
          </w:p>
        </w:tc>
        <w:tc>
          <w:tcPr>
            <w:tcW w:w="2694" w:type="dxa"/>
            <w:vMerge/>
          </w:tcPr>
          <w:p w14:paraId="50A27B46" w14:textId="77777777" w:rsidR="008F2D66" w:rsidRPr="008F2D66" w:rsidRDefault="008F2D66" w:rsidP="008F2D66">
            <w:pPr>
              <w:rPr>
                <w:rFonts w:cs="Calibri"/>
                <w:lang w:eastAsia="en-GB"/>
              </w:rPr>
            </w:pPr>
          </w:p>
        </w:tc>
        <w:tc>
          <w:tcPr>
            <w:tcW w:w="2126" w:type="dxa"/>
          </w:tcPr>
          <w:p w14:paraId="046014F5" w14:textId="77777777" w:rsidR="008F2D66" w:rsidRPr="008F2D66" w:rsidRDefault="008F2D66" w:rsidP="008F2D66">
            <w:pPr>
              <w:rPr>
                <w:rFonts w:cs="Calibri"/>
                <w:lang w:eastAsia="en-GB"/>
              </w:rPr>
            </w:pPr>
            <w:r w:rsidRPr="008F2D66">
              <w:rPr>
                <w:rFonts w:cs="Calibri"/>
                <w:lang w:eastAsia="en-GB"/>
              </w:rPr>
              <w:t>Andrew Lawson</w:t>
            </w:r>
          </w:p>
        </w:tc>
        <w:tc>
          <w:tcPr>
            <w:tcW w:w="2605" w:type="dxa"/>
          </w:tcPr>
          <w:p w14:paraId="7510BD63" w14:textId="3AE819F9" w:rsidR="008F2D66" w:rsidRPr="008F2D66" w:rsidRDefault="00D82E4F" w:rsidP="00D82E4F">
            <w:pPr>
              <w:jc w:val="center"/>
              <w:rPr>
                <w:rFonts w:cs="Calibri"/>
                <w:lang w:eastAsia="en-GB"/>
              </w:rPr>
            </w:pPr>
            <w:r>
              <w:rPr>
                <w:rFonts w:cs="Calibri"/>
                <w:lang w:eastAsia="en-GB"/>
              </w:rPr>
              <w:t xml:space="preserve">Project Co-ordinator / </w:t>
            </w:r>
            <w:r w:rsidR="00732952" w:rsidRPr="008F2D66">
              <w:rPr>
                <w:rFonts w:cs="Calibri"/>
                <w:lang w:eastAsia="en-GB"/>
              </w:rPr>
              <w:t>User</w:t>
            </w:r>
            <w:r w:rsidR="00732952">
              <w:rPr>
                <w:rFonts w:cs="Calibri"/>
                <w:lang w:eastAsia="en-GB"/>
              </w:rPr>
              <w:t xml:space="preserve"> Representative</w:t>
            </w:r>
          </w:p>
        </w:tc>
      </w:tr>
      <w:tr w:rsidR="008F2D66" w:rsidRPr="008F2D66" w14:paraId="05E1385E" w14:textId="77777777" w:rsidTr="00B1525A">
        <w:tc>
          <w:tcPr>
            <w:tcW w:w="1472" w:type="dxa"/>
            <w:vMerge w:val="restart"/>
          </w:tcPr>
          <w:p w14:paraId="5E3FAAC3" w14:textId="77777777" w:rsidR="008F2D66" w:rsidRPr="008F2D66" w:rsidRDefault="008F2D66" w:rsidP="008F2D66">
            <w:pPr>
              <w:rPr>
                <w:rFonts w:cs="Calibri"/>
                <w:lang w:eastAsia="en-GB"/>
              </w:rPr>
            </w:pPr>
            <w:r w:rsidRPr="008F2D66">
              <w:rPr>
                <w:rFonts w:cs="Calibri"/>
                <w:lang w:eastAsia="en-GB"/>
              </w:rPr>
              <w:t>TVERC</w:t>
            </w:r>
          </w:p>
        </w:tc>
        <w:tc>
          <w:tcPr>
            <w:tcW w:w="2694" w:type="dxa"/>
            <w:vMerge w:val="restart"/>
          </w:tcPr>
          <w:p w14:paraId="4B86F439" w14:textId="77777777" w:rsidR="008F2D66" w:rsidRPr="008F2D66" w:rsidRDefault="008F2D66" w:rsidP="008F2D66">
            <w:pPr>
              <w:rPr>
                <w:rFonts w:cs="Calibri"/>
                <w:lang w:eastAsia="en-GB"/>
              </w:rPr>
            </w:pPr>
            <w:r w:rsidRPr="008F2D66">
              <w:rPr>
                <w:rFonts w:cs="Calibri"/>
                <w:lang w:eastAsia="en-GB"/>
              </w:rPr>
              <w:t>Oxfordshire &amp; Berkshire</w:t>
            </w:r>
          </w:p>
        </w:tc>
        <w:tc>
          <w:tcPr>
            <w:tcW w:w="2126" w:type="dxa"/>
          </w:tcPr>
          <w:p w14:paraId="13541271" w14:textId="77777777" w:rsidR="008F2D66" w:rsidRPr="008F2D66" w:rsidRDefault="008F2D66" w:rsidP="008F2D66">
            <w:pPr>
              <w:rPr>
                <w:rFonts w:cs="Calibri"/>
                <w:lang w:eastAsia="en-GB"/>
              </w:rPr>
            </w:pPr>
            <w:r w:rsidRPr="008F2D66">
              <w:rPr>
                <w:rFonts w:cs="Calibri"/>
                <w:lang w:eastAsia="en-GB"/>
              </w:rPr>
              <w:t>Camilla Burrow</w:t>
            </w:r>
          </w:p>
        </w:tc>
        <w:tc>
          <w:tcPr>
            <w:tcW w:w="2605" w:type="dxa"/>
          </w:tcPr>
          <w:p w14:paraId="1B542376" w14:textId="03EC516A" w:rsidR="008F2D66" w:rsidRPr="008F2D66" w:rsidRDefault="008F2D66" w:rsidP="00D82E4F">
            <w:pPr>
              <w:jc w:val="center"/>
              <w:rPr>
                <w:rFonts w:cs="Calibri"/>
                <w:lang w:eastAsia="en-GB"/>
              </w:rPr>
            </w:pPr>
            <w:r w:rsidRPr="008F2D66">
              <w:rPr>
                <w:rFonts w:cs="Calibri"/>
                <w:lang w:eastAsia="en-GB"/>
              </w:rPr>
              <w:t xml:space="preserve">Project </w:t>
            </w:r>
            <w:r w:rsidR="00D82E4F">
              <w:rPr>
                <w:rFonts w:cs="Calibri"/>
                <w:lang w:eastAsia="en-GB"/>
              </w:rPr>
              <w:t>M</w:t>
            </w:r>
            <w:r w:rsidRPr="008F2D66">
              <w:rPr>
                <w:rFonts w:cs="Calibri"/>
                <w:lang w:eastAsia="en-GB"/>
              </w:rPr>
              <w:t>anager</w:t>
            </w:r>
          </w:p>
        </w:tc>
      </w:tr>
      <w:tr w:rsidR="008F2D66" w:rsidRPr="008F2D66" w14:paraId="448D3EBD" w14:textId="77777777" w:rsidTr="00B1525A">
        <w:tc>
          <w:tcPr>
            <w:tcW w:w="1472" w:type="dxa"/>
            <w:vMerge/>
          </w:tcPr>
          <w:p w14:paraId="2C3C211A" w14:textId="77777777" w:rsidR="008F2D66" w:rsidRPr="008F2D66" w:rsidRDefault="008F2D66" w:rsidP="008F2D66">
            <w:pPr>
              <w:rPr>
                <w:rFonts w:cs="Calibri"/>
                <w:lang w:eastAsia="en-GB"/>
              </w:rPr>
            </w:pPr>
          </w:p>
        </w:tc>
        <w:tc>
          <w:tcPr>
            <w:tcW w:w="2694" w:type="dxa"/>
            <w:vMerge/>
          </w:tcPr>
          <w:p w14:paraId="19CEA9B4" w14:textId="77777777" w:rsidR="008F2D66" w:rsidRPr="008F2D66" w:rsidRDefault="008F2D66" w:rsidP="008F2D66">
            <w:pPr>
              <w:rPr>
                <w:rFonts w:cs="Calibri"/>
                <w:lang w:eastAsia="en-GB"/>
              </w:rPr>
            </w:pPr>
          </w:p>
        </w:tc>
        <w:tc>
          <w:tcPr>
            <w:tcW w:w="2126" w:type="dxa"/>
          </w:tcPr>
          <w:p w14:paraId="28512E44" w14:textId="77777777" w:rsidR="008F2D66" w:rsidRPr="008F2D66" w:rsidRDefault="008F2D66" w:rsidP="008F2D66">
            <w:pPr>
              <w:rPr>
                <w:rFonts w:cs="Calibri"/>
                <w:lang w:eastAsia="en-GB"/>
              </w:rPr>
            </w:pPr>
            <w:r w:rsidRPr="008F2D66">
              <w:rPr>
                <w:rFonts w:cs="Calibri"/>
                <w:lang w:eastAsia="en-GB"/>
              </w:rPr>
              <w:t>Graham Hawker</w:t>
            </w:r>
          </w:p>
        </w:tc>
        <w:tc>
          <w:tcPr>
            <w:tcW w:w="2605" w:type="dxa"/>
          </w:tcPr>
          <w:p w14:paraId="4D68B24E" w14:textId="5461BCA2" w:rsidR="008F2D66" w:rsidRPr="008F2D66" w:rsidRDefault="00732952" w:rsidP="00821BE6">
            <w:pPr>
              <w:jc w:val="center"/>
              <w:rPr>
                <w:rFonts w:cs="Calibri"/>
                <w:lang w:eastAsia="en-GB"/>
              </w:rPr>
            </w:pPr>
            <w:r w:rsidRPr="008F2D66">
              <w:rPr>
                <w:rFonts w:cs="Calibri"/>
                <w:lang w:eastAsia="en-GB"/>
              </w:rPr>
              <w:t>User</w:t>
            </w:r>
            <w:r>
              <w:rPr>
                <w:rFonts w:cs="Calibri"/>
                <w:lang w:eastAsia="en-GB"/>
              </w:rPr>
              <w:t xml:space="preserve"> Representative</w:t>
            </w:r>
          </w:p>
        </w:tc>
      </w:tr>
      <w:tr w:rsidR="008F2D66" w:rsidRPr="008F2D66" w14:paraId="26DEDC34" w14:textId="77777777" w:rsidTr="00B1525A">
        <w:tc>
          <w:tcPr>
            <w:tcW w:w="1472" w:type="dxa"/>
          </w:tcPr>
          <w:p w14:paraId="79ACC1C8" w14:textId="77777777" w:rsidR="008F2D66" w:rsidRPr="008F2D66" w:rsidRDefault="008F2D66" w:rsidP="008F2D66">
            <w:pPr>
              <w:rPr>
                <w:rFonts w:cs="Calibri"/>
                <w:lang w:eastAsia="en-GB"/>
              </w:rPr>
            </w:pPr>
            <w:r w:rsidRPr="008F2D66">
              <w:rPr>
                <w:rFonts w:cs="Calibri"/>
                <w:lang w:eastAsia="en-GB"/>
              </w:rPr>
              <w:t>BMERC</w:t>
            </w:r>
          </w:p>
        </w:tc>
        <w:tc>
          <w:tcPr>
            <w:tcW w:w="2694" w:type="dxa"/>
          </w:tcPr>
          <w:p w14:paraId="73930FC9" w14:textId="77777777" w:rsidR="008F2D66" w:rsidRPr="008F2D66" w:rsidRDefault="008F2D66" w:rsidP="008F2D66">
            <w:pPr>
              <w:rPr>
                <w:rFonts w:cs="Calibri"/>
                <w:lang w:eastAsia="en-GB"/>
              </w:rPr>
            </w:pPr>
            <w:r w:rsidRPr="008F2D66">
              <w:rPr>
                <w:rFonts w:cs="Calibri"/>
                <w:lang w:eastAsia="en-GB"/>
              </w:rPr>
              <w:t>Buckinghamshire &amp; Milton Keynes</w:t>
            </w:r>
          </w:p>
        </w:tc>
        <w:tc>
          <w:tcPr>
            <w:tcW w:w="2126" w:type="dxa"/>
          </w:tcPr>
          <w:p w14:paraId="6BD19537" w14:textId="77777777" w:rsidR="008F2D66" w:rsidRPr="008F2D66" w:rsidRDefault="008F2D66" w:rsidP="008F2D66">
            <w:pPr>
              <w:rPr>
                <w:rFonts w:cs="Calibri"/>
                <w:lang w:eastAsia="en-GB"/>
              </w:rPr>
            </w:pPr>
            <w:r w:rsidRPr="008F2D66">
              <w:rPr>
                <w:rFonts w:cs="Calibri"/>
                <w:lang w:eastAsia="en-GB"/>
              </w:rPr>
              <w:t>Julia Carey</w:t>
            </w:r>
          </w:p>
        </w:tc>
        <w:tc>
          <w:tcPr>
            <w:tcW w:w="2605" w:type="dxa"/>
          </w:tcPr>
          <w:p w14:paraId="62566147" w14:textId="448E75D5" w:rsidR="008F2D66" w:rsidRPr="008F2D66" w:rsidRDefault="00732952" w:rsidP="00821BE6">
            <w:pPr>
              <w:jc w:val="center"/>
              <w:rPr>
                <w:rFonts w:cs="Calibri"/>
                <w:lang w:eastAsia="en-GB"/>
              </w:rPr>
            </w:pPr>
            <w:r w:rsidRPr="008F2D66">
              <w:rPr>
                <w:rFonts w:cs="Calibri"/>
                <w:lang w:eastAsia="en-GB"/>
              </w:rPr>
              <w:t>User</w:t>
            </w:r>
            <w:r>
              <w:rPr>
                <w:rFonts w:cs="Calibri"/>
                <w:lang w:eastAsia="en-GB"/>
              </w:rPr>
              <w:t xml:space="preserve"> Representative</w:t>
            </w:r>
          </w:p>
        </w:tc>
      </w:tr>
    </w:tbl>
    <w:p w14:paraId="4EB27096" w14:textId="77777777" w:rsidR="008F2D66" w:rsidRDefault="008F2D66" w:rsidP="008F2D66">
      <w:pPr>
        <w:rPr>
          <w:rFonts w:cs="Calibri"/>
          <w:lang w:eastAsia="en-GB"/>
        </w:rPr>
      </w:pPr>
    </w:p>
    <w:p w14:paraId="4D0B7BBA" w14:textId="77777777" w:rsidR="00D166BF" w:rsidRDefault="00D166BF" w:rsidP="00D166BF">
      <w:pPr>
        <w:pStyle w:val="Heading2"/>
      </w:pPr>
      <w:bookmarkStart w:id="5" w:name="_Toc368658851"/>
      <w:r>
        <w:t>Project Manager</w:t>
      </w:r>
      <w:bookmarkEnd w:id="5"/>
    </w:p>
    <w:p w14:paraId="4C967359" w14:textId="77777777" w:rsidR="00D166BF" w:rsidRDefault="00D166BF" w:rsidP="00D166BF">
      <w:pPr>
        <w:rPr>
          <w:rFonts w:cs="Calibri"/>
          <w:lang w:eastAsia="en-GB"/>
        </w:rPr>
      </w:pPr>
      <w:r>
        <w:rPr>
          <w:rFonts w:cs="Calibri"/>
          <w:lang w:eastAsia="en-GB"/>
        </w:rPr>
        <w:t>The Project Manager will be expected to perform the following tasks:</w:t>
      </w:r>
    </w:p>
    <w:p w14:paraId="42D402EF" w14:textId="77777777" w:rsidR="00D166BF" w:rsidRDefault="00D166BF" w:rsidP="00D166BF">
      <w:pPr>
        <w:pStyle w:val="ListParagraph"/>
        <w:numPr>
          <w:ilvl w:val="0"/>
          <w:numId w:val="38"/>
        </w:numPr>
        <w:rPr>
          <w:rFonts w:cs="Calibri"/>
          <w:lang w:eastAsia="en-GB"/>
        </w:rPr>
      </w:pPr>
      <w:r>
        <w:rPr>
          <w:rFonts w:cs="Calibri"/>
          <w:lang w:eastAsia="en-GB"/>
        </w:rPr>
        <w:t>Give the initial go-ahead to start the project.</w:t>
      </w:r>
    </w:p>
    <w:p w14:paraId="5A81705A" w14:textId="77777777" w:rsidR="00D166BF" w:rsidRDefault="00D166BF" w:rsidP="00D166BF">
      <w:pPr>
        <w:pStyle w:val="ListParagraph"/>
        <w:numPr>
          <w:ilvl w:val="0"/>
          <w:numId w:val="38"/>
        </w:numPr>
        <w:rPr>
          <w:rFonts w:cs="Calibri"/>
          <w:lang w:eastAsia="en-GB"/>
        </w:rPr>
      </w:pPr>
      <w:r>
        <w:rPr>
          <w:rFonts w:cs="Calibri"/>
          <w:lang w:eastAsia="en-GB"/>
        </w:rPr>
        <w:t>Agree the payment of invoices following the successful achievement of payment related milestones.</w:t>
      </w:r>
    </w:p>
    <w:p w14:paraId="32C00B42" w14:textId="77777777" w:rsidR="00D166BF" w:rsidRPr="00D166BF" w:rsidRDefault="00D166BF" w:rsidP="00D166BF">
      <w:pPr>
        <w:pStyle w:val="ListParagraph"/>
        <w:numPr>
          <w:ilvl w:val="0"/>
          <w:numId w:val="38"/>
        </w:numPr>
        <w:rPr>
          <w:rFonts w:cs="Calibri"/>
          <w:lang w:eastAsia="en-GB"/>
        </w:rPr>
      </w:pPr>
      <w:r>
        <w:rPr>
          <w:rFonts w:cs="Calibri"/>
          <w:lang w:eastAsia="en-GB"/>
        </w:rPr>
        <w:t>Agree any proposed changes to the project plan, timescales or costs.</w:t>
      </w:r>
    </w:p>
    <w:p w14:paraId="0C7C9F4C" w14:textId="77777777" w:rsidR="00D166BF" w:rsidRDefault="00D166BF" w:rsidP="00D166BF">
      <w:pPr>
        <w:rPr>
          <w:rFonts w:cs="Calibri"/>
          <w:lang w:eastAsia="en-GB"/>
        </w:rPr>
      </w:pPr>
    </w:p>
    <w:p w14:paraId="1BFC1438" w14:textId="191ED706" w:rsidR="00D82E4F" w:rsidRPr="008F2D66" w:rsidRDefault="00C74684" w:rsidP="00A062D1">
      <w:pPr>
        <w:pStyle w:val="Heading2"/>
        <w:keepNext/>
        <w:keepLines/>
      </w:pPr>
      <w:bookmarkStart w:id="6" w:name="_Toc368658852"/>
      <w:ins w:id="7" w:author="camilla.burrow" w:date="2013-09-06T09:18:00Z">
        <w:r>
          <w:lastRenderedPageBreak/>
          <w:t xml:space="preserve">Project </w:t>
        </w:r>
      </w:ins>
      <w:r w:rsidR="00D82E4F">
        <w:t>Co-ordinator</w:t>
      </w:r>
      <w:bookmarkEnd w:id="6"/>
    </w:p>
    <w:p w14:paraId="5047A14D" w14:textId="77777777" w:rsidR="00D82E4F" w:rsidRDefault="00D907A0" w:rsidP="00A062D1">
      <w:pPr>
        <w:keepNext/>
        <w:keepLines/>
        <w:rPr>
          <w:rFonts w:cs="Calibri"/>
          <w:lang w:eastAsia="en-GB"/>
        </w:rPr>
      </w:pPr>
      <w:r>
        <w:rPr>
          <w:rFonts w:cs="Calibri"/>
          <w:lang w:eastAsia="en-GB"/>
        </w:rPr>
        <w:t>The</w:t>
      </w:r>
      <w:r w:rsidR="00CD0CFF">
        <w:rPr>
          <w:rFonts w:cs="Calibri"/>
          <w:lang w:eastAsia="en-GB"/>
        </w:rPr>
        <w:t xml:space="preserve"> </w:t>
      </w:r>
      <w:r w:rsidR="00CD0CFF" w:rsidRPr="00891D32">
        <w:rPr>
          <w:rFonts w:cs="Calibri"/>
          <w:lang w:eastAsia="en-GB"/>
        </w:rPr>
        <w:t>Pr</w:t>
      </w:r>
      <w:r w:rsidRPr="00891D32">
        <w:rPr>
          <w:rFonts w:cs="Calibri"/>
          <w:lang w:eastAsia="en-GB"/>
        </w:rPr>
        <w:t>oject</w:t>
      </w:r>
      <w:r w:rsidR="00CD0CFF" w:rsidRPr="00891D32">
        <w:rPr>
          <w:rFonts w:cs="Calibri"/>
          <w:lang w:eastAsia="en-GB"/>
        </w:rPr>
        <w:t xml:space="preserve"> C</w:t>
      </w:r>
      <w:r w:rsidR="00CD0CFF">
        <w:rPr>
          <w:rFonts w:cs="Calibri"/>
          <w:lang w:eastAsia="en-GB"/>
        </w:rPr>
        <w:t>o-ordinator</w:t>
      </w:r>
      <w:r w:rsidR="00D34A3B">
        <w:rPr>
          <w:rFonts w:cs="Calibri"/>
          <w:lang w:eastAsia="en-GB"/>
        </w:rPr>
        <w:t xml:space="preserve"> </w:t>
      </w:r>
      <w:r>
        <w:rPr>
          <w:rFonts w:cs="Calibri"/>
          <w:lang w:eastAsia="en-GB"/>
        </w:rPr>
        <w:t xml:space="preserve">will </w:t>
      </w:r>
      <w:r w:rsidR="00D82E4F">
        <w:rPr>
          <w:rFonts w:cs="Calibri"/>
          <w:lang w:eastAsia="en-GB"/>
        </w:rPr>
        <w:t>be expected to perform the following tasks:</w:t>
      </w:r>
    </w:p>
    <w:p w14:paraId="6A8F3D60" w14:textId="48A8B915" w:rsidR="00D82E4F" w:rsidRDefault="00D82E4F" w:rsidP="00392255">
      <w:pPr>
        <w:numPr>
          <w:ilvl w:val="0"/>
          <w:numId w:val="18"/>
        </w:numPr>
        <w:rPr>
          <w:rFonts w:cs="Calibri"/>
          <w:lang w:eastAsia="en-GB"/>
        </w:rPr>
      </w:pPr>
      <w:r>
        <w:rPr>
          <w:rFonts w:cs="Calibri"/>
          <w:lang w:eastAsia="en-GB"/>
        </w:rPr>
        <w:t>Oversee t</w:t>
      </w:r>
      <w:r w:rsidRPr="008F2D66">
        <w:rPr>
          <w:rFonts w:cs="Calibri"/>
          <w:lang w:eastAsia="en-GB"/>
        </w:rPr>
        <w:t xml:space="preserve">he work programme </w:t>
      </w:r>
      <w:r>
        <w:rPr>
          <w:rFonts w:cs="Calibri"/>
          <w:lang w:eastAsia="en-GB"/>
        </w:rPr>
        <w:t xml:space="preserve">of the developer </w:t>
      </w:r>
      <w:r w:rsidRPr="008F2D66">
        <w:rPr>
          <w:rFonts w:cs="Calibri"/>
          <w:lang w:eastAsia="en-GB"/>
        </w:rPr>
        <w:t>on a day-to-day basis</w:t>
      </w:r>
      <w:r>
        <w:rPr>
          <w:rFonts w:cs="Calibri"/>
          <w:lang w:eastAsia="en-GB"/>
        </w:rPr>
        <w:t>.</w:t>
      </w:r>
    </w:p>
    <w:p w14:paraId="0A816AF9" w14:textId="4CB42982" w:rsidR="00D82E4F" w:rsidRDefault="00D82E4F" w:rsidP="00392255">
      <w:pPr>
        <w:numPr>
          <w:ilvl w:val="0"/>
          <w:numId w:val="18"/>
        </w:numPr>
        <w:rPr>
          <w:rFonts w:cs="Calibri"/>
          <w:lang w:eastAsia="en-GB"/>
        </w:rPr>
      </w:pPr>
      <w:r>
        <w:rPr>
          <w:rFonts w:cs="Calibri"/>
          <w:lang w:eastAsia="en-GB"/>
        </w:rPr>
        <w:t xml:space="preserve">Co-ordinate </w:t>
      </w:r>
      <w:r w:rsidR="00AD104E">
        <w:rPr>
          <w:rFonts w:cs="Calibri"/>
          <w:lang w:eastAsia="en-GB"/>
        </w:rPr>
        <w:t xml:space="preserve">the LRCs </w:t>
      </w:r>
      <w:r>
        <w:rPr>
          <w:rFonts w:cs="Calibri"/>
          <w:lang w:eastAsia="en-GB"/>
        </w:rPr>
        <w:t xml:space="preserve">user acceptance testing </w:t>
      </w:r>
      <w:r w:rsidR="00AD104E">
        <w:rPr>
          <w:rFonts w:cs="Calibri"/>
          <w:lang w:eastAsia="en-GB"/>
        </w:rPr>
        <w:t>and issue logging</w:t>
      </w:r>
      <w:r>
        <w:rPr>
          <w:rFonts w:cs="Calibri"/>
          <w:lang w:eastAsia="en-GB"/>
        </w:rPr>
        <w:t>.</w:t>
      </w:r>
    </w:p>
    <w:p w14:paraId="59596D27" w14:textId="4E5B6992" w:rsidR="00367E9A" w:rsidRDefault="00367E9A" w:rsidP="00392255">
      <w:pPr>
        <w:numPr>
          <w:ilvl w:val="0"/>
          <w:numId w:val="18"/>
        </w:numPr>
        <w:rPr>
          <w:rFonts w:cs="Calibri"/>
          <w:lang w:eastAsia="en-GB"/>
        </w:rPr>
      </w:pPr>
      <w:r>
        <w:rPr>
          <w:rFonts w:cs="Calibri"/>
          <w:lang w:eastAsia="en-GB"/>
        </w:rPr>
        <w:t>Ensure that the LRCs log any new testing issues or queries on the GitHub project website against the relevant known issue or change request.</w:t>
      </w:r>
    </w:p>
    <w:p w14:paraId="19AECB12" w14:textId="18BA9311" w:rsidR="008F2D66" w:rsidRDefault="00724CF4" w:rsidP="00392255">
      <w:pPr>
        <w:numPr>
          <w:ilvl w:val="0"/>
          <w:numId w:val="18"/>
        </w:numPr>
        <w:rPr>
          <w:rFonts w:cs="Calibri"/>
          <w:lang w:eastAsia="en-GB"/>
        </w:rPr>
      </w:pPr>
      <w:r>
        <w:rPr>
          <w:rFonts w:cs="Calibri"/>
          <w:lang w:eastAsia="en-GB"/>
        </w:rPr>
        <w:t>F</w:t>
      </w:r>
      <w:r w:rsidR="00C81E70">
        <w:rPr>
          <w:rFonts w:cs="Calibri"/>
          <w:lang w:eastAsia="en-GB"/>
        </w:rPr>
        <w:t>acil</w:t>
      </w:r>
      <w:r w:rsidR="00D82E4F">
        <w:rPr>
          <w:rFonts w:cs="Calibri"/>
          <w:lang w:eastAsia="en-GB"/>
        </w:rPr>
        <w:t>itate</w:t>
      </w:r>
      <w:r w:rsidR="00C81E70">
        <w:rPr>
          <w:rFonts w:cs="Calibri"/>
          <w:lang w:eastAsia="en-GB"/>
        </w:rPr>
        <w:t xml:space="preserve"> </w:t>
      </w:r>
      <w:r w:rsidR="008F2D66" w:rsidRPr="008F2D66">
        <w:rPr>
          <w:rFonts w:cs="Calibri"/>
          <w:lang w:eastAsia="en-GB"/>
        </w:rPr>
        <w:t>discussions over design considerations</w:t>
      </w:r>
      <w:r w:rsidR="00D82E4F">
        <w:rPr>
          <w:rFonts w:cs="Calibri"/>
          <w:lang w:eastAsia="en-GB"/>
        </w:rPr>
        <w:t xml:space="preserve"> and project priorities between the LRCs and the developer.</w:t>
      </w:r>
    </w:p>
    <w:p w14:paraId="6830C762" w14:textId="38F60BA6" w:rsidR="00AD104E" w:rsidRPr="00D166BF" w:rsidRDefault="00E124F0" w:rsidP="00D166BF">
      <w:pPr>
        <w:numPr>
          <w:ilvl w:val="0"/>
          <w:numId w:val="18"/>
        </w:numPr>
        <w:rPr>
          <w:rFonts w:cs="Calibri"/>
          <w:lang w:eastAsia="en-GB"/>
        </w:rPr>
      </w:pPr>
      <w:r>
        <w:rPr>
          <w:rFonts w:cs="Calibri"/>
          <w:lang w:eastAsia="en-GB"/>
        </w:rPr>
        <w:t>Provide input to, and m</w:t>
      </w:r>
      <w:r w:rsidR="00AD104E">
        <w:rPr>
          <w:rFonts w:cs="Calibri"/>
          <w:lang w:eastAsia="en-GB"/>
        </w:rPr>
        <w:t>ake final decisions on</w:t>
      </w:r>
      <w:r>
        <w:rPr>
          <w:rFonts w:cs="Calibri"/>
          <w:lang w:eastAsia="en-GB"/>
        </w:rPr>
        <w:t>,</w:t>
      </w:r>
      <w:r w:rsidR="00AD104E">
        <w:rPr>
          <w:rFonts w:cs="Calibri"/>
          <w:lang w:eastAsia="en-GB"/>
        </w:rPr>
        <w:t xml:space="preserve"> the priorities and proposed solutions to the </w:t>
      </w:r>
      <w:r w:rsidR="00AD104E" w:rsidRPr="008F2D66">
        <w:rPr>
          <w:rFonts w:cs="Calibri"/>
          <w:lang w:eastAsia="en-GB"/>
        </w:rPr>
        <w:t>known issues and change requests</w:t>
      </w:r>
      <w:r w:rsidR="00AD104E">
        <w:rPr>
          <w:rFonts w:cs="Calibri"/>
          <w:lang w:eastAsia="en-GB"/>
        </w:rPr>
        <w:t>.</w:t>
      </w:r>
    </w:p>
    <w:p w14:paraId="47F56723" w14:textId="77777777" w:rsidR="00AD104E" w:rsidRDefault="00AD104E" w:rsidP="00AD104E">
      <w:pPr>
        <w:rPr>
          <w:rFonts w:cs="Calibri"/>
          <w:lang w:eastAsia="en-GB"/>
        </w:rPr>
      </w:pPr>
    </w:p>
    <w:p w14:paraId="326D30F7" w14:textId="634D78D8" w:rsidR="00F82D4F" w:rsidRDefault="00F82D4F" w:rsidP="00F82D4F">
      <w:pPr>
        <w:pStyle w:val="Heading2"/>
      </w:pPr>
      <w:bookmarkStart w:id="8" w:name="_Toc368658853"/>
      <w:r>
        <w:t>Technical Support</w:t>
      </w:r>
      <w:bookmarkEnd w:id="8"/>
    </w:p>
    <w:p w14:paraId="5633DA38" w14:textId="351DF32B" w:rsidR="00F82D4F" w:rsidRDefault="00B43F56" w:rsidP="00F82D4F">
      <w:pPr>
        <w:rPr>
          <w:lang w:eastAsia="en-GB"/>
        </w:rPr>
      </w:pPr>
      <w:r>
        <w:rPr>
          <w:lang w:eastAsia="en-GB"/>
        </w:rPr>
        <w:t xml:space="preserve">Technical support will be required </w:t>
      </w:r>
      <w:r w:rsidR="00B1525A">
        <w:rPr>
          <w:lang w:eastAsia="en-GB"/>
        </w:rPr>
        <w:t xml:space="preserve">from LRC staff </w:t>
      </w:r>
      <w:r>
        <w:rPr>
          <w:lang w:eastAsia="en-GB"/>
        </w:rPr>
        <w:t>by the developer for the following tasks:</w:t>
      </w:r>
    </w:p>
    <w:p w14:paraId="07C1CCC2" w14:textId="007A9030" w:rsidR="00B43F56" w:rsidRDefault="00B43F56" w:rsidP="00B43F56">
      <w:pPr>
        <w:pStyle w:val="ListParagraph"/>
        <w:numPr>
          <w:ilvl w:val="0"/>
          <w:numId w:val="40"/>
        </w:numPr>
        <w:rPr>
          <w:lang w:eastAsia="en-GB"/>
        </w:rPr>
      </w:pPr>
      <w:r>
        <w:rPr>
          <w:lang w:eastAsia="en-GB"/>
        </w:rPr>
        <w:t xml:space="preserve">Installation and basic instructions for using ‘Git for Windows’ and ‘GitHub for Windows’ (or alternatives such as </w:t>
      </w:r>
      <w:proofErr w:type="spellStart"/>
      <w:r>
        <w:t>SmartGit</w:t>
      </w:r>
      <w:proofErr w:type="spellEnd"/>
      <w:r>
        <w:t xml:space="preserve"> and </w:t>
      </w:r>
      <w:proofErr w:type="spellStart"/>
      <w:r>
        <w:t>TortoiseGit</w:t>
      </w:r>
      <w:proofErr w:type="spellEnd"/>
      <w:r>
        <w:t>)</w:t>
      </w:r>
      <w:r>
        <w:rPr>
          <w:lang w:eastAsia="en-GB"/>
        </w:rPr>
        <w:t>.</w:t>
      </w:r>
    </w:p>
    <w:p w14:paraId="015EE58E" w14:textId="39F1DC1C" w:rsidR="00B43F56" w:rsidRDefault="00B43F56" w:rsidP="00B43F56">
      <w:pPr>
        <w:pStyle w:val="ListParagraph"/>
        <w:numPr>
          <w:ilvl w:val="0"/>
          <w:numId w:val="40"/>
        </w:numPr>
        <w:rPr>
          <w:lang w:eastAsia="en-GB"/>
        </w:rPr>
      </w:pPr>
      <w:r>
        <w:rPr>
          <w:lang w:eastAsia="en-GB"/>
        </w:rPr>
        <w:t>Installation and basic instructions for using Python</w:t>
      </w:r>
      <w:r w:rsidR="00C5498D">
        <w:rPr>
          <w:lang w:eastAsia="en-GB"/>
        </w:rPr>
        <w:t xml:space="preserve"> w</w:t>
      </w:r>
      <w:r>
        <w:rPr>
          <w:lang w:eastAsia="en-GB"/>
        </w:rPr>
        <w:t>ith Windows.</w:t>
      </w:r>
    </w:p>
    <w:p w14:paraId="5DE1FEAA" w14:textId="04239925" w:rsidR="008A15F4" w:rsidRDefault="00B43F56" w:rsidP="00B43F56">
      <w:pPr>
        <w:pStyle w:val="ListParagraph"/>
        <w:numPr>
          <w:ilvl w:val="0"/>
          <w:numId w:val="40"/>
        </w:numPr>
        <w:rPr>
          <w:lang w:eastAsia="en-GB"/>
        </w:rPr>
      </w:pPr>
      <w:r>
        <w:t xml:space="preserve">Assistance with installing Sphinx </w:t>
      </w:r>
      <w:r w:rsidR="008A15F4">
        <w:t xml:space="preserve">(or an alternative such as </w:t>
      </w:r>
      <w:proofErr w:type="spellStart"/>
      <w:r w:rsidR="008A15F4">
        <w:t>AsciiDoc</w:t>
      </w:r>
      <w:proofErr w:type="spellEnd"/>
      <w:r w:rsidR="008A15F4">
        <w:t xml:space="preserve">) </w:t>
      </w:r>
      <w:r>
        <w:t>and start</w:t>
      </w:r>
      <w:r w:rsidR="008A15F4">
        <w:t>ing to create</w:t>
      </w:r>
      <w:r>
        <w:t xml:space="preserve"> documentation.</w:t>
      </w:r>
    </w:p>
    <w:p w14:paraId="66A8C40F" w14:textId="1697D6A1" w:rsidR="00B43F56" w:rsidRPr="00F82D4F" w:rsidRDefault="008A15F4" w:rsidP="00B43F56">
      <w:pPr>
        <w:pStyle w:val="ListParagraph"/>
        <w:numPr>
          <w:ilvl w:val="0"/>
          <w:numId w:val="40"/>
        </w:numPr>
        <w:rPr>
          <w:lang w:eastAsia="en-GB"/>
        </w:rPr>
      </w:pPr>
      <w:r>
        <w:t xml:space="preserve">Assistance </w:t>
      </w:r>
      <w:r w:rsidR="00B43F56">
        <w:t>set</w:t>
      </w:r>
      <w:r w:rsidR="00C5498D">
        <w:t>ting</w:t>
      </w:r>
      <w:r>
        <w:t xml:space="preserve"> </w:t>
      </w:r>
      <w:r w:rsidR="00B43F56">
        <w:t xml:space="preserve">up </w:t>
      </w:r>
      <w:r w:rsidR="00C5498D">
        <w:t xml:space="preserve">a </w:t>
      </w:r>
      <w:proofErr w:type="spellStart"/>
      <w:r w:rsidR="00B43F56">
        <w:t>ReadTheDocs</w:t>
      </w:r>
      <w:proofErr w:type="spellEnd"/>
      <w:r w:rsidR="00C5498D">
        <w:t xml:space="preserve"> project website</w:t>
      </w:r>
      <w:r>
        <w:t>.</w:t>
      </w:r>
    </w:p>
    <w:p w14:paraId="2E21E2AB" w14:textId="77777777" w:rsidR="00F82D4F" w:rsidRDefault="00F82D4F" w:rsidP="00F82D4F">
      <w:pPr>
        <w:rPr>
          <w:lang w:eastAsia="en-GB"/>
        </w:rPr>
      </w:pPr>
    </w:p>
    <w:p w14:paraId="650178AF" w14:textId="560D4599" w:rsidR="00F82D4F" w:rsidRDefault="00F82D4F" w:rsidP="00F82D4F">
      <w:pPr>
        <w:pStyle w:val="Heading2"/>
      </w:pPr>
      <w:bookmarkStart w:id="9" w:name="_Toc368658854"/>
      <w:r>
        <w:t>User Representatives</w:t>
      </w:r>
      <w:bookmarkEnd w:id="9"/>
    </w:p>
    <w:p w14:paraId="34B9C6D2" w14:textId="797E61C5" w:rsidR="00F82D4F" w:rsidRDefault="008A15F4" w:rsidP="00F82D4F">
      <w:pPr>
        <w:rPr>
          <w:lang w:eastAsia="en-GB"/>
        </w:rPr>
      </w:pPr>
      <w:r>
        <w:rPr>
          <w:lang w:eastAsia="en-GB"/>
        </w:rPr>
        <w:t>The User Representatives will be required to perform the following tasks:</w:t>
      </w:r>
    </w:p>
    <w:p w14:paraId="050059B7" w14:textId="1105C7E5" w:rsidR="008A15F4" w:rsidRDefault="008A15F4" w:rsidP="008A15F4">
      <w:pPr>
        <w:pStyle w:val="ListParagraph"/>
        <w:numPr>
          <w:ilvl w:val="0"/>
          <w:numId w:val="41"/>
        </w:numPr>
        <w:rPr>
          <w:lang w:eastAsia="en-GB"/>
        </w:rPr>
      </w:pPr>
      <w:r>
        <w:rPr>
          <w:lang w:eastAsia="en-GB"/>
        </w:rPr>
        <w:t>Install each release of the relevant</w:t>
      </w:r>
      <w:r w:rsidRPr="008A15F4">
        <w:rPr>
          <w:lang w:eastAsia="en-GB"/>
        </w:rPr>
        <w:t xml:space="preserve"> </w:t>
      </w:r>
      <w:r>
        <w:rPr>
          <w:lang w:eastAsia="en-GB"/>
        </w:rPr>
        <w:t>application version (ArcGIS or MapInfo) of the HLU Tool at the end of each batch/portion.</w:t>
      </w:r>
    </w:p>
    <w:p w14:paraId="5EB2EB9D" w14:textId="225515A6" w:rsidR="008A15F4" w:rsidRDefault="008A15F4" w:rsidP="008A15F4">
      <w:pPr>
        <w:pStyle w:val="ListParagraph"/>
        <w:numPr>
          <w:ilvl w:val="0"/>
          <w:numId w:val="41"/>
        </w:numPr>
        <w:rPr>
          <w:lang w:eastAsia="en-GB"/>
        </w:rPr>
      </w:pPr>
      <w:r>
        <w:rPr>
          <w:lang w:eastAsia="en-GB"/>
        </w:rPr>
        <w:t>Test each release of the tool to determine if the associated known issues no longer occur and/or the change request enhancements work as intended.</w:t>
      </w:r>
    </w:p>
    <w:p w14:paraId="65950E5E" w14:textId="451D0833" w:rsidR="008A15F4" w:rsidRDefault="008A15F4" w:rsidP="008A15F4">
      <w:pPr>
        <w:pStyle w:val="ListParagraph"/>
        <w:numPr>
          <w:ilvl w:val="0"/>
          <w:numId w:val="41"/>
        </w:numPr>
        <w:rPr>
          <w:lang w:eastAsia="en-GB"/>
        </w:rPr>
      </w:pPr>
      <w:r>
        <w:rPr>
          <w:lang w:eastAsia="en-GB"/>
        </w:rPr>
        <w:t>Provide feedback on the success or failure of any changes relating to known issues and change requests in each release using the GitHub project website issues log.</w:t>
      </w:r>
    </w:p>
    <w:p w14:paraId="429ABBA2" w14:textId="7D46C6CF" w:rsidR="008A15F4" w:rsidRPr="00F82D4F" w:rsidRDefault="00C5498D" w:rsidP="008A15F4">
      <w:pPr>
        <w:pStyle w:val="ListParagraph"/>
        <w:numPr>
          <w:ilvl w:val="0"/>
          <w:numId w:val="41"/>
        </w:numPr>
        <w:rPr>
          <w:lang w:eastAsia="en-GB"/>
        </w:rPr>
      </w:pPr>
      <w:r>
        <w:rPr>
          <w:lang w:eastAsia="en-GB"/>
        </w:rPr>
        <w:t>Provide input to the Project Co-ordinator on the priorities and proposed solutions to the known issues and change requests.</w:t>
      </w:r>
    </w:p>
    <w:p w14:paraId="21FC336C" w14:textId="77777777" w:rsidR="00F82D4F" w:rsidRDefault="00F82D4F" w:rsidP="00AD104E">
      <w:pPr>
        <w:rPr>
          <w:rFonts w:cs="Calibri"/>
          <w:lang w:eastAsia="en-GB"/>
        </w:rPr>
      </w:pPr>
    </w:p>
    <w:p w14:paraId="6369B404" w14:textId="56FF8F97" w:rsidR="00EC2A5A" w:rsidRDefault="00EC2A5A" w:rsidP="00EC5A10">
      <w:pPr>
        <w:pStyle w:val="Heading2"/>
      </w:pPr>
      <w:bookmarkStart w:id="10" w:name="_Toc368658855"/>
      <w:r>
        <w:t>Budget Holder</w:t>
      </w:r>
      <w:bookmarkEnd w:id="10"/>
    </w:p>
    <w:p w14:paraId="692BF915" w14:textId="590691B6" w:rsidR="00EC2A5A" w:rsidRDefault="00EC2A5A" w:rsidP="00AD104E">
      <w:pPr>
        <w:rPr>
          <w:rFonts w:cs="Calibri"/>
          <w:lang w:eastAsia="en-GB"/>
        </w:rPr>
      </w:pPr>
      <w:r>
        <w:rPr>
          <w:rFonts w:cs="Calibri"/>
          <w:lang w:eastAsia="en-GB"/>
        </w:rPr>
        <w:t>The budget holder will release the funds to the developer</w:t>
      </w:r>
      <w:r w:rsidR="00EC5A10">
        <w:rPr>
          <w:rFonts w:cs="Calibri"/>
          <w:lang w:eastAsia="en-GB"/>
        </w:rPr>
        <w:t xml:space="preserve"> following receipt of an invoice and approval </w:t>
      </w:r>
      <w:r w:rsidR="00B1525A">
        <w:rPr>
          <w:rFonts w:cs="Calibri"/>
          <w:lang w:eastAsia="en-GB"/>
        </w:rPr>
        <w:t xml:space="preserve">of the relevant milestone(s) having been met </w:t>
      </w:r>
      <w:r w:rsidR="00EC5A10">
        <w:rPr>
          <w:rFonts w:cs="Calibri"/>
          <w:lang w:eastAsia="en-GB"/>
        </w:rPr>
        <w:t>from the Project Manager.</w:t>
      </w:r>
    </w:p>
    <w:p w14:paraId="5B48F6A1" w14:textId="77777777" w:rsidR="00016567" w:rsidRDefault="00016567" w:rsidP="008F2D66">
      <w:pPr>
        <w:rPr>
          <w:rFonts w:cs="Calibri"/>
          <w:lang w:eastAsia="en-GB"/>
        </w:rPr>
      </w:pPr>
    </w:p>
    <w:p w14:paraId="5B68869D" w14:textId="563C2C97" w:rsidR="00B1525A" w:rsidRDefault="00B1525A">
      <w:pPr>
        <w:rPr>
          <w:rFonts w:cs="Calibri"/>
          <w:b/>
          <w:color w:val="4F81BD" w:themeColor="accent1"/>
          <w:sz w:val="28"/>
          <w:lang w:eastAsia="en-GB"/>
        </w:rPr>
      </w:pPr>
      <w:r>
        <w:br w:type="page"/>
      </w:r>
    </w:p>
    <w:p w14:paraId="7131602E" w14:textId="6C398A61" w:rsidR="008F2D66" w:rsidRPr="008F2D66" w:rsidRDefault="008F2D66" w:rsidP="003F56B1">
      <w:pPr>
        <w:pStyle w:val="Heading1"/>
        <w:keepNext/>
        <w:keepLines/>
      </w:pPr>
      <w:bookmarkStart w:id="11" w:name="_Toc368658856"/>
      <w:r w:rsidRPr="008F2D66">
        <w:lastRenderedPageBreak/>
        <w:t>Work Programme</w:t>
      </w:r>
      <w:bookmarkEnd w:id="11"/>
    </w:p>
    <w:p w14:paraId="0E43C0A5" w14:textId="1B098BEA" w:rsidR="008F2D66" w:rsidRDefault="008F2D66" w:rsidP="003F56B1">
      <w:pPr>
        <w:keepNext/>
        <w:keepLines/>
        <w:rPr>
          <w:rFonts w:cs="Calibri"/>
          <w:lang w:eastAsia="en-GB"/>
        </w:rPr>
      </w:pPr>
      <w:r w:rsidRPr="008F2D66">
        <w:rPr>
          <w:rFonts w:cs="Calibri"/>
          <w:lang w:eastAsia="en-GB"/>
        </w:rPr>
        <w:t>There are 3 recognised elements of the work programme</w:t>
      </w:r>
      <w:r w:rsidR="005A3D8B">
        <w:rPr>
          <w:rFonts w:cs="Calibri"/>
          <w:lang w:eastAsia="en-GB"/>
        </w:rPr>
        <w:t>:</w:t>
      </w:r>
    </w:p>
    <w:p w14:paraId="1FA1C4CD" w14:textId="70BA4375" w:rsidR="00EC2A5A" w:rsidRPr="00EC2A5A" w:rsidRDefault="00EC2A5A" w:rsidP="00EC2A5A">
      <w:pPr>
        <w:pStyle w:val="ListParagraph"/>
        <w:keepNext/>
        <w:keepLines/>
        <w:numPr>
          <w:ilvl w:val="0"/>
          <w:numId w:val="42"/>
        </w:numPr>
        <w:rPr>
          <w:rFonts w:cs="Calibri"/>
          <w:lang w:eastAsia="en-GB"/>
        </w:rPr>
      </w:pPr>
      <w:r w:rsidRPr="00EC2A5A">
        <w:rPr>
          <w:rFonts w:cs="Calibri"/>
          <w:lang w:eastAsia="en-GB"/>
        </w:rPr>
        <w:t>GIS Tool Enhancement</w:t>
      </w:r>
    </w:p>
    <w:p w14:paraId="1C07C26B" w14:textId="7DB250B1" w:rsidR="00EC2A5A" w:rsidRPr="00EC2A5A" w:rsidRDefault="00EC2A5A" w:rsidP="00EC2A5A">
      <w:pPr>
        <w:pStyle w:val="ListParagraph"/>
        <w:keepNext/>
        <w:keepLines/>
        <w:numPr>
          <w:ilvl w:val="0"/>
          <w:numId w:val="42"/>
        </w:numPr>
        <w:rPr>
          <w:rFonts w:cs="Calibri"/>
          <w:lang w:eastAsia="en-GB"/>
        </w:rPr>
      </w:pPr>
      <w:r w:rsidRPr="00EC2A5A">
        <w:rPr>
          <w:rFonts w:cs="Calibri"/>
          <w:lang w:eastAsia="en-GB"/>
        </w:rPr>
        <w:t>User and Technical Manuals</w:t>
      </w:r>
    </w:p>
    <w:p w14:paraId="34BACF5F" w14:textId="3CCE86B2" w:rsidR="00EC2A5A" w:rsidRPr="00EC2A5A" w:rsidRDefault="00EC2A5A" w:rsidP="00EC2A5A">
      <w:pPr>
        <w:pStyle w:val="ListParagraph"/>
        <w:keepNext/>
        <w:keepLines/>
        <w:numPr>
          <w:ilvl w:val="0"/>
          <w:numId w:val="42"/>
        </w:numPr>
        <w:rPr>
          <w:rFonts w:cs="Calibri"/>
          <w:lang w:eastAsia="en-GB"/>
        </w:rPr>
      </w:pPr>
      <w:r w:rsidRPr="00EC2A5A">
        <w:rPr>
          <w:rFonts w:cs="Calibri"/>
          <w:lang w:eastAsia="en-GB"/>
        </w:rPr>
        <w:t>User Support</w:t>
      </w:r>
    </w:p>
    <w:p w14:paraId="58423E33" w14:textId="77777777" w:rsidR="008F2D66" w:rsidRDefault="008F2D66" w:rsidP="008F2D66">
      <w:pPr>
        <w:rPr>
          <w:rFonts w:cs="Calibri"/>
          <w:lang w:eastAsia="en-GB"/>
        </w:rPr>
      </w:pPr>
    </w:p>
    <w:p w14:paraId="3E7CA3D9" w14:textId="5849426F" w:rsidR="005A3D8B" w:rsidRPr="00821BE6" w:rsidRDefault="005A3D8B" w:rsidP="00D166BF">
      <w:pPr>
        <w:pStyle w:val="Heading2"/>
      </w:pPr>
      <w:bookmarkStart w:id="12" w:name="_Ref368305733"/>
      <w:bookmarkStart w:id="13" w:name="_Toc368658857"/>
      <w:r w:rsidRPr="00821BE6">
        <w:t>GIS Tool Enhancement</w:t>
      </w:r>
      <w:bookmarkEnd w:id="12"/>
      <w:bookmarkEnd w:id="13"/>
    </w:p>
    <w:p w14:paraId="08296290" w14:textId="5F7BB857" w:rsidR="00035AF5" w:rsidRDefault="00D907A0" w:rsidP="008F2D66">
      <w:pPr>
        <w:rPr>
          <w:rFonts w:cs="Calibri"/>
          <w:lang w:eastAsia="en-GB"/>
        </w:rPr>
      </w:pPr>
      <w:r>
        <w:rPr>
          <w:rFonts w:cs="Calibri"/>
          <w:lang w:eastAsia="en-GB"/>
        </w:rPr>
        <w:t xml:space="preserve">The </w:t>
      </w:r>
      <w:r w:rsidR="000513D8">
        <w:rPr>
          <w:rFonts w:cs="Calibri"/>
          <w:lang w:eastAsia="en-GB"/>
        </w:rPr>
        <w:t>Provider is required to fix the current issues with the GIS tool which are detailed at Appendix 2 – Known Issues and Change Requests</w:t>
      </w:r>
      <w:r w:rsidR="00891D32">
        <w:rPr>
          <w:rFonts w:cs="Calibri"/>
          <w:lang w:eastAsia="en-GB"/>
        </w:rPr>
        <w:t xml:space="preserve">. </w:t>
      </w:r>
      <w:r w:rsidR="008F2D66" w:rsidRPr="008F2D66">
        <w:rPr>
          <w:rFonts w:cs="Calibri"/>
          <w:lang w:eastAsia="en-GB"/>
        </w:rPr>
        <w:t xml:space="preserve">The issues and changes have been put into batches and portions of work based on the importance of </w:t>
      </w:r>
      <w:r w:rsidR="000513D8">
        <w:rPr>
          <w:rFonts w:cs="Calibri"/>
          <w:lang w:eastAsia="en-GB"/>
        </w:rPr>
        <w:t xml:space="preserve">the </w:t>
      </w:r>
      <w:r w:rsidR="008F2D66" w:rsidRPr="008F2D66">
        <w:rPr>
          <w:rFonts w:cs="Calibri"/>
          <w:lang w:eastAsia="en-GB"/>
        </w:rPr>
        <w:t xml:space="preserve">fix and </w:t>
      </w:r>
      <w:r w:rsidR="000513D8">
        <w:rPr>
          <w:rFonts w:cs="Calibri"/>
          <w:lang w:eastAsia="en-GB"/>
        </w:rPr>
        <w:t>any related fixes are also categorised in the same batch</w:t>
      </w:r>
      <w:r w:rsidR="00891D32">
        <w:rPr>
          <w:rFonts w:cs="Calibri"/>
          <w:lang w:eastAsia="en-GB"/>
        </w:rPr>
        <w:t>.</w:t>
      </w:r>
    </w:p>
    <w:p w14:paraId="7C303708" w14:textId="77777777" w:rsidR="000D00C4" w:rsidRDefault="000D00C4" w:rsidP="008F2D66">
      <w:pPr>
        <w:rPr>
          <w:rFonts w:cs="Calibri"/>
          <w:lang w:eastAsia="en-GB"/>
        </w:rPr>
      </w:pPr>
    </w:p>
    <w:p w14:paraId="09E5965B" w14:textId="77777777" w:rsidR="003F56B1" w:rsidRDefault="000D00C4" w:rsidP="008F2D66">
      <w:pPr>
        <w:rPr>
          <w:rFonts w:cs="Calibri"/>
          <w:lang w:eastAsia="en-GB"/>
        </w:rPr>
      </w:pPr>
      <w:r w:rsidRPr="008F2D66">
        <w:rPr>
          <w:rFonts w:cs="Calibri"/>
          <w:lang w:eastAsia="en-GB"/>
        </w:rPr>
        <w:t xml:space="preserve">The </w:t>
      </w:r>
      <w:r>
        <w:rPr>
          <w:rFonts w:cs="Calibri"/>
          <w:lang w:eastAsia="en-GB"/>
        </w:rPr>
        <w:t>Provider</w:t>
      </w:r>
      <w:r w:rsidRPr="008F2D66">
        <w:rPr>
          <w:rFonts w:cs="Calibri"/>
          <w:lang w:eastAsia="en-GB"/>
        </w:rPr>
        <w:t xml:space="preserve"> </w:t>
      </w:r>
      <w:r>
        <w:rPr>
          <w:rFonts w:cs="Calibri"/>
          <w:lang w:eastAsia="en-GB"/>
        </w:rPr>
        <w:t>will</w:t>
      </w:r>
      <w:r w:rsidRPr="008F2D66">
        <w:rPr>
          <w:rFonts w:cs="Calibri"/>
          <w:lang w:eastAsia="en-GB"/>
        </w:rPr>
        <w:t xml:space="preserve"> be required to deliver new versions of the GIS tool</w:t>
      </w:r>
      <w:r>
        <w:rPr>
          <w:rFonts w:cs="Calibri"/>
          <w:lang w:eastAsia="en-GB"/>
        </w:rPr>
        <w:t xml:space="preserve"> </w:t>
      </w:r>
      <w:r w:rsidR="009A2D54">
        <w:rPr>
          <w:rFonts w:cs="Calibri"/>
          <w:lang w:eastAsia="en-GB"/>
        </w:rPr>
        <w:t xml:space="preserve">for </w:t>
      </w:r>
      <w:r>
        <w:rPr>
          <w:rFonts w:cs="Calibri"/>
          <w:lang w:eastAsia="en-GB"/>
        </w:rPr>
        <w:t>each batch and portion</w:t>
      </w:r>
      <w:r w:rsidR="009A2D54" w:rsidRPr="009A2D54">
        <w:rPr>
          <w:rFonts w:cs="Calibri"/>
          <w:lang w:eastAsia="en-GB"/>
        </w:rPr>
        <w:t xml:space="preserve"> </w:t>
      </w:r>
      <w:r w:rsidR="009A2D54">
        <w:rPr>
          <w:rFonts w:cs="Calibri"/>
          <w:lang w:eastAsia="en-GB"/>
        </w:rPr>
        <w:t>within a rolling programme</w:t>
      </w:r>
      <w:r>
        <w:rPr>
          <w:rFonts w:cs="Calibri"/>
          <w:lang w:eastAsia="en-GB"/>
        </w:rPr>
        <w:t>.  The Provider will be commissioned to do this by the Project Manager and will be required to compete the Services for each batch and portion within a defined period of time</w:t>
      </w:r>
      <w:r w:rsidR="000513D8">
        <w:rPr>
          <w:rFonts w:cs="Calibri"/>
          <w:lang w:eastAsia="en-GB"/>
        </w:rPr>
        <w:t xml:space="preserve"> as designated by the Project Manager</w:t>
      </w:r>
      <w:r>
        <w:rPr>
          <w:rFonts w:cs="Calibri"/>
          <w:lang w:eastAsia="en-GB"/>
        </w:rPr>
        <w:t xml:space="preserve">.  Once the </w:t>
      </w:r>
      <w:r w:rsidR="000513D8">
        <w:rPr>
          <w:rFonts w:cs="Calibri"/>
          <w:lang w:eastAsia="en-GB"/>
        </w:rPr>
        <w:t xml:space="preserve">Service </w:t>
      </w:r>
      <w:r>
        <w:rPr>
          <w:rFonts w:cs="Calibri"/>
          <w:lang w:eastAsia="en-GB"/>
        </w:rPr>
        <w:t xml:space="preserve">Provider </w:t>
      </w:r>
      <w:r w:rsidR="003F56B1">
        <w:rPr>
          <w:rFonts w:cs="Calibri"/>
          <w:lang w:eastAsia="en-GB"/>
        </w:rPr>
        <w:t>releases</w:t>
      </w:r>
      <w:r>
        <w:rPr>
          <w:rFonts w:cs="Calibri"/>
          <w:lang w:eastAsia="en-GB"/>
        </w:rPr>
        <w:t xml:space="preserve"> a new version </w:t>
      </w:r>
      <w:r w:rsidR="009A2D54">
        <w:rPr>
          <w:rFonts w:cs="Calibri"/>
          <w:lang w:eastAsia="en-GB"/>
        </w:rPr>
        <w:t xml:space="preserve">for a given batch or portion </w:t>
      </w:r>
      <w:r>
        <w:rPr>
          <w:rFonts w:cs="Calibri"/>
          <w:lang w:eastAsia="en-GB"/>
        </w:rPr>
        <w:t>to the Project Co-ordinator and User Representatives user acceptance testing shall take place</w:t>
      </w:r>
      <w:r w:rsidR="000513D8">
        <w:rPr>
          <w:rFonts w:cs="Calibri"/>
          <w:lang w:eastAsia="en-GB"/>
        </w:rPr>
        <w:t xml:space="preserve">.  The user acceptance testing </w:t>
      </w:r>
      <w:r w:rsidR="009A2D54">
        <w:rPr>
          <w:rFonts w:cs="Calibri"/>
          <w:lang w:eastAsia="en-GB"/>
        </w:rPr>
        <w:t>will</w:t>
      </w:r>
      <w:r>
        <w:rPr>
          <w:rFonts w:cs="Calibri"/>
          <w:lang w:eastAsia="en-GB"/>
        </w:rPr>
        <w:t xml:space="preserve"> be </w:t>
      </w:r>
      <w:r w:rsidR="000513D8">
        <w:rPr>
          <w:rFonts w:cs="Calibri"/>
          <w:lang w:eastAsia="en-GB"/>
        </w:rPr>
        <w:t>run</w:t>
      </w:r>
      <w:r w:rsidR="009A2D54">
        <w:rPr>
          <w:rFonts w:cs="Calibri"/>
          <w:lang w:eastAsia="en-GB"/>
        </w:rPr>
        <w:t xml:space="preserve"> </w:t>
      </w:r>
      <w:r>
        <w:rPr>
          <w:rFonts w:cs="Calibri"/>
          <w:lang w:eastAsia="en-GB"/>
        </w:rPr>
        <w:t xml:space="preserve">in parallel with </w:t>
      </w:r>
      <w:r w:rsidR="009A2D54">
        <w:rPr>
          <w:rFonts w:cs="Calibri"/>
          <w:lang w:eastAsia="en-GB"/>
        </w:rPr>
        <w:t xml:space="preserve">the </w:t>
      </w:r>
      <w:r w:rsidR="000513D8">
        <w:rPr>
          <w:rFonts w:cs="Calibri"/>
          <w:lang w:eastAsia="en-GB"/>
        </w:rPr>
        <w:t xml:space="preserve">Service </w:t>
      </w:r>
      <w:r w:rsidR="009A2D54">
        <w:rPr>
          <w:rFonts w:cs="Calibri"/>
          <w:lang w:eastAsia="en-GB"/>
        </w:rPr>
        <w:t>Provider working to complete the Services for the next batch or portion</w:t>
      </w:r>
      <w:r>
        <w:rPr>
          <w:rFonts w:cs="Calibri"/>
          <w:lang w:eastAsia="en-GB"/>
        </w:rPr>
        <w:t xml:space="preserve">.  </w:t>
      </w:r>
      <w:r w:rsidR="009A2D54">
        <w:rPr>
          <w:rFonts w:cs="Calibri"/>
          <w:lang w:eastAsia="en-GB"/>
        </w:rPr>
        <w:t xml:space="preserve">A cycle of delivering new versions of the GIS tool whilst the previous </w:t>
      </w:r>
      <w:r w:rsidR="000B2DCE">
        <w:rPr>
          <w:rFonts w:cs="Calibri"/>
          <w:lang w:eastAsia="en-GB"/>
        </w:rPr>
        <w:t>batch or portion undergoes user acceptance testing will continue until al</w:t>
      </w:r>
      <w:r w:rsidR="000513D8">
        <w:rPr>
          <w:rFonts w:cs="Calibri"/>
          <w:lang w:eastAsia="en-GB"/>
        </w:rPr>
        <w:t xml:space="preserve">l issues required by the Project Manager </w:t>
      </w:r>
      <w:r w:rsidR="003F56B1">
        <w:rPr>
          <w:rFonts w:cs="Calibri"/>
          <w:lang w:eastAsia="en-GB"/>
        </w:rPr>
        <w:t>have been delivered.</w:t>
      </w:r>
    </w:p>
    <w:p w14:paraId="0CAAEF9B" w14:textId="77777777" w:rsidR="003F56B1" w:rsidRDefault="003F56B1" w:rsidP="008F2D66">
      <w:pPr>
        <w:rPr>
          <w:rFonts w:cs="Calibri"/>
          <w:lang w:eastAsia="en-GB"/>
        </w:rPr>
      </w:pPr>
    </w:p>
    <w:p w14:paraId="204B65EB" w14:textId="6E36560D" w:rsidR="000B2DCE" w:rsidRDefault="000B2DCE" w:rsidP="008F2D66">
      <w:pPr>
        <w:rPr>
          <w:rFonts w:cs="Calibri"/>
          <w:lang w:eastAsia="en-GB"/>
        </w:rPr>
      </w:pPr>
      <w:r>
        <w:rPr>
          <w:rFonts w:cs="Calibri"/>
          <w:lang w:eastAsia="en-GB"/>
        </w:rPr>
        <w:t xml:space="preserve">Where further work is required to pass user acceptance testing of a batch or portion, as determined by the </w:t>
      </w:r>
      <w:commentRangeStart w:id="14"/>
      <w:commentRangeStart w:id="15"/>
      <w:r>
        <w:rPr>
          <w:rFonts w:cs="Calibri"/>
          <w:lang w:eastAsia="en-GB"/>
        </w:rPr>
        <w:t xml:space="preserve">Project </w:t>
      </w:r>
      <w:r w:rsidR="00C74684">
        <w:rPr>
          <w:rFonts w:cs="Calibri"/>
          <w:lang w:eastAsia="en-GB"/>
        </w:rPr>
        <w:t>Co-ordinator</w:t>
      </w:r>
      <w:commentRangeEnd w:id="14"/>
      <w:r w:rsidR="00C74684">
        <w:rPr>
          <w:rStyle w:val="CommentReference"/>
        </w:rPr>
        <w:commentReference w:id="14"/>
      </w:r>
      <w:commentRangeEnd w:id="15"/>
      <w:r w:rsidR="005D665C">
        <w:rPr>
          <w:rStyle w:val="CommentReference"/>
        </w:rPr>
        <w:commentReference w:id="15"/>
      </w:r>
      <w:r>
        <w:rPr>
          <w:rFonts w:cs="Calibri"/>
          <w:lang w:eastAsia="en-GB"/>
        </w:rPr>
        <w:t>, t</w:t>
      </w:r>
      <w:r w:rsidR="000D00C4">
        <w:rPr>
          <w:rFonts w:cs="Calibri"/>
          <w:lang w:eastAsia="en-GB"/>
        </w:rPr>
        <w:t xml:space="preserve">he Provider shall undertake </w:t>
      </w:r>
      <w:r>
        <w:rPr>
          <w:rFonts w:cs="Calibri"/>
          <w:lang w:eastAsia="en-GB"/>
        </w:rPr>
        <w:t xml:space="preserve">any </w:t>
      </w:r>
      <w:r w:rsidR="000D00C4">
        <w:rPr>
          <w:rFonts w:cs="Calibri"/>
          <w:lang w:eastAsia="en-GB"/>
        </w:rPr>
        <w:t xml:space="preserve">further work to complete the batch or portion during development of the </w:t>
      </w:r>
      <w:r>
        <w:rPr>
          <w:rFonts w:cs="Calibri"/>
          <w:lang w:eastAsia="en-GB"/>
        </w:rPr>
        <w:t xml:space="preserve">next </w:t>
      </w:r>
      <w:r w:rsidR="000D00C4">
        <w:rPr>
          <w:rFonts w:cs="Calibri"/>
          <w:lang w:eastAsia="en-GB"/>
        </w:rPr>
        <w:t>batch or portion or, if appropriate and agreed by the Project Manager, during the final ‘mop-up’ portion of the batch.</w:t>
      </w:r>
      <w:r>
        <w:rPr>
          <w:rFonts w:cs="Calibri"/>
          <w:lang w:eastAsia="en-GB"/>
        </w:rPr>
        <w:t xml:space="preserve">  </w:t>
      </w:r>
      <w:r w:rsidR="00D66F19" w:rsidRPr="005D665C">
        <w:rPr>
          <w:rFonts w:cs="Calibri"/>
          <w:lang w:eastAsia="en-GB"/>
        </w:rPr>
        <w:t>Section</w:t>
      </w:r>
      <w:r w:rsidR="00680C87" w:rsidRPr="005D665C">
        <w:rPr>
          <w:rFonts w:cs="Calibri"/>
          <w:lang w:eastAsia="en-GB"/>
        </w:rPr>
        <w:t xml:space="preserve"> </w:t>
      </w:r>
      <w:ins w:id="16" w:author="Andy Foy" w:date="2013-09-30T12:00:00Z">
        <w:r w:rsidR="005D665C">
          <w:rPr>
            <w:rFonts w:cs="Calibri"/>
            <w:lang w:eastAsia="en-GB"/>
          </w:rPr>
          <w:fldChar w:fldCharType="begin"/>
        </w:r>
        <w:r w:rsidR="005D665C">
          <w:rPr>
            <w:rFonts w:cs="Calibri"/>
            <w:lang w:eastAsia="en-GB"/>
          </w:rPr>
          <w:instrText xml:space="preserve"> REF _Ref368305733 \r \h </w:instrText>
        </w:r>
      </w:ins>
      <w:r w:rsidR="005D665C">
        <w:rPr>
          <w:rFonts w:cs="Calibri"/>
          <w:lang w:eastAsia="en-GB"/>
        </w:rPr>
      </w:r>
      <w:r w:rsidR="005D665C">
        <w:rPr>
          <w:rFonts w:cs="Calibri"/>
          <w:lang w:eastAsia="en-GB"/>
        </w:rPr>
        <w:fldChar w:fldCharType="separate"/>
      </w:r>
      <w:r w:rsidR="00476196">
        <w:rPr>
          <w:rFonts w:cs="Calibri"/>
          <w:lang w:eastAsia="en-GB"/>
        </w:rPr>
        <w:t>4.1</w:t>
      </w:r>
      <w:ins w:id="17" w:author="Andy Foy" w:date="2013-09-30T12:00:00Z">
        <w:r w:rsidR="005D665C">
          <w:rPr>
            <w:rFonts w:cs="Calibri"/>
            <w:lang w:eastAsia="en-GB"/>
          </w:rPr>
          <w:fldChar w:fldCharType="end"/>
        </w:r>
        <w:r w:rsidR="005D665C">
          <w:rPr>
            <w:rFonts w:cs="Calibri"/>
            <w:lang w:eastAsia="en-GB"/>
          </w:rPr>
          <w:t xml:space="preserve"> </w:t>
        </w:r>
      </w:ins>
      <w:r>
        <w:rPr>
          <w:rFonts w:cs="Calibri"/>
          <w:lang w:eastAsia="en-GB"/>
        </w:rPr>
        <w:t xml:space="preserve">‘GIS Tools Enhancements’ provides </w:t>
      </w:r>
      <w:r w:rsidR="00D66F19">
        <w:rPr>
          <w:rFonts w:cs="Calibri"/>
          <w:lang w:eastAsia="en-GB"/>
        </w:rPr>
        <w:t>detail how this process shall operate</w:t>
      </w:r>
      <w:r>
        <w:rPr>
          <w:rFonts w:cs="Calibri"/>
          <w:lang w:eastAsia="en-GB"/>
        </w:rPr>
        <w:t>.</w:t>
      </w:r>
    </w:p>
    <w:p w14:paraId="674D4F1E" w14:textId="6077A2F9" w:rsidR="0025003F" w:rsidRDefault="0025003F" w:rsidP="008F2D66">
      <w:pPr>
        <w:rPr>
          <w:rFonts w:cs="Calibri"/>
          <w:lang w:eastAsia="en-GB"/>
        </w:rPr>
      </w:pPr>
    </w:p>
    <w:p w14:paraId="0A9CB3EB" w14:textId="5F1FD76E" w:rsidR="00D166BF" w:rsidRPr="00F447C6" w:rsidRDefault="0047531A" w:rsidP="00D166BF">
      <w:pPr>
        <w:pStyle w:val="Heading3"/>
      </w:pPr>
      <w:r>
        <w:t>Batches</w:t>
      </w:r>
    </w:p>
    <w:p w14:paraId="782F1D0E" w14:textId="069A1F94" w:rsidR="00D166BF" w:rsidRPr="008F2D66" w:rsidRDefault="00D166BF" w:rsidP="003F56B1">
      <w:pPr>
        <w:rPr>
          <w:rFonts w:cs="Calibri"/>
          <w:lang w:eastAsia="en-GB"/>
        </w:rPr>
      </w:pPr>
      <w:r w:rsidRPr="008F2D66">
        <w:rPr>
          <w:rFonts w:cs="Calibri"/>
          <w:lang w:eastAsia="en-GB"/>
        </w:rPr>
        <w:t xml:space="preserve">The following table outlines the batches of known issues and change requests required to allow LRCs to use the GIS tool to </w:t>
      </w:r>
      <w:r>
        <w:rPr>
          <w:rFonts w:cs="Calibri"/>
          <w:lang w:eastAsia="en-GB"/>
        </w:rPr>
        <w:t xml:space="preserve">its </w:t>
      </w:r>
      <w:r w:rsidRPr="008F2D66">
        <w:rPr>
          <w:rFonts w:cs="Calibri"/>
          <w:lang w:eastAsia="en-GB"/>
        </w:rPr>
        <w:t>full capability; full detail</w:t>
      </w:r>
      <w:r>
        <w:rPr>
          <w:rFonts w:cs="Calibri"/>
          <w:lang w:eastAsia="en-GB"/>
        </w:rPr>
        <w:t>s</w:t>
      </w:r>
      <w:r w:rsidRPr="008F2D66">
        <w:rPr>
          <w:rFonts w:cs="Calibri"/>
          <w:lang w:eastAsia="en-GB"/>
        </w:rPr>
        <w:t xml:space="preserve"> will be available on </w:t>
      </w:r>
      <w:r w:rsidR="003F56B1">
        <w:rPr>
          <w:rFonts w:cs="Calibri"/>
          <w:lang w:eastAsia="en-GB"/>
        </w:rPr>
        <w:t>the GitHub project website.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5670"/>
      </w:tblGrid>
      <w:tr w:rsidR="00D166BF" w:rsidRPr="008F2D66" w14:paraId="0AC347D5" w14:textId="77777777" w:rsidTr="00A062D1">
        <w:tc>
          <w:tcPr>
            <w:tcW w:w="3794" w:type="dxa"/>
          </w:tcPr>
          <w:p w14:paraId="76127E3B" w14:textId="77777777" w:rsidR="00D166BF" w:rsidRPr="008F2D66" w:rsidRDefault="00D166BF" w:rsidP="003F56B1">
            <w:pPr>
              <w:jc w:val="center"/>
              <w:rPr>
                <w:rFonts w:cs="Calibri"/>
                <w:b/>
                <w:lang w:eastAsia="en-GB"/>
              </w:rPr>
            </w:pPr>
            <w:r w:rsidRPr="008F2D66">
              <w:rPr>
                <w:rFonts w:cs="Calibri"/>
                <w:lang w:eastAsia="en-GB"/>
              </w:rPr>
              <w:br w:type="page"/>
            </w:r>
            <w:r w:rsidRPr="008F2D66">
              <w:rPr>
                <w:rFonts w:cs="Calibri"/>
                <w:b/>
                <w:lang w:eastAsia="en-GB"/>
              </w:rPr>
              <w:t>Batch</w:t>
            </w:r>
          </w:p>
        </w:tc>
        <w:tc>
          <w:tcPr>
            <w:tcW w:w="5670" w:type="dxa"/>
          </w:tcPr>
          <w:p w14:paraId="3E818B21" w14:textId="77777777" w:rsidR="00D166BF" w:rsidRPr="008F2D66" w:rsidRDefault="00D166BF" w:rsidP="003F56B1">
            <w:pPr>
              <w:jc w:val="center"/>
              <w:rPr>
                <w:rFonts w:cs="Calibri"/>
                <w:b/>
                <w:lang w:eastAsia="en-GB"/>
              </w:rPr>
            </w:pPr>
            <w:r>
              <w:rPr>
                <w:rFonts w:cs="Calibri"/>
                <w:b/>
                <w:lang w:eastAsia="en-GB"/>
              </w:rPr>
              <w:t>Known Issues/Change Requests</w:t>
            </w:r>
          </w:p>
        </w:tc>
      </w:tr>
      <w:tr w:rsidR="00D166BF" w:rsidRPr="008F2D66" w14:paraId="3742C9A2" w14:textId="77777777" w:rsidTr="00A062D1">
        <w:trPr>
          <w:trHeight w:val="132"/>
        </w:trPr>
        <w:tc>
          <w:tcPr>
            <w:tcW w:w="3794" w:type="dxa"/>
          </w:tcPr>
          <w:p w14:paraId="00A77DDD" w14:textId="5E7ABB2B" w:rsidR="00D166BF" w:rsidRPr="008F2D66" w:rsidRDefault="00A062D1" w:rsidP="003F56B1">
            <w:pPr>
              <w:numPr>
                <w:ilvl w:val="0"/>
                <w:numId w:val="11"/>
              </w:numPr>
              <w:rPr>
                <w:rFonts w:cs="Calibri"/>
                <w:lang w:eastAsia="en-GB"/>
              </w:rPr>
            </w:pPr>
            <w:r>
              <w:rPr>
                <w:rFonts w:cs="Calibri"/>
                <w:lang w:eastAsia="en-GB"/>
              </w:rPr>
              <w:t>Known I</w:t>
            </w:r>
            <w:r w:rsidR="00D166BF" w:rsidRPr="008F2D66">
              <w:rPr>
                <w:rFonts w:cs="Calibri"/>
                <w:lang w:eastAsia="en-GB"/>
              </w:rPr>
              <w:t>ssues</w:t>
            </w:r>
          </w:p>
        </w:tc>
        <w:tc>
          <w:tcPr>
            <w:tcW w:w="5670" w:type="dxa"/>
          </w:tcPr>
          <w:p w14:paraId="349445B4" w14:textId="77777777" w:rsidR="00D166BF" w:rsidRPr="008F2D66" w:rsidRDefault="00D166BF" w:rsidP="003F56B1">
            <w:pPr>
              <w:rPr>
                <w:rFonts w:cs="Calibri"/>
                <w:lang w:eastAsia="en-GB"/>
              </w:rPr>
            </w:pPr>
            <w:r w:rsidRPr="008F2D66">
              <w:rPr>
                <w:rFonts w:cs="Calibri"/>
                <w:lang w:eastAsia="en-GB"/>
              </w:rPr>
              <w:t xml:space="preserve">KI57, KI94, KI96, KI97, KI98, KI99, KI100, KI101, KI102, KI103, KI104, KI105, </w:t>
            </w:r>
            <w:r>
              <w:rPr>
                <w:rFonts w:cs="Calibri"/>
                <w:lang w:eastAsia="en-GB"/>
              </w:rPr>
              <w:t xml:space="preserve">KI106, KI107, KI108, KI109, KI110, </w:t>
            </w:r>
            <w:r w:rsidRPr="008F2D66">
              <w:rPr>
                <w:rFonts w:cs="Calibri"/>
                <w:lang w:eastAsia="en-GB"/>
              </w:rPr>
              <w:t>CR1, CR3, CR4, CR9, CR19, CR23, CR26, CR30</w:t>
            </w:r>
          </w:p>
        </w:tc>
      </w:tr>
      <w:tr w:rsidR="00D166BF" w:rsidRPr="008F2D66" w14:paraId="19D17EED" w14:textId="77777777" w:rsidTr="00A062D1">
        <w:tc>
          <w:tcPr>
            <w:tcW w:w="3794" w:type="dxa"/>
          </w:tcPr>
          <w:p w14:paraId="183E1685" w14:textId="77777777" w:rsidR="00D166BF" w:rsidRPr="008F2D66" w:rsidRDefault="00D166BF" w:rsidP="003F56B1">
            <w:pPr>
              <w:numPr>
                <w:ilvl w:val="0"/>
                <w:numId w:val="11"/>
              </w:numPr>
              <w:rPr>
                <w:rFonts w:cs="Calibri"/>
                <w:lang w:eastAsia="en-GB"/>
              </w:rPr>
            </w:pPr>
            <w:r w:rsidRPr="008F2D66">
              <w:rPr>
                <w:rFonts w:cs="Calibri"/>
                <w:lang w:eastAsia="en-GB"/>
              </w:rPr>
              <w:t>User Functionality</w:t>
            </w:r>
          </w:p>
        </w:tc>
        <w:tc>
          <w:tcPr>
            <w:tcW w:w="5670" w:type="dxa"/>
          </w:tcPr>
          <w:p w14:paraId="20F2B333" w14:textId="77777777" w:rsidR="00D166BF" w:rsidRPr="008F2D66" w:rsidRDefault="00D166BF" w:rsidP="003F56B1">
            <w:pPr>
              <w:rPr>
                <w:rFonts w:cs="Calibri"/>
                <w:lang w:eastAsia="en-GB"/>
              </w:rPr>
            </w:pPr>
            <w:r w:rsidRPr="008F2D66">
              <w:rPr>
                <w:rFonts w:cs="Calibri"/>
                <w:lang w:eastAsia="en-GB"/>
              </w:rPr>
              <w:t>CR7, CR10, CR21, CR29, CR31, CR32</w:t>
            </w:r>
            <w:r>
              <w:rPr>
                <w:rFonts w:cs="Calibri"/>
                <w:lang w:eastAsia="en-GB"/>
              </w:rPr>
              <w:t>, CR38, CR39, CR40</w:t>
            </w:r>
          </w:p>
        </w:tc>
      </w:tr>
      <w:tr w:rsidR="00D166BF" w:rsidRPr="008F2D66" w14:paraId="404D5500" w14:textId="77777777" w:rsidTr="00A062D1">
        <w:tc>
          <w:tcPr>
            <w:tcW w:w="3794" w:type="dxa"/>
          </w:tcPr>
          <w:p w14:paraId="14FF03F2" w14:textId="77777777" w:rsidR="00D166BF" w:rsidRPr="008F2D66" w:rsidRDefault="00D166BF" w:rsidP="003F56B1">
            <w:pPr>
              <w:numPr>
                <w:ilvl w:val="0"/>
                <w:numId w:val="11"/>
              </w:numPr>
              <w:rPr>
                <w:rFonts w:cs="Calibri"/>
                <w:lang w:eastAsia="en-GB"/>
              </w:rPr>
            </w:pPr>
            <w:r w:rsidRPr="008F2D66">
              <w:rPr>
                <w:rFonts w:cs="Calibri"/>
                <w:lang w:eastAsia="en-GB"/>
              </w:rPr>
              <w:t>User Interface</w:t>
            </w:r>
          </w:p>
        </w:tc>
        <w:tc>
          <w:tcPr>
            <w:tcW w:w="5670" w:type="dxa"/>
          </w:tcPr>
          <w:p w14:paraId="16471716" w14:textId="77777777" w:rsidR="00D166BF" w:rsidRPr="008F2D66" w:rsidRDefault="00D166BF" w:rsidP="003F56B1">
            <w:pPr>
              <w:rPr>
                <w:rFonts w:cs="Calibri"/>
                <w:lang w:eastAsia="en-GB"/>
              </w:rPr>
            </w:pPr>
            <w:r w:rsidRPr="008F2D66">
              <w:rPr>
                <w:rFonts w:cs="Calibri"/>
                <w:lang w:eastAsia="en-GB"/>
              </w:rPr>
              <w:t>KI15, CR2, CR6, CR8, CR11, CR20, CR22, CR25, CR27, CR28</w:t>
            </w:r>
            <w:r>
              <w:rPr>
                <w:rFonts w:cs="Calibri"/>
                <w:lang w:eastAsia="en-GB"/>
              </w:rPr>
              <w:t>, CR41</w:t>
            </w:r>
          </w:p>
        </w:tc>
      </w:tr>
      <w:tr w:rsidR="00D166BF" w:rsidRPr="008F2D66" w14:paraId="4682E124" w14:textId="77777777" w:rsidTr="00A062D1">
        <w:tc>
          <w:tcPr>
            <w:tcW w:w="3794" w:type="dxa"/>
          </w:tcPr>
          <w:p w14:paraId="71C2A8B4" w14:textId="77777777" w:rsidR="00D166BF" w:rsidRPr="008F2D66" w:rsidRDefault="00D166BF" w:rsidP="003F56B1">
            <w:pPr>
              <w:numPr>
                <w:ilvl w:val="0"/>
                <w:numId w:val="11"/>
              </w:numPr>
              <w:rPr>
                <w:rFonts w:cs="Calibri"/>
                <w:lang w:eastAsia="en-GB"/>
              </w:rPr>
            </w:pPr>
            <w:r w:rsidRPr="008F2D66">
              <w:rPr>
                <w:rFonts w:cs="Calibri"/>
                <w:lang w:eastAsia="en-GB"/>
              </w:rPr>
              <w:t>Select by Attributes</w:t>
            </w:r>
          </w:p>
        </w:tc>
        <w:tc>
          <w:tcPr>
            <w:tcW w:w="5670" w:type="dxa"/>
          </w:tcPr>
          <w:p w14:paraId="53CEFB13" w14:textId="77777777" w:rsidR="00D166BF" w:rsidRPr="008F2D66" w:rsidRDefault="00D166BF" w:rsidP="003F56B1">
            <w:pPr>
              <w:rPr>
                <w:rFonts w:cs="Calibri"/>
                <w:lang w:eastAsia="en-GB"/>
              </w:rPr>
            </w:pPr>
            <w:r w:rsidRPr="008F2D66">
              <w:rPr>
                <w:rFonts w:cs="Calibri"/>
                <w:lang w:eastAsia="en-GB"/>
              </w:rPr>
              <w:t>CR5, CR12</w:t>
            </w:r>
          </w:p>
        </w:tc>
      </w:tr>
      <w:tr w:rsidR="00D166BF" w:rsidRPr="008F2D66" w14:paraId="544F92B0" w14:textId="77777777" w:rsidTr="00A062D1">
        <w:tc>
          <w:tcPr>
            <w:tcW w:w="3794" w:type="dxa"/>
          </w:tcPr>
          <w:p w14:paraId="260408BB" w14:textId="77777777" w:rsidR="00D166BF" w:rsidRPr="008F2D66" w:rsidRDefault="00D166BF" w:rsidP="003F56B1">
            <w:pPr>
              <w:numPr>
                <w:ilvl w:val="0"/>
                <w:numId w:val="11"/>
              </w:numPr>
              <w:rPr>
                <w:rFonts w:cs="Calibri"/>
                <w:lang w:eastAsia="en-GB"/>
              </w:rPr>
            </w:pPr>
            <w:r w:rsidRPr="008F2D66">
              <w:rPr>
                <w:rFonts w:cs="Calibri"/>
                <w:lang w:eastAsia="en-GB"/>
              </w:rPr>
              <w:t>Points &amp; Lines Functionality</w:t>
            </w:r>
          </w:p>
        </w:tc>
        <w:tc>
          <w:tcPr>
            <w:tcW w:w="5670" w:type="dxa"/>
          </w:tcPr>
          <w:p w14:paraId="03CFC1EF" w14:textId="77777777" w:rsidR="00D166BF" w:rsidRPr="008F2D66" w:rsidRDefault="00D166BF" w:rsidP="003F56B1">
            <w:pPr>
              <w:rPr>
                <w:rFonts w:cs="Calibri"/>
                <w:lang w:eastAsia="en-GB"/>
              </w:rPr>
            </w:pPr>
            <w:r w:rsidRPr="008F2D66">
              <w:rPr>
                <w:rFonts w:cs="Calibri"/>
                <w:lang w:eastAsia="en-GB"/>
              </w:rPr>
              <w:t>CR33, CR24</w:t>
            </w:r>
          </w:p>
        </w:tc>
      </w:tr>
      <w:tr w:rsidR="00D166BF" w:rsidRPr="008F2D66" w14:paraId="3D157291" w14:textId="77777777" w:rsidTr="00A062D1">
        <w:tc>
          <w:tcPr>
            <w:tcW w:w="3794" w:type="dxa"/>
          </w:tcPr>
          <w:p w14:paraId="0BBB51DE" w14:textId="77777777" w:rsidR="00D166BF" w:rsidRPr="008F2D66" w:rsidRDefault="00D166BF" w:rsidP="003F56B1">
            <w:pPr>
              <w:numPr>
                <w:ilvl w:val="0"/>
                <w:numId w:val="11"/>
              </w:numPr>
              <w:rPr>
                <w:rFonts w:cs="Calibri"/>
                <w:lang w:eastAsia="en-GB"/>
              </w:rPr>
            </w:pPr>
            <w:r w:rsidRPr="008F2D66">
              <w:rPr>
                <w:rFonts w:cs="Calibri"/>
                <w:lang w:eastAsia="en-GB"/>
              </w:rPr>
              <w:t>National Inventory Format Compatibility</w:t>
            </w:r>
          </w:p>
        </w:tc>
        <w:tc>
          <w:tcPr>
            <w:tcW w:w="5670" w:type="dxa"/>
          </w:tcPr>
          <w:p w14:paraId="2C4062A7" w14:textId="77777777" w:rsidR="00D166BF" w:rsidRPr="008F2D66" w:rsidRDefault="00D166BF" w:rsidP="003F56B1">
            <w:pPr>
              <w:rPr>
                <w:rFonts w:cs="Calibri"/>
                <w:lang w:eastAsia="en-GB"/>
              </w:rPr>
            </w:pPr>
            <w:r w:rsidRPr="008F2D66">
              <w:rPr>
                <w:rFonts w:cs="Calibri"/>
                <w:lang w:eastAsia="en-GB"/>
              </w:rPr>
              <w:t>CR34, CR35, CR36, CR37</w:t>
            </w:r>
          </w:p>
        </w:tc>
      </w:tr>
      <w:tr w:rsidR="00D166BF" w:rsidRPr="008F2D66" w14:paraId="02DAFABA" w14:textId="77777777" w:rsidTr="00A062D1">
        <w:tc>
          <w:tcPr>
            <w:tcW w:w="3794" w:type="dxa"/>
          </w:tcPr>
          <w:p w14:paraId="7AD8EC9B" w14:textId="77777777" w:rsidR="00D166BF" w:rsidRPr="008F2D66" w:rsidRDefault="00D166BF" w:rsidP="003F56B1">
            <w:pPr>
              <w:numPr>
                <w:ilvl w:val="0"/>
                <w:numId w:val="11"/>
              </w:numPr>
              <w:rPr>
                <w:rFonts w:cs="Calibri"/>
                <w:lang w:eastAsia="en-GB"/>
              </w:rPr>
            </w:pPr>
            <w:r w:rsidRPr="008F2D66">
              <w:rPr>
                <w:rFonts w:cs="Calibri"/>
                <w:lang w:eastAsia="en-GB"/>
              </w:rPr>
              <w:t>Export Functionality</w:t>
            </w:r>
          </w:p>
        </w:tc>
        <w:tc>
          <w:tcPr>
            <w:tcW w:w="5670" w:type="dxa"/>
          </w:tcPr>
          <w:p w14:paraId="6EF9DE88" w14:textId="77777777" w:rsidR="00D166BF" w:rsidRPr="008F2D66" w:rsidRDefault="00D166BF" w:rsidP="003F56B1">
            <w:pPr>
              <w:rPr>
                <w:rFonts w:cs="Calibri"/>
                <w:lang w:eastAsia="en-GB"/>
              </w:rPr>
            </w:pPr>
            <w:r w:rsidRPr="008F2D66">
              <w:rPr>
                <w:rFonts w:cs="Calibri"/>
                <w:lang w:eastAsia="en-GB"/>
              </w:rPr>
              <w:t>KI88, KI95, CR13, CR14, CR15, CR16, CR17, CR18</w:t>
            </w:r>
          </w:p>
        </w:tc>
      </w:tr>
    </w:tbl>
    <w:p w14:paraId="25D153AA" w14:textId="77777777" w:rsidR="00D166BF" w:rsidRDefault="00D166BF" w:rsidP="00D166BF">
      <w:pPr>
        <w:rPr>
          <w:rFonts w:asciiTheme="minorHAnsi" w:hAnsiTheme="minorHAnsi" w:cstheme="minorHAnsi"/>
          <w:bCs/>
        </w:rPr>
      </w:pPr>
    </w:p>
    <w:p w14:paraId="1D74B6AC" w14:textId="7B970038" w:rsidR="003F56B1" w:rsidRDefault="003F56B1" w:rsidP="003F56B1">
      <w:pPr>
        <w:pStyle w:val="Heading3"/>
      </w:pPr>
      <w:r>
        <w:lastRenderedPageBreak/>
        <w:t>Repositories</w:t>
      </w:r>
    </w:p>
    <w:p w14:paraId="674825FD" w14:textId="13C2BA13" w:rsidR="003F56B1" w:rsidRPr="008F2D66" w:rsidRDefault="003F56B1" w:rsidP="003F56B1">
      <w:pPr>
        <w:rPr>
          <w:rFonts w:cs="Calibri"/>
          <w:lang w:eastAsia="en-GB"/>
        </w:rPr>
      </w:pPr>
      <w:r>
        <w:rPr>
          <w:rFonts w:cs="Calibri"/>
          <w:lang w:eastAsia="en-GB"/>
        </w:rPr>
        <w:t xml:space="preserve">The </w:t>
      </w:r>
      <w:r w:rsidRPr="008F2D66">
        <w:rPr>
          <w:rFonts w:cs="Calibri"/>
          <w:lang w:eastAsia="en-GB"/>
        </w:rPr>
        <w:t xml:space="preserve">GitHub </w:t>
      </w:r>
      <w:r>
        <w:rPr>
          <w:rFonts w:cs="Calibri"/>
          <w:lang w:eastAsia="en-GB"/>
        </w:rPr>
        <w:t xml:space="preserve">project website </w:t>
      </w:r>
      <w:r w:rsidRPr="008F2D66">
        <w:rPr>
          <w:rFonts w:cs="Calibri"/>
          <w:lang w:eastAsia="en-GB"/>
        </w:rPr>
        <w:t>(</w:t>
      </w:r>
      <w:hyperlink r:id="rId10" w:history="1">
        <w:r w:rsidRPr="008F2D66">
          <w:rPr>
            <w:rFonts w:cs="Calibri"/>
            <w:color w:val="0000FF" w:themeColor="hyperlink"/>
            <w:u w:val="single"/>
            <w:lang w:eastAsia="en-GB"/>
          </w:rPr>
          <w:t>https://github.com/HabitatFramework</w:t>
        </w:r>
      </w:hyperlink>
      <w:r w:rsidRPr="008F2D66">
        <w:rPr>
          <w:rFonts w:cs="Calibri"/>
          <w:lang w:eastAsia="en-GB"/>
        </w:rPr>
        <w:t xml:space="preserve">) houses two </w:t>
      </w:r>
      <w:r w:rsidR="001952E5">
        <w:rPr>
          <w:rFonts w:cs="Calibri"/>
          <w:lang w:eastAsia="en-GB"/>
        </w:rPr>
        <w:t xml:space="preserve">main </w:t>
      </w:r>
      <w:r w:rsidRPr="008F2D66">
        <w:rPr>
          <w:rFonts w:cs="Calibri"/>
          <w:lang w:eastAsia="en-GB"/>
        </w:rPr>
        <w:t>repositories:</w:t>
      </w:r>
    </w:p>
    <w:p w14:paraId="55E63BCB" w14:textId="7B5E4805" w:rsidR="003F56B1" w:rsidRPr="008F2D66" w:rsidRDefault="003F56B1" w:rsidP="001952E5">
      <w:pPr>
        <w:numPr>
          <w:ilvl w:val="0"/>
          <w:numId w:val="16"/>
        </w:numPr>
        <w:rPr>
          <w:rFonts w:cs="Calibri"/>
          <w:lang w:eastAsia="en-GB"/>
        </w:rPr>
      </w:pPr>
      <w:r w:rsidRPr="008F2D66">
        <w:rPr>
          <w:rFonts w:cs="Calibri"/>
          <w:lang w:eastAsia="en-GB"/>
        </w:rPr>
        <w:t xml:space="preserve">Habitat Framework Tool </w:t>
      </w:r>
      <w:hyperlink r:id="rId11" w:history="1">
        <w:r w:rsidR="001952E5" w:rsidRPr="007E2359">
          <w:rPr>
            <w:rStyle w:val="Hyperlink"/>
            <w:rFonts w:cs="Calibri"/>
            <w:lang w:eastAsia="en-GB"/>
          </w:rPr>
          <w:t>https://github.com/HabitatFramework/HLUTool</w:t>
        </w:r>
      </w:hyperlink>
      <w:r w:rsidR="001952E5">
        <w:rPr>
          <w:rFonts w:cs="Calibri"/>
          <w:lang w:eastAsia="en-GB"/>
        </w:rPr>
        <w:t xml:space="preserve"> </w:t>
      </w:r>
      <w:r>
        <w:rPr>
          <w:rFonts w:cs="Calibri"/>
          <w:lang w:eastAsia="en-GB"/>
        </w:rPr>
        <w:t>w</w:t>
      </w:r>
      <w:r w:rsidRPr="008F2D66">
        <w:rPr>
          <w:rFonts w:cs="Calibri"/>
          <w:lang w:eastAsia="en-GB"/>
        </w:rPr>
        <w:t>here the source code</w:t>
      </w:r>
      <w:r>
        <w:rPr>
          <w:rFonts w:cs="Calibri"/>
          <w:lang w:eastAsia="en-GB"/>
        </w:rPr>
        <w:t>,</w:t>
      </w:r>
      <w:r w:rsidRPr="008F2D66">
        <w:rPr>
          <w:rFonts w:cs="Calibri"/>
          <w:lang w:eastAsia="en-GB"/>
        </w:rPr>
        <w:t xml:space="preserve"> </w:t>
      </w:r>
      <w:r>
        <w:rPr>
          <w:rFonts w:cs="Calibri"/>
          <w:lang w:eastAsia="en-GB"/>
        </w:rPr>
        <w:t xml:space="preserve">issues and change requests </w:t>
      </w:r>
      <w:r w:rsidRPr="008F2D66">
        <w:rPr>
          <w:rFonts w:cs="Calibri"/>
          <w:lang w:eastAsia="en-GB"/>
        </w:rPr>
        <w:t>for the framework tool will be hosted.</w:t>
      </w:r>
    </w:p>
    <w:p w14:paraId="7C90AF43" w14:textId="3197687E" w:rsidR="003F56B1" w:rsidRPr="00A329D5" w:rsidRDefault="003F56B1" w:rsidP="003F56B1">
      <w:pPr>
        <w:pStyle w:val="ListParagraph"/>
        <w:numPr>
          <w:ilvl w:val="1"/>
          <w:numId w:val="16"/>
        </w:numPr>
        <w:rPr>
          <w:rFonts w:asciiTheme="minorHAnsi" w:hAnsiTheme="minorHAnsi" w:cstheme="minorHAnsi"/>
          <w:bCs/>
        </w:rPr>
      </w:pPr>
      <w:r w:rsidRPr="00A329D5">
        <w:rPr>
          <w:rFonts w:asciiTheme="minorHAnsi" w:hAnsiTheme="minorHAnsi" w:cstheme="minorHAnsi"/>
          <w:bCs/>
        </w:rPr>
        <w:t xml:space="preserve">The source code will be uploaded </w:t>
      </w:r>
      <w:r w:rsidR="001952E5">
        <w:rPr>
          <w:rFonts w:asciiTheme="minorHAnsi" w:hAnsiTheme="minorHAnsi" w:cstheme="minorHAnsi"/>
          <w:bCs/>
        </w:rPr>
        <w:t xml:space="preserve">at the start </w:t>
      </w:r>
      <w:r w:rsidRPr="00A329D5">
        <w:rPr>
          <w:rFonts w:asciiTheme="minorHAnsi" w:hAnsiTheme="minorHAnsi" w:cstheme="minorHAnsi"/>
          <w:bCs/>
        </w:rPr>
        <w:t xml:space="preserve">of the </w:t>
      </w:r>
      <w:r w:rsidR="001952E5">
        <w:rPr>
          <w:rFonts w:asciiTheme="minorHAnsi" w:hAnsiTheme="minorHAnsi" w:cstheme="minorHAnsi"/>
          <w:bCs/>
        </w:rPr>
        <w:t>project</w:t>
      </w:r>
      <w:r w:rsidRPr="00A329D5">
        <w:rPr>
          <w:rFonts w:asciiTheme="minorHAnsi" w:hAnsiTheme="minorHAnsi" w:cstheme="minorHAnsi"/>
          <w:bCs/>
        </w:rPr>
        <w:t>.</w:t>
      </w:r>
    </w:p>
    <w:p w14:paraId="55A09958" w14:textId="3AB06972" w:rsidR="003F56B1" w:rsidRPr="00A329D5" w:rsidRDefault="003F56B1" w:rsidP="003F56B1">
      <w:pPr>
        <w:pStyle w:val="ListParagraph"/>
        <w:numPr>
          <w:ilvl w:val="1"/>
          <w:numId w:val="16"/>
        </w:numPr>
        <w:rPr>
          <w:rFonts w:asciiTheme="minorHAnsi" w:hAnsiTheme="minorHAnsi" w:cstheme="minorHAnsi"/>
          <w:bCs/>
        </w:rPr>
      </w:pPr>
      <w:r w:rsidRPr="00A329D5">
        <w:rPr>
          <w:rFonts w:asciiTheme="minorHAnsi" w:hAnsiTheme="minorHAnsi" w:cstheme="minorHAnsi"/>
          <w:bCs/>
        </w:rPr>
        <w:t xml:space="preserve">Full details of the existing known issues and change request enhancements </w:t>
      </w:r>
      <w:r>
        <w:rPr>
          <w:rFonts w:asciiTheme="minorHAnsi" w:hAnsiTheme="minorHAnsi" w:cstheme="minorHAnsi"/>
          <w:bCs/>
        </w:rPr>
        <w:t>have</w:t>
      </w:r>
      <w:r w:rsidRPr="00A329D5">
        <w:rPr>
          <w:rFonts w:asciiTheme="minorHAnsi" w:hAnsiTheme="minorHAnsi" w:cstheme="minorHAnsi"/>
          <w:bCs/>
        </w:rPr>
        <w:t xml:space="preserve"> </w:t>
      </w:r>
      <w:r w:rsidR="001952E5">
        <w:rPr>
          <w:rFonts w:asciiTheme="minorHAnsi" w:hAnsiTheme="minorHAnsi" w:cstheme="minorHAnsi"/>
          <w:bCs/>
        </w:rPr>
        <w:t xml:space="preserve">already </w:t>
      </w:r>
      <w:r w:rsidRPr="00A329D5">
        <w:rPr>
          <w:rFonts w:asciiTheme="minorHAnsi" w:hAnsiTheme="minorHAnsi" w:cstheme="minorHAnsi"/>
          <w:bCs/>
        </w:rPr>
        <w:t>be</w:t>
      </w:r>
      <w:r>
        <w:rPr>
          <w:rFonts w:asciiTheme="minorHAnsi" w:hAnsiTheme="minorHAnsi" w:cstheme="minorHAnsi"/>
          <w:bCs/>
        </w:rPr>
        <w:t>en</w:t>
      </w:r>
      <w:r w:rsidRPr="00A329D5">
        <w:rPr>
          <w:rFonts w:asciiTheme="minorHAnsi" w:hAnsiTheme="minorHAnsi" w:cstheme="minorHAnsi"/>
          <w:bCs/>
        </w:rPr>
        <w:t xml:space="preserve"> </w:t>
      </w:r>
      <w:r w:rsidR="001952E5">
        <w:rPr>
          <w:rFonts w:asciiTheme="minorHAnsi" w:hAnsiTheme="minorHAnsi" w:cstheme="minorHAnsi"/>
          <w:bCs/>
        </w:rPr>
        <w:t>uploaded.</w:t>
      </w:r>
    </w:p>
    <w:p w14:paraId="0D27B67D" w14:textId="6A30A7E7" w:rsidR="003F56B1" w:rsidRPr="008F2D66" w:rsidRDefault="003F56B1" w:rsidP="001952E5">
      <w:pPr>
        <w:numPr>
          <w:ilvl w:val="0"/>
          <w:numId w:val="16"/>
        </w:numPr>
        <w:rPr>
          <w:rFonts w:cs="Calibri"/>
          <w:lang w:eastAsia="en-GB"/>
        </w:rPr>
      </w:pPr>
      <w:r w:rsidRPr="008F2D66">
        <w:rPr>
          <w:rFonts w:cs="Calibri"/>
          <w:lang w:eastAsia="en-GB"/>
        </w:rPr>
        <w:t xml:space="preserve">Assets </w:t>
      </w:r>
      <w:hyperlink r:id="rId12" w:history="1">
        <w:r w:rsidR="001952E5" w:rsidRPr="007E2359">
          <w:rPr>
            <w:rStyle w:val="Hyperlink"/>
            <w:rFonts w:cs="Calibri"/>
            <w:lang w:eastAsia="en-GB"/>
          </w:rPr>
          <w:t>https://github.com/HabitatFramework/Assets</w:t>
        </w:r>
      </w:hyperlink>
      <w:r w:rsidR="001952E5">
        <w:rPr>
          <w:rFonts w:cs="Calibri"/>
          <w:lang w:eastAsia="en-GB"/>
        </w:rPr>
        <w:t xml:space="preserve"> </w:t>
      </w:r>
      <w:r>
        <w:rPr>
          <w:rFonts w:cs="Calibri"/>
          <w:lang w:eastAsia="en-GB"/>
        </w:rPr>
        <w:t>w</w:t>
      </w:r>
      <w:r w:rsidRPr="008F2D66">
        <w:rPr>
          <w:rFonts w:cs="Calibri"/>
          <w:lang w:eastAsia="en-GB"/>
        </w:rPr>
        <w:t xml:space="preserve">here </w:t>
      </w:r>
      <w:r w:rsidR="001952E5">
        <w:rPr>
          <w:rFonts w:cs="Calibri"/>
          <w:lang w:eastAsia="en-GB"/>
        </w:rPr>
        <w:t>documentation</w:t>
      </w:r>
      <w:r w:rsidRPr="008F2D66">
        <w:rPr>
          <w:rFonts w:cs="Calibri"/>
          <w:lang w:eastAsia="en-GB"/>
        </w:rPr>
        <w:t>, logos,</w:t>
      </w:r>
      <w:r w:rsidR="001952E5">
        <w:rPr>
          <w:rFonts w:cs="Calibri"/>
          <w:lang w:eastAsia="en-GB"/>
        </w:rPr>
        <w:t xml:space="preserve"> testing guides,</w:t>
      </w:r>
      <w:r w:rsidRPr="008F2D66">
        <w:rPr>
          <w:rFonts w:cs="Calibri"/>
          <w:lang w:eastAsia="en-GB"/>
        </w:rPr>
        <w:t xml:space="preserve"> </w:t>
      </w:r>
      <w:r w:rsidR="001952E5">
        <w:rPr>
          <w:rFonts w:cs="Calibri"/>
          <w:lang w:eastAsia="en-GB"/>
        </w:rPr>
        <w:t xml:space="preserve">project plans (including a copy of this document), </w:t>
      </w:r>
      <w:proofErr w:type="spellStart"/>
      <w:r w:rsidRPr="008F2D66">
        <w:rPr>
          <w:rFonts w:cs="Calibri"/>
          <w:lang w:eastAsia="en-GB"/>
        </w:rPr>
        <w:t>etc</w:t>
      </w:r>
      <w:proofErr w:type="spellEnd"/>
      <w:r w:rsidRPr="008F2D66">
        <w:rPr>
          <w:rFonts w:cs="Calibri"/>
          <w:lang w:eastAsia="en-GB"/>
        </w:rPr>
        <w:t xml:space="preserve"> can be hosted.</w:t>
      </w:r>
    </w:p>
    <w:p w14:paraId="2190B2B6" w14:textId="77777777" w:rsidR="003F56B1" w:rsidRDefault="003F56B1" w:rsidP="00D166BF">
      <w:pPr>
        <w:rPr>
          <w:rFonts w:asciiTheme="minorHAnsi" w:hAnsiTheme="minorHAnsi" w:cstheme="minorHAnsi"/>
          <w:bCs/>
        </w:rPr>
      </w:pPr>
    </w:p>
    <w:p w14:paraId="38BEFBA0" w14:textId="1FB367E8" w:rsidR="003F56B1" w:rsidRDefault="003F56B1" w:rsidP="00D166BF">
      <w:pPr>
        <w:rPr>
          <w:rFonts w:asciiTheme="minorHAnsi" w:hAnsiTheme="minorHAnsi" w:cstheme="minorHAnsi"/>
          <w:bCs/>
        </w:rPr>
      </w:pPr>
      <w:r>
        <w:rPr>
          <w:rFonts w:asciiTheme="minorHAnsi" w:hAnsiTheme="minorHAnsi" w:cstheme="minorHAnsi"/>
          <w:bCs/>
        </w:rPr>
        <w:t xml:space="preserve">A separate documentation project website </w:t>
      </w:r>
      <w:commentRangeStart w:id="18"/>
      <w:commentRangeStart w:id="19"/>
      <w:del w:id="20" w:author="Andy Foy" w:date="2013-09-30T12:00:00Z">
        <w:r w:rsidRPr="005D665C" w:rsidDel="005D665C">
          <w:rPr>
            <w:rFonts w:asciiTheme="minorHAnsi" w:hAnsiTheme="minorHAnsi" w:cstheme="minorHAnsi"/>
            <w:bCs/>
          </w:rPr>
          <w:delText xml:space="preserve">may </w:delText>
        </w:r>
      </w:del>
      <w:ins w:id="21" w:author="Andy Foy" w:date="2013-09-30T12:02:00Z">
        <w:r w:rsidR="005D665C">
          <w:rPr>
            <w:rFonts w:asciiTheme="minorHAnsi" w:hAnsiTheme="minorHAnsi" w:cstheme="minorHAnsi"/>
            <w:bCs/>
          </w:rPr>
          <w:t>will</w:t>
        </w:r>
      </w:ins>
      <w:ins w:id="22" w:author="Andy Foy" w:date="2013-09-30T12:01:00Z">
        <w:r w:rsidR="005D665C">
          <w:rPr>
            <w:rFonts w:asciiTheme="minorHAnsi" w:hAnsiTheme="minorHAnsi" w:cstheme="minorHAnsi"/>
            <w:bCs/>
          </w:rPr>
          <w:t xml:space="preserve"> </w:t>
        </w:r>
      </w:ins>
      <w:r w:rsidRPr="005D665C">
        <w:rPr>
          <w:rFonts w:asciiTheme="minorHAnsi" w:hAnsiTheme="minorHAnsi" w:cstheme="minorHAnsi"/>
          <w:bCs/>
        </w:rPr>
        <w:t>be</w:t>
      </w:r>
      <w:r>
        <w:rPr>
          <w:rFonts w:asciiTheme="minorHAnsi" w:hAnsiTheme="minorHAnsi" w:cstheme="minorHAnsi"/>
          <w:bCs/>
        </w:rPr>
        <w:t xml:space="preserve"> </w:t>
      </w:r>
      <w:commentRangeEnd w:id="18"/>
      <w:r w:rsidR="00E570F3">
        <w:rPr>
          <w:rStyle w:val="CommentReference"/>
        </w:rPr>
        <w:commentReference w:id="18"/>
      </w:r>
      <w:commentRangeEnd w:id="19"/>
      <w:r w:rsidR="005D665C">
        <w:rPr>
          <w:rStyle w:val="CommentReference"/>
        </w:rPr>
        <w:commentReference w:id="19"/>
      </w:r>
      <w:r>
        <w:rPr>
          <w:rFonts w:asciiTheme="minorHAnsi" w:hAnsiTheme="minorHAnsi" w:cstheme="minorHAnsi"/>
          <w:bCs/>
        </w:rPr>
        <w:t>setup to house the user and technical manuals and any other project related documentation.</w:t>
      </w:r>
    </w:p>
    <w:p w14:paraId="04472765" w14:textId="77777777" w:rsidR="003F56B1" w:rsidRDefault="003F56B1" w:rsidP="00D166BF">
      <w:pPr>
        <w:rPr>
          <w:rFonts w:asciiTheme="minorHAnsi" w:hAnsiTheme="minorHAnsi" w:cstheme="minorHAnsi"/>
          <w:bCs/>
        </w:rPr>
      </w:pPr>
    </w:p>
    <w:p w14:paraId="6398901E" w14:textId="6EDDC415" w:rsidR="0047531A" w:rsidRPr="008F2D66" w:rsidRDefault="0047531A" w:rsidP="0047531A">
      <w:pPr>
        <w:pStyle w:val="Heading3"/>
      </w:pPr>
      <w:r>
        <w:t>Deliverables</w:t>
      </w:r>
    </w:p>
    <w:p w14:paraId="6A836D09" w14:textId="0483B466" w:rsidR="00D166BF" w:rsidRPr="008F2D66" w:rsidRDefault="00D166BF" w:rsidP="00D166BF">
      <w:pPr>
        <w:rPr>
          <w:rFonts w:asciiTheme="minorHAnsi" w:hAnsiTheme="minorHAnsi" w:cstheme="minorHAnsi"/>
          <w:bCs/>
        </w:rPr>
      </w:pPr>
      <w:r w:rsidRPr="008F2D66">
        <w:rPr>
          <w:rFonts w:asciiTheme="minorHAnsi" w:hAnsiTheme="minorHAnsi" w:cstheme="minorHAnsi"/>
          <w:bCs/>
        </w:rPr>
        <w:t xml:space="preserve">In addition to </w:t>
      </w:r>
      <w:r w:rsidR="0047531A">
        <w:rPr>
          <w:rFonts w:asciiTheme="minorHAnsi" w:hAnsiTheme="minorHAnsi" w:cstheme="minorHAnsi"/>
          <w:bCs/>
        </w:rPr>
        <w:t>attempting to fix</w:t>
      </w:r>
      <w:r w:rsidRPr="008F2D66">
        <w:rPr>
          <w:rFonts w:asciiTheme="minorHAnsi" w:hAnsiTheme="minorHAnsi" w:cstheme="minorHAnsi"/>
          <w:bCs/>
        </w:rPr>
        <w:t xml:space="preserve"> the known issues and incorporating enhancements for the </w:t>
      </w:r>
      <w:r>
        <w:rPr>
          <w:rFonts w:asciiTheme="minorHAnsi" w:hAnsiTheme="minorHAnsi" w:cstheme="minorHAnsi"/>
          <w:bCs/>
        </w:rPr>
        <w:t xml:space="preserve">above </w:t>
      </w:r>
      <w:r w:rsidRPr="008F2D66">
        <w:rPr>
          <w:rFonts w:asciiTheme="minorHAnsi" w:hAnsiTheme="minorHAnsi" w:cstheme="minorHAnsi"/>
          <w:bCs/>
        </w:rPr>
        <w:t xml:space="preserve">change requests, the </w:t>
      </w:r>
      <w:r w:rsidR="0047531A">
        <w:rPr>
          <w:rFonts w:asciiTheme="minorHAnsi" w:hAnsiTheme="minorHAnsi" w:cstheme="minorHAnsi"/>
          <w:bCs/>
        </w:rPr>
        <w:t xml:space="preserve">project </w:t>
      </w:r>
      <w:r w:rsidRPr="008F2D66">
        <w:rPr>
          <w:rFonts w:asciiTheme="minorHAnsi" w:hAnsiTheme="minorHAnsi" w:cstheme="minorHAnsi"/>
          <w:bCs/>
        </w:rPr>
        <w:t xml:space="preserve">will </w:t>
      </w:r>
      <w:r w:rsidR="0047531A">
        <w:rPr>
          <w:rFonts w:asciiTheme="minorHAnsi" w:hAnsiTheme="minorHAnsi" w:cstheme="minorHAnsi"/>
          <w:bCs/>
        </w:rPr>
        <w:t xml:space="preserve">include </w:t>
      </w:r>
      <w:r>
        <w:rPr>
          <w:rFonts w:asciiTheme="minorHAnsi" w:hAnsiTheme="minorHAnsi" w:cstheme="minorHAnsi"/>
          <w:bCs/>
        </w:rPr>
        <w:t xml:space="preserve">the </w:t>
      </w:r>
      <w:r w:rsidRPr="008F2D66">
        <w:rPr>
          <w:rFonts w:asciiTheme="minorHAnsi" w:hAnsiTheme="minorHAnsi" w:cstheme="minorHAnsi"/>
          <w:bCs/>
        </w:rPr>
        <w:t>following:</w:t>
      </w:r>
    </w:p>
    <w:p w14:paraId="4EFADFAA" w14:textId="4BAC6AF2" w:rsidR="00D166BF" w:rsidRPr="008F2D66" w:rsidRDefault="00D166BF" w:rsidP="00D166BF">
      <w:pPr>
        <w:numPr>
          <w:ilvl w:val="0"/>
          <w:numId w:val="17"/>
        </w:numPr>
        <w:rPr>
          <w:rFonts w:asciiTheme="minorHAnsi" w:hAnsiTheme="minorHAnsi" w:cstheme="minorHAnsi"/>
          <w:bCs/>
        </w:rPr>
      </w:pPr>
      <w:r w:rsidRPr="008F2D66">
        <w:rPr>
          <w:rFonts w:asciiTheme="minorHAnsi" w:hAnsiTheme="minorHAnsi" w:cstheme="minorHAnsi"/>
          <w:color w:val="000000"/>
          <w:lang w:eastAsia="en-GB"/>
        </w:rPr>
        <w:t>Upload and maintain the source code for the GIS tool in the GitHub repository at the end of each batch and portion</w:t>
      </w:r>
      <w:r w:rsidR="0047531A">
        <w:rPr>
          <w:rFonts w:asciiTheme="minorHAnsi" w:hAnsiTheme="minorHAnsi" w:cstheme="minorHAnsi"/>
          <w:color w:val="000000"/>
          <w:lang w:eastAsia="en-GB"/>
        </w:rPr>
        <w:t>.</w:t>
      </w:r>
    </w:p>
    <w:p w14:paraId="09635E18" w14:textId="385FD721" w:rsidR="00D166BF" w:rsidRPr="008F2D66" w:rsidRDefault="00D166BF" w:rsidP="00D166BF">
      <w:pPr>
        <w:numPr>
          <w:ilvl w:val="0"/>
          <w:numId w:val="17"/>
        </w:numPr>
        <w:rPr>
          <w:rFonts w:asciiTheme="minorHAnsi" w:hAnsiTheme="minorHAnsi" w:cstheme="minorHAnsi"/>
          <w:bCs/>
        </w:rPr>
      </w:pPr>
      <w:r w:rsidRPr="008F2D66">
        <w:rPr>
          <w:rFonts w:asciiTheme="minorHAnsi" w:hAnsiTheme="minorHAnsi" w:cstheme="minorHAnsi"/>
          <w:color w:val="000000"/>
          <w:lang w:eastAsia="en-GB"/>
        </w:rPr>
        <w:t xml:space="preserve">Undertake initial testing to ensure </w:t>
      </w:r>
      <w:r w:rsidR="0047531A">
        <w:rPr>
          <w:rFonts w:asciiTheme="minorHAnsi" w:hAnsiTheme="minorHAnsi" w:cstheme="minorHAnsi"/>
          <w:color w:val="000000"/>
          <w:lang w:eastAsia="en-GB"/>
        </w:rPr>
        <w:t>each</w:t>
      </w:r>
      <w:r w:rsidRPr="008F2D66">
        <w:rPr>
          <w:rFonts w:asciiTheme="minorHAnsi" w:hAnsiTheme="minorHAnsi" w:cstheme="minorHAnsi"/>
          <w:color w:val="000000"/>
          <w:lang w:eastAsia="en-GB"/>
        </w:rPr>
        <w:t xml:space="preserve"> </w:t>
      </w:r>
      <w:r w:rsidR="0047531A">
        <w:rPr>
          <w:rFonts w:asciiTheme="minorHAnsi" w:hAnsiTheme="minorHAnsi" w:cstheme="minorHAnsi"/>
          <w:color w:val="000000"/>
          <w:lang w:eastAsia="en-GB"/>
        </w:rPr>
        <w:t xml:space="preserve">released </w:t>
      </w:r>
      <w:r w:rsidRPr="008F2D66">
        <w:rPr>
          <w:rFonts w:asciiTheme="minorHAnsi" w:hAnsiTheme="minorHAnsi" w:cstheme="minorHAnsi"/>
          <w:color w:val="000000"/>
          <w:lang w:eastAsia="en-GB"/>
        </w:rPr>
        <w:t xml:space="preserve">version of the tool is stable, resolves the known issues </w:t>
      </w:r>
      <w:r w:rsidR="0047531A">
        <w:rPr>
          <w:rFonts w:asciiTheme="minorHAnsi" w:hAnsiTheme="minorHAnsi" w:cstheme="minorHAnsi"/>
          <w:color w:val="000000"/>
          <w:lang w:eastAsia="en-GB"/>
        </w:rPr>
        <w:t xml:space="preserve">(where possible) </w:t>
      </w:r>
      <w:r w:rsidRPr="008F2D66">
        <w:rPr>
          <w:rFonts w:asciiTheme="minorHAnsi" w:hAnsiTheme="minorHAnsi" w:cstheme="minorHAnsi"/>
          <w:color w:val="000000"/>
          <w:lang w:eastAsia="en-GB"/>
        </w:rPr>
        <w:t>and/or provides the enhanced functionality outlined in the change request, and does</w:t>
      </w:r>
      <w:r>
        <w:rPr>
          <w:rFonts w:asciiTheme="minorHAnsi" w:hAnsiTheme="minorHAnsi" w:cstheme="minorHAnsi"/>
          <w:color w:val="000000"/>
          <w:lang w:eastAsia="en-GB"/>
        </w:rPr>
        <w:t xml:space="preserve"> not</w:t>
      </w:r>
      <w:r w:rsidRPr="008F2D66">
        <w:rPr>
          <w:rFonts w:asciiTheme="minorHAnsi" w:hAnsiTheme="minorHAnsi" w:cstheme="minorHAnsi"/>
          <w:color w:val="000000"/>
          <w:lang w:eastAsia="en-GB"/>
        </w:rPr>
        <w:t xml:space="preserve"> </w:t>
      </w:r>
      <w:r w:rsidR="0047531A">
        <w:rPr>
          <w:rFonts w:asciiTheme="minorHAnsi" w:hAnsiTheme="minorHAnsi" w:cstheme="minorHAnsi"/>
          <w:color w:val="000000"/>
          <w:lang w:eastAsia="en-GB"/>
        </w:rPr>
        <w:t xml:space="preserve">knowingly </w:t>
      </w:r>
      <w:r w:rsidRPr="008F2D66">
        <w:rPr>
          <w:rFonts w:asciiTheme="minorHAnsi" w:hAnsiTheme="minorHAnsi" w:cstheme="minorHAnsi"/>
          <w:color w:val="000000"/>
          <w:lang w:eastAsia="en-GB"/>
        </w:rPr>
        <w:t>affect other existing functionality</w:t>
      </w:r>
      <w:r w:rsidR="0047531A">
        <w:rPr>
          <w:rFonts w:asciiTheme="minorHAnsi" w:hAnsiTheme="minorHAnsi" w:cstheme="minorHAnsi"/>
          <w:color w:val="000000"/>
          <w:lang w:eastAsia="en-GB"/>
        </w:rPr>
        <w:t>.</w:t>
      </w:r>
    </w:p>
    <w:p w14:paraId="441D7052" w14:textId="7A2EBEE7" w:rsidR="00D166BF" w:rsidRPr="008F2D66" w:rsidRDefault="00D166BF" w:rsidP="00D166BF">
      <w:pPr>
        <w:numPr>
          <w:ilvl w:val="0"/>
          <w:numId w:val="17"/>
        </w:numPr>
        <w:rPr>
          <w:rFonts w:asciiTheme="minorHAnsi" w:hAnsiTheme="minorHAnsi" w:cstheme="minorHAnsi"/>
          <w:bCs/>
        </w:rPr>
      </w:pPr>
      <w:r w:rsidRPr="008F2D66">
        <w:rPr>
          <w:rFonts w:asciiTheme="minorHAnsi" w:hAnsiTheme="minorHAnsi" w:cstheme="minorHAnsi"/>
          <w:color w:val="000000"/>
          <w:lang w:eastAsia="en-GB"/>
        </w:rPr>
        <w:t>Ensure the GIS tool is compatible with ArcGIS versions 9.3 and 10</w:t>
      </w:r>
      <w:r>
        <w:rPr>
          <w:rFonts w:asciiTheme="minorHAnsi" w:hAnsiTheme="minorHAnsi" w:cstheme="minorHAnsi"/>
          <w:color w:val="000000"/>
          <w:lang w:eastAsia="en-GB"/>
        </w:rPr>
        <w:t>.1</w:t>
      </w:r>
      <w:r w:rsidRPr="008F2D66">
        <w:rPr>
          <w:rFonts w:asciiTheme="minorHAnsi" w:hAnsiTheme="minorHAnsi" w:cstheme="minorHAnsi"/>
          <w:color w:val="000000"/>
          <w:lang w:eastAsia="en-GB"/>
        </w:rPr>
        <w:t xml:space="preserve"> and MapInfo versions 8</w:t>
      </w:r>
      <w:r>
        <w:rPr>
          <w:rFonts w:asciiTheme="minorHAnsi" w:hAnsiTheme="minorHAnsi" w:cstheme="minorHAnsi"/>
          <w:color w:val="000000"/>
          <w:lang w:eastAsia="en-GB"/>
        </w:rPr>
        <w:t xml:space="preserve"> </w:t>
      </w:r>
      <w:r w:rsidRPr="008F2D66">
        <w:rPr>
          <w:rFonts w:asciiTheme="minorHAnsi" w:hAnsiTheme="minorHAnsi" w:cstheme="minorHAnsi"/>
          <w:color w:val="000000"/>
          <w:lang w:eastAsia="en-GB"/>
        </w:rPr>
        <w:t>and 1</w:t>
      </w:r>
      <w:r>
        <w:rPr>
          <w:rFonts w:asciiTheme="minorHAnsi" w:hAnsiTheme="minorHAnsi" w:cstheme="minorHAnsi"/>
          <w:color w:val="000000"/>
          <w:lang w:eastAsia="en-GB"/>
        </w:rPr>
        <w:t>1.5</w:t>
      </w:r>
      <w:r w:rsidR="0047531A">
        <w:rPr>
          <w:rFonts w:asciiTheme="minorHAnsi" w:hAnsiTheme="minorHAnsi" w:cstheme="minorHAnsi"/>
          <w:color w:val="000000"/>
          <w:lang w:eastAsia="en-GB"/>
        </w:rPr>
        <w:t>.</w:t>
      </w:r>
    </w:p>
    <w:p w14:paraId="386ADD12" w14:textId="7DF92374" w:rsidR="00D166BF" w:rsidRPr="008F2D66" w:rsidRDefault="00D166BF" w:rsidP="00D166BF">
      <w:pPr>
        <w:numPr>
          <w:ilvl w:val="0"/>
          <w:numId w:val="17"/>
        </w:numPr>
        <w:rPr>
          <w:rFonts w:asciiTheme="minorHAnsi" w:hAnsiTheme="minorHAnsi" w:cstheme="minorHAnsi"/>
          <w:bCs/>
        </w:rPr>
      </w:pPr>
      <w:r w:rsidRPr="008F2D66">
        <w:rPr>
          <w:rFonts w:asciiTheme="minorHAnsi" w:hAnsiTheme="minorHAnsi" w:cstheme="minorHAnsi"/>
          <w:lang w:eastAsia="en-GB"/>
        </w:rPr>
        <w:t>Release compiled installation versions of the GIS t</w:t>
      </w:r>
      <w:r w:rsidRPr="008F2D66">
        <w:rPr>
          <w:rFonts w:asciiTheme="minorHAnsi" w:hAnsiTheme="minorHAnsi" w:cstheme="minorHAnsi"/>
          <w:color w:val="000000"/>
          <w:lang w:eastAsia="en-GB"/>
        </w:rPr>
        <w:t>ool in formats compatible with ArcGIS 10</w:t>
      </w:r>
      <w:r>
        <w:rPr>
          <w:rFonts w:asciiTheme="minorHAnsi" w:hAnsiTheme="minorHAnsi" w:cstheme="minorHAnsi"/>
          <w:color w:val="000000"/>
          <w:lang w:eastAsia="en-GB"/>
        </w:rPr>
        <w:t>.1</w:t>
      </w:r>
      <w:r w:rsidRPr="008F2D66">
        <w:rPr>
          <w:rFonts w:asciiTheme="minorHAnsi" w:hAnsiTheme="minorHAnsi" w:cstheme="minorHAnsi"/>
          <w:color w:val="000000"/>
          <w:lang w:eastAsia="en-GB"/>
        </w:rPr>
        <w:t xml:space="preserve"> and MapInfo </w:t>
      </w:r>
      <w:r>
        <w:rPr>
          <w:rFonts w:asciiTheme="minorHAnsi" w:hAnsiTheme="minorHAnsi" w:cstheme="minorHAnsi"/>
          <w:color w:val="000000"/>
          <w:lang w:eastAsia="en-GB"/>
        </w:rPr>
        <w:t>11.5</w:t>
      </w:r>
      <w:r w:rsidR="002F01F0">
        <w:rPr>
          <w:rFonts w:asciiTheme="minorHAnsi" w:hAnsiTheme="minorHAnsi" w:cstheme="minorHAnsi"/>
          <w:color w:val="000000"/>
          <w:lang w:eastAsia="en-GB"/>
        </w:rPr>
        <w:t>.</w:t>
      </w:r>
    </w:p>
    <w:p w14:paraId="76AFC8DD" w14:textId="6A0C85B2" w:rsidR="00D166BF" w:rsidRPr="00821BE6" w:rsidRDefault="00D166BF" w:rsidP="00D166BF">
      <w:pPr>
        <w:numPr>
          <w:ilvl w:val="0"/>
          <w:numId w:val="17"/>
        </w:numPr>
        <w:rPr>
          <w:rFonts w:asciiTheme="minorHAnsi" w:hAnsiTheme="minorHAnsi" w:cstheme="minorHAnsi"/>
          <w:bCs/>
        </w:rPr>
      </w:pPr>
      <w:r w:rsidRPr="00821BE6">
        <w:rPr>
          <w:rFonts w:asciiTheme="minorHAnsi" w:hAnsiTheme="minorHAnsi" w:cstheme="minorHAnsi"/>
          <w:lang w:eastAsia="en-GB"/>
        </w:rPr>
        <w:t>Include with the compiled installation versions of the GIS tool, when required in order to completely implement a resolution to a known issue or apply a change request enhancement, any scripts</w:t>
      </w:r>
      <w:r w:rsidR="002F01F0">
        <w:rPr>
          <w:rFonts w:asciiTheme="minorHAnsi" w:hAnsiTheme="minorHAnsi" w:cstheme="minorHAnsi"/>
          <w:lang w:eastAsia="en-GB"/>
        </w:rPr>
        <w:t xml:space="preserve"> and/or </w:t>
      </w:r>
      <w:r w:rsidRPr="00821BE6">
        <w:rPr>
          <w:rFonts w:asciiTheme="minorHAnsi" w:hAnsiTheme="minorHAnsi" w:cstheme="minorHAnsi"/>
          <w:lang w:eastAsia="en-GB"/>
        </w:rPr>
        <w:t>routines to update any existing HLU Tool Access and SQL Server databases used by the LRCs.</w:t>
      </w:r>
    </w:p>
    <w:p w14:paraId="50B9B182" w14:textId="101348B9" w:rsidR="00D166BF" w:rsidRPr="000340AA" w:rsidRDefault="00D166BF" w:rsidP="00D166BF">
      <w:pPr>
        <w:numPr>
          <w:ilvl w:val="0"/>
          <w:numId w:val="17"/>
        </w:numPr>
        <w:rPr>
          <w:rFonts w:asciiTheme="minorHAnsi" w:hAnsiTheme="minorHAnsi" w:cstheme="minorHAnsi"/>
          <w:bCs/>
        </w:rPr>
      </w:pPr>
      <w:r w:rsidRPr="005C77F1">
        <w:rPr>
          <w:rFonts w:asciiTheme="minorHAnsi" w:hAnsiTheme="minorHAnsi" w:cstheme="minorHAnsi"/>
          <w:lang w:eastAsia="en-GB"/>
        </w:rPr>
        <w:t xml:space="preserve">Insert </w:t>
      </w:r>
      <w:r>
        <w:rPr>
          <w:rFonts w:asciiTheme="minorHAnsi" w:hAnsiTheme="minorHAnsi" w:cstheme="minorHAnsi"/>
          <w:lang w:eastAsia="en-GB"/>
        </w:rPr>
        <w:t xml:space="preserve">appropriate GNU </w:t>
      </w:r>
      <w:r w:rsidRPr="005C77F1">
        <w:rPr>
          <w:rFonts w:asciiTheme="minorHAnsi" w:hAnsiTheme="minorHAnsi" w:cstheme="minorHAnsi"/>
          <w:lang w:eastAsia="en-GB"/>
        </w:rPr>
        <w:t>General Public License</w:t>
      </w:r>
      <w:r>
        <w:rPr>
          <w:rFonts w:asciiTheme="minorHAnsi" w:hAnsiTheme="minorHAnsi" w:cstheme="minorHAnsi"/>
          <w:lang w:eastAsia="en-GB"/>
        </w:rPr>
        <w:t xml:space="preserve"> (</w:t>
      </w:r>
      <w:r w:rsidRPr="005C77F1">
        <w:rPr>
          <w:rFonts w:asciiTheme="minorHAnsi" w:hAnsiTheme="minorHAnsi" w:cstheme="minorHAnsi"/>
          <w:lang w:eastAsia="en-GB"/>
        </w:rPr>
        <w:t>GPL</w:t>
      </w:r>
      <w:r>
        <w:rPr>
          <w:rFonts w:asciiTheme="minorHAnsi" w:hAnsiTheme="minorHAnsi" w:cstheme="minorHAnsi"/>
          <w:lang w:eastAsia="en-GB"/>
        </w:rPr>
        <w:t>)</w:t>
      </w:r>
      <w:r w:rsidRPr="005C77F1">
        <w:rPr>
          <w:rFonts w:asciiTheme="minorHAnsi" w:hAnsiTheme="minorHAnsi" w:cstheme="minorHAnsi"/>
          <w:lang w:eastAsia="en-GB"/>
        </w:rPr>
        <w:t xml:space="preserve"> text in</w:t>
      </w:r>
      <w:r>
        <w:rPr>
          <w:rFonts w:asciiTheme="minorHAnsi" w:hAnsiTheme="minorHAnsi" w:cstheme="minorHAnsi"/>
          <w:lang w:eastAsia="en-GB"/>
        </w:rPr>
        <w:t>to each</w:t>
      </w:r>
      <w:r w:rsidRPr="005C77F1">
        <w:rPr>
          <w:rFonts w:asciiTheme="minorHAnsi" w:hAnsiTheme="minorHAnsi" w:cstheme="minorHAnsi"/>
          <w:lang w:eastAsia="en-GB"/>
        </w:rPr>
        <w:t xml:space="preserve"> </w:t>
      </w:r>
      <w:r w:rsidR="002F01F0">
        <w:rPr>
          <w:rFonts w:asciiTheme="minorHAnsi" w:hAnsiTheme="minorHAnsi" w:cstheme="minorHAnsi"/>
          <w:lang w:eastAsia="en-GB"/>
        </w:rPr>
        <w:t xml:space="preserve">of </w:t>
      </w:r>
      <w:r>
        <w:rPr>
          <w:rFonts w:asciiTheme="minorHAnsi" w:hAnsiTheme="minorHAnsi" w:cstheme="minorHAnsi"/>
          <w:lang w:eastAsia="en-GB"/>
        </w:rPr>
        <w:t xml:space="preserve">the source </w:t>
      </w:r>
      <w:r w:rsidRPr="005C77F1">
        <w:rPr>
          <w:rFonts w:asciiTheme="minorHAnsi" w:hAnsiTheme="minorHAnsi" w:cstheme="minorHAnsi"/>
          <w:lang w:eastAsia="en-GB"/>
        </w:rPr>
        <w:t xml:space="preserve">code </w:t>
      </w:r>
      <w:r>
        <w:rPr>
          <w:rFonts w:asciiTheme="minorHAnsi" w:hAnsiTheme="minorHAnsi" w:cstheme="minorHAnsi"/>
          <w:lang w:eastAsia="en-GB"/>
        </w:rPr>
        <w:t>file</w:t>
      </w:r>
      <w:r w:rsidR="002F01F0">
        <w:rPr>
          <w:rFonts w:asciiTheme="minorHAnsi" w:hAnsiTheme="minorHAnsi" w:cstheme="minorHAnsi"/>
          <w:lang w:eastAsia="en-GB"/>
        </w:rPr>
        <w:t>s</w:t>
      </w:r>
      <w:r>
        <w:rPr>
          <w:rFonts w:asciiTheme="minorHAnsi" w:hAnsiTheme="minorHAnsi" w:cstheme="minorHAnsi"/>
          <w:lang w:eastAsia="en-GB"/>
        </w:rPr>
        <w:t xml:space="preserve"> </w:t>
      </w:r>
      <w:r w:rsidRPr="005C77F1">
        <w:rPr>
          <w:rFonts w:asciiTheme="minorHAnsi" w:hAnsiTheme="minorHAnsi" w:cstheme="minorHAnsi"/>
          <w:lang w:eastAsia="en-GB"/>
        </w:rPr>
        <w:t xml:space="preserve">and </w:t>
      </w:r>
      <w:r>
        <w:rPr>
          <w:rFonts w:asciiTheme="minorHAnsi" w:hAnsiTheme="minorHAnsi" w:cstheme="minorHAnsi"/>
          <w:lang w:eastAsia="en-GB"/>
        </w:rPr>
        <w:t xml:space="preserve">to the </w:t>
      </w:r>
      <w:r w:rsidRPr="005C77F1">
        <w:rPr>
          <w:rFonts w:asciiTheme="minorHAnsi" w:hAnsiTheme="minorHAnsi" w:cstheme="minorHAnsi"/>
          <w:lang w:eastAsia="en-GB"/>
        </w:rPr>
        <w:t>tool</w:t>
      </w:r>
      <w:r>
        <w:rPr>
          <w:rFonts w:asciiTheme="minorHAnsi" w:hAnsiTheme="minorHAnsi" w:cstheme="minorHAnsi"/>
          <w:lang w:eastAsia="en-GB"/>
        </w:rPr>
        <w:t xml:space="preserve"> </w:t>
      </w:r>
      <w:r w:rsidR="002F01F0">
        <w:rPr>
          <w:rFonts w:asciiTheme="minorHAnsi" w:hAnsiTheme="minorHAnsi" w:cstheme="minorHAnsi"/>
          <w:lang w:eastAsia="en-GB"/>
        </w:rPr>
        <w:t>installation setup screen</w:t>
      </w:r>
      <w:r>
        <w:rPr>
          <w:rFonts w:asciiTheme="minorHAnsi" w:hAnsiTheme="minorHAnsi" w:cstheme="minorHAnsi"/>
          <w:lang w:eastAsia="en-GB"/>
        </w:rPr>
        <w:t>.</w:t>
      </w:r>
    </w:p>
    <w:p w14:paraId="7EDB9F5D" w14:textId="64214FA9" w:rsidR="00D166BF" w:rsidRPr="000340AA" w:rsidRDefault="00D166BF" w:rsidP="00D166BF">
      <w:pPr>
        <w:numPr>
          <w:ilvl w:val="0"/>
          <w:numId w:val="17"/>
        </w:numPr>
        <w:rPr>
          <w:rFonts w:asciiTheme="minorHAnsi" w:hAnsiTheme="minorHAnsi" w:cstheme="minorHAnsi"/>
          <w:bCs/>
        </w:rPr>
      </w:pPr>
      <w:r>
        <w:rPr>
          <w:rFonts w:asciiTheme="minorHAnsi" w:hAnsiTheme="minorHAnsi" w:cstheme="minorHAnsi"/>
          <w:bCs/>
        </w:rPr>
        <w:t xml:space="preserve">Include a </w:t>
      </w:r>
      <w:r w:rsidR="002F01F0">
        <w:rPr>
          <w:rFonts w:asciiTheme="minorHAnsi" w:hAnsiTheme="minorHAnsi" w:cstheme="minorHAnsi"/>
          <w:bCs/>
        </w:rPr>
        <w:t xml:space="preserve">standard GPL </w:t>
      </w:r>
      <w:r>
        <w:rPr>
          <w:rFonts w:asciiTheme="minorHAnsi" w:hAnsiTheme="minorHAnsi" w:cstheme="minorHAnsi"/>
          <w:bCs/>
        </w:rPr>
        <w:t xml:space="preserve">ReadMe or </w:t>
      </w:r>
      <w:r w:rsidR="002F01F0">
        <w:rPr>
          <w:rFonts w:asciiTheme="minorHAnsi" w:hAnsiTheme="minorHAnsi" w:cstheme="minorHAnsi"/>
          <w:bCs/>
        </w:rPr>
        <w:t xml:space="preserve">licence text </w:t>
      </w:r>
      <w:r w:rsidRPr="009831DD">
        <w:rPr>
          <w:rFonts w:asciiTheme="minorHAnsi" w:hAnsiTheme="minorHAnsi" w:cstheme="minorHAnsi"/>
          <w:bCs/>
        </w:rPr>
        <w:t xml:space="preserve">file bundled with </w:t>
      </w:r>
      <w:r>
        <w:rPr>
          <w:rFonts w:asciiTheme="minorHAnsi" w:hAnsiTheme="minorHAnsi" w:cstheme="minorHAnsi"/>
          <w:bCs/>
        </w:rPr>
        <w:t xml:space="preserve">the </w:t>
      </w:r>
      <w:r w:rsidRPr="009831DD">
        <w:rPr>
          <w:rFonts w:asciiTheme="minorHAnsi" w:hAnsiTheme="minorHAnsi" w:cstheme="minorHAnsi"/>
          <w:bCs/>
        </w:rPr>
        <w:t xml:space="preserve">compiled version </w:t>
      </w:r>
      <w:r w:rsidR="002F01F0">
        <w:rPr>
          <w:rFonts w:asciiTheme="minorHAnsi" w:hAnsiTheme="minorHAnsi" w:cstheme="minorHAnsi"/>
          <w:bCs/>
        </w:rPr>
        <w:t>installation setup files</w:t>
      </w:r>
      <w:r>
        <w:rPr>
          <w:rFonts w:asciiTheme="minorHAnsi" w:hAnsiTheme="minorHAnsi" w:cstheme="minorHAnsi"/>
          <w:bCs/>
        </w:rPr>
        <w:t>.</w:t>
      </w:r>
    </w:p>
    <w:p w14:paraId="4A7DBC81" w14:textId="77777777" w:rsidR="00D166BF" w:rsidRDefault="00D166BF" w:rsidP="00D166BF">
      <w:pPr>
        <w:rPr>
          <w:rFonts w:asciiTheme="minorHAnsi" w:hAnsiTheme="minorHAnsi" w:cstheme="minorHAnsi"/>
          <w:bCs/>
        </w:rPr>
      </w:pPr>
    </w:p>
    <w:p w14:paraId="6CF9FDE7" w14:textId="69C34CCF" w:rsidR="002F01F0" w:rsidRDefault="002F01F0" w:rsidP="002F01F0">
      <w:pPr>
        <w:pStyle w:val="Heading3"/>
      </w:pPr>
      <w:r>
        <w:t>Completion Criteria</w:t>
      </w:r>
    </w:p>
    <w:p w14:paraId="54B5754E" w14:textId="77777777" w:rsidR="00D166BF" w:rsidRDefault="00D166BF" w:rsidP="00D166BF">
      <w:pPr>
        <w:rPr>
          <w:rFonts w:asciiTheme="minorHAnsi" w:hAnsiTheme="minorHAnsi" w:cstheme="minorHAnsi"/>
          <w:bCs/>
        </w:rPr>
      </w:pPr>
      <w:r>
        <w:rPr>
          <w:rFonts w:asciiTheme="minorHAnsi" w:hAnsiTheme="minorHAnsi" w:cstheme="minorHAnsi"/>
          <w:bCs/>
        </w:rPr>
        <w:t>Each batch or portion will be considered complete by the Project Manager when:</w:t>
      </w:r>
    </w:p>
    <w:p w14:paraId="50622660" w14:textId="027CEBE1" w:rsidR="00D166BF" w:rsidRDefault="00D166BF" w:rsidP="00D166BF">
      <w:pPr>
        <w:numPr>
          <w:ilvl w:val="0"/>
          <w:numId w:val="17"/>
        </w:numPr>
        <w:rPr>
          <w:rFonts w:asciiTheme="minorHAnsi" w:hAnsiTheme="minorHAnsi" w:cstheme="minorHAnsi"/>
          <w:color w:val="000000"/>
          <w:lang w:eastAsia="en-GB"/>
        </w:rPr>
      </w:pPr>
      <w:r>
        <w:rPr>
          <w:rFonts w:asciiTheme="minorHAnsi" w:hAnsiTheme="minorHAnsi" w:cstheme="minorHAnsi"/>
          <w:color w:val="000000"/>
          <w:lang w:eastAsia="en-GB"/>
        </w:rPr>
        <w:t xml:space="preserve">The source code for the GIS tool </w:t>
      </w:r>
      <w:r w:rsidR="002F01F0">
        <w:rPr>
          <w:rFonts w:asciiTheme="minorHAnsi" w:hAnsiTheme="minorHAnsi" w:cstheme="minorHAnsi"/>
          <w:color w:val="000000"/>
          <w:lang w:eastAsia="en-GB"/>
        </w:rPr>
        <w:t xml:space="preserve">has been uploaded </w:t>
      </w:r>
      <w:r>
        <w:rPr>
          <w:rFonts w:asciiTheme="minorHAnsi" w:hAnsiTheme="minorHAnsi" w:cstheme="minorHAnsi"/>
          <w:color w:val="000000"/>
          <w:lang w:eastAsia="en-GB"/>
        </w:rPr>
        <w:t>to the GitHub repository with appropriate version control numbering.</w:t>
      </w:r>
    </w:p>
    <w:p w14:paraId="60670013" w14:textId="43976EF4" w:rsidR="00D166BF" w:rsidRDefault="002F01F0" w:rsidP="00D166BF">
      <w:pPr>
        <w:numPr>
          <w:ilvl w:val="0"/>
          <w:numId w:val="17"/>
        </w:numPr>
        <w:rPr>
          <w:rFonts w:asciiTheme="minorHAnsi" w:hAnsiTheme="minorHAnsi" w:cstheme="minorHAnsi"/>
          <w:color w:val="000000"/>
          <w:lang w:eastAsia="en-GB"/>
        </w:rPr>
      </w:pPr>
      <w:r>
        <w:rPr>
          <w:rFonts w:asciiTheme="minorHAnsi" w:hAnsiTheme="minorHAnsi" w:cstheme="minorHAnsi"/>
          <w:color w:val="000000"/>
          <w:lang w:eastAsia="en-GB"/>
        </w:rPr>
        <w:t xml:space="preserve">A </w:t>
      </w:r>
      <w:r w:rsidR="00D166BF">
        <w:rPr>
          <w:rFonts w:asciiTheme="minorHAnsi" w:hAnsiTheme="minorHAnsi" w:cstheme="minorHAnsi"/>
          <w:color w:val="000000"/>
          <w:lang w:eastAsia="en-GB"/>
        </w:rPr>
        <w:t xml:space="preserve">compiled </w:t>
      </w:r>
      <w:r>
        <w:rPr>
          <w:rFonts w:asciiTheme="minorHAnsi" w:hAnsiTheme="minorHAnsi" w:cstheme="minorHAnsi"/>
          <w:color w:val="000000"/>
          <w:lang w:eastAsia="en-GB"/>
        </w:rPr>
        <w:t xml:space="preserve">installation version for </w:t>
      </w:r>
      <w:r w:rsidR="00D166BF">
        <w:rPr>
          <w:rFonts w:asciiTheme="minorHAnsi" w:hAnsiTheme="minorHAnsi" w:cstheme="minorHAnsi"/>
          <w:color w:val="000000"/>
          <w:lang w:eastAsia="en-GB"/>
        </w:rPr>
        <w:t xml:space="preserve">ArcGIS v10.1 and MapInfo </w:t>
      </w:r>
      <w:r>
        <w:rPr>
          <w:rFonts w:asciiTheme="minorHAnsi" w:hAnsiTheme="minorHAnsi" w:cstheme="minorHAnsi"/>
          <w:color w:val="000000"/>
          <w:lang w:eastAsia="en-GB"/>
        </w:rPr>
        <w:t>v11.5 has been supplied to the LRCs.</w:t>
      </w:r>
    </w:p>
    <w:p w14:paraId="6A7AB284" w14:textId="5F015A03" w:rsidR="00D166BF" w:rsidRPr="00773588" w:rsidRDefault="00D166BF" w:rsidP="00D166BF">
      <w:pPr>
        <w:numPr>
          <w:ilvl w:val="0"/>
          <w:numId w:val="17"/>
        </w:numPr>
        <w:rPr>
          <w:rFonts w:asciiTheme="minorHAnsi" w:hAnsiTheme="minorHAnsi" w:cstheme="minorHAnsi"/>
          <w:color w:val="000000"/>
          <w:lang w:eastAsia="en-GB"/>
        </w:rPr>
      </w:pPr>
      <w:r>
        <w:rPr>
          <w:rFonts w:asciiTheme="minorHAnsi" w:hAnsiTheme="minorHAnsi" w:cstheme="minorHAnsi"/>
          <w:color w:val="000000"/>
          <w:lang w:eastAsia="en-GB"/>
        </w:rPr>
        <w:t>Any scripts</w:t>
      </w:r>
      <w:r w:rsidR="002F01F0">
        <w:rPr>
          <w:rFonts w:asciiTheme="minorHAnsi" w:hAnsiTheme="minorHAnsi" w:cstheme="minorHAnsi"/>
          <w:color w:val="000000"/>
          <w:lang w:eastAsia="en-GB"/>
        </w:rPr>
        <w:t xml:space="preserve"> and</w:t>
      </w:r>
      <w:r>
        <w:rPr>
          <w:rFonts w:asciiTheme="minorHAnsi" w:hAnsiTheme="minorHAnsi" w:cstheme="minorHAnsi"/>
          <w:color w:val="000000"/>
          <w:lang w:eastAsia="en-GB"/>
        </w:rPr>
        <w:t>/</w:t>
      </w:r>
      <w:r w:rsidR="002F01F0">
        <w:rPr>
          <w:rFonts w:asciiTheme="minorHAnsi" w:hAnsiTheme="minorHAnsi" w:cstheme="minorHAnsi"/>
          <w:color w:val="000000"/>
          <w:lang w:eastAsia="en-GB"/>
        </w:rPr>
        <w:t xml:space="preserve">or </w:t>
      </w:r>
      <w:r>
        <w:rPr>
          <w:rFonts w:asciiTheme="minorHAnsi" w:hAnsiTheme="minorHAnsi" w:cstheme="minorHAnsi"/>
          <w:color w:val="000000"/>
          <w:lang w:eastAsia="en-GB"/>
        </w:rPr>
        <w:t xml:space="preserve">routines required to implement the known issues and/or change requests </w:t>
      </w:r>
      <w:r w:rsidR="00367E9A">
        <w:rPr>
          <w:rFonts w:asciiTheme="minorHAnsi" w:hAnsiTheme="minorHAnsi" w:cstheme="minorHAnsi"/>
          <w:color w:val="000000"/>
          <w:lang w:eastAsia="en-GB"/>
        </w:rPr>
        <w:t xml:space="preserve">have been </w:t>
      </w:r>
      <w:r>
        <w:rPr>
          <w:rFonts w:asciiTheme="minorHAnsi" w:hAnsiTheme="minorHAnsi" w:cstheme="minorHAnsi"/>
          <w:color w:val="000000"/>
          <w:lang w:eastAsia="en-GB"/>
        </w:rPr>
        <w:t xml:space="preserve">supplied </w:t>
      </w:r>
      <w:r w:rsidR="00367E9A">
        <w:rPr>
          <w:rFonts w:asciiTheme="minorHAnsi" w:hAnsiTheme="minorHAnsi" w:cstheme="minorHAnsi"/>
          <w:color w:val="000000"/>
          <w:lang w:eastAsia="en-GB"/>
        </w:rPr>
        <w:t xml:space="preserve">to </w:t>
      </w:r>
      <w:r>
        <w:rPr>
          <w:rFonts w:asciiTheme="minorHAnsi" w:hAnsiTheme="minorHAnsi" w:cstheme="minorHAnsi"/>
          <w:color w:val="000000"/>
          <w:lang w:eastAsia="en-GB"/>
        </w:rPr>
        <w:t>the LRCs.</w:t>
      </w:r>
    </w:p>
    <w:p w14:paraId="001F5516" w14:textId="2138797D" w:rsidR="00D166BF" w:rsidRDefault="00D166BF" w:rsidP="00D166BF">
      <w:pPr>
        <w:numPr>
          <w:ilvl w:val="0"/>
          <w:numId w:val="17"/>
        </w:numPr>
        <w:rPr>
          <w:rFonts w:asciiTheme="minorHAnsi" w:hAnsiTheme="minorHAnsi" w:cstheme="minorHAnsi"/>
          <w:color w:val="000000"/>
          <w:lang w:eastAsia="en-GB"/>
        </w:rPr>
      </w:pPr>
      <w:r w:rsidRPr="00821BE6">
        <w:rPr>
          <w:rFonts w:asciiTheme="minorHAnsi" w:hAnsiTheme="minorHAnsi" w:cstheme="minorHAnsi"/>
          <w:color w:val="000000"/>
          <w:lang w:eastAsia="en-GB"/>
        </w:rPr>
        <w:t xml:space="preserve">The </w:t>
      </w:r>
      <w:r>
        <w:rPr>
          <w:rFonts w:asciiTheme="minorHAnsi" w:hAnsiTheme="minorHAnsi" w:cstheme="minorHAnsi"/>
          <w:color w:val="000000"/>
          <w:lang w:eastAsia="en-GB"/>
        </w:rPr>
        <w:t xml:space="preserve">UAT </w:t>
      </w:r>
      <w:r w:rsidRPr="00821BE6">
        <w:rPr>
          <w:rFonts w:asciiTheme="minorHAnsi" w:hAnsiTheme="minorHAnsi" w:cstheme="minorHAnsi"/>
          <w:color w:val="000000"/>
          <w:lang w:eastAsia="en-GB"/>
        </w:rPr>
        <w:t>by the LRCs confirms that any known issues for that batch</w:t>
      </w:r>
      <w:r w:rsidR="00367E9A">
        <w:rPr>
          <w:rFonts w:asciiTheme="minorHAnsi" w:hAnsiTheme="minorHAnsi" w:cstheme="minorHAnsi"/>
          <w:color w:val="000000"/>
          <w:lang w:eastAsia="en-GB"/>
        </w:rPr>
        <w:t>/portion</w:t>
      </w:r>
      <w:r w:rsidRPr="00821BE6">
        <w:rPr>
          <w:rFonts w:asciiTheme="minorHAnsi" w:hAnsiTheme="minorHAnsi" w:cstheme="minorHAnsi"/>
          <w:color w:val="000000"/>
          <w:lang w:eastAsia="en-GB"/>
        </w:rPr>
        <w:t xml:space="preserve"> have been resolved </w:t>
      </w:r>
      <w:r w:rsidR="00367E9A">
        <w:rPr>
          <w:rFonts w:asciiTheme="minorHAnsi" w:hAnsiTheme="minorHAnsi" w:cstheme="minorHAnsi"/>
          <w:color w:val="000000"/>
          <w:lang w:eastAsia="en-GB"/>
        </w:rPr>
        <w:t xml:space="preserve">(where possible) </w:t>
      </w:r>
      <w:r w:rsidRPr="00821BE6">
        <w:rPr>
          <w:rFonts w:asciiTheme="minorHAnsi" w:hAnsiTheme="minorHAnsi" w:cstheme="minorHAnsi"/>
          <w:color w:val="000000"/>
          <w:lang w:eastAsia="en-GB"/>
        </w:rPr>
        <w:t xml:space="preserve">and the tool has been enhanced to implement the requirements of </w:t>
      </w:r>
      <w:r w:rsidR="00367E9A">
        <w:rPr>
          <w:rFonts w:asciiTheme="minorHAnsi" w:hAnsiTheme="minorHAnsi" w:cstheme="minorHAnsi"/>
          <w:color w:val="000000"/>
          <w:lang w:eastAsia="en-GB"/>
        </w:rPr>
        <w:t xml:space="preserve">the relevant </w:t>
      </w:r>
      <w:r w:rsidRPr="00821BE6">
        <w:rPr>
          <w:rFonts w:asciiTheme="minorHAnsi" w:hAnsiTheme="minorHAnsi" w:cstheme="minorHAnsi"/>
          <w:color w:val="000000"/>
          <w:lang w:eastAsia="en-GB"/>
        </w:rPr>
        <w:t>change requests without affecting any other aspects or functionality of the tool.</w:t>
      </w:r>
    </w:p>
    <w:p w14:paraId="4D0FEC62" w14:textId="7C15548C" w:rsidR="00D166BF" w:rsidRDefault="00D166BF" w:rsidP="00D166BF">
      <w:pPr>
        <w:numPr>
          <w:ilvl w:val="0"/>
          <w:numId w:val="17"/>
        </w:numPr>
        <w:rPr>
          <w:rFonts w:asciiTheme="minorHAnsi" w:hAnsiTheme="minorHAnsi" w:cstheme="minorHAnsi"/>
          <w:color w:val="000000"/>
          <w:lang w:eastAsia="en-GB"/>
        </w:rPr>
      </w:pPr>
      <w:r>
        <w:rPr>
          <w:rFonts w:asciiTheme="minorHAnsi" w:hAnsiTheme="minorHAnsi" w:cstheme="minorHAnsi"/>
          <w:color w:val="000000"/>
          <w:lang w:eastAsia="en-GB"/>
        </w:rPr>
        <w:lastRenderedPageBreak/>
        <w:t xml:space="preserve">Notes </w:t>
      </w:r>
      <w:r w:rsidR="00367E9A">
        <w:rPr>
          <w:rFonts w:asciiTheme="minorHAnsi" w:hAnsiTheme="minorHAnsi" w:cstheme="minorHAnsi"/>
          <w:color w:val="000000"/>
          <w:lang w:eastAsia="en-GB"/>
        </w:rPr>
        <w:t xml:space="preserve">have </w:t>
      </w:r>
      <w:r>
        <w:rPr>
          <w:rFonts w:asciiTheme="minorHAnsi" w:hAnsiTheme="minorHAnsi" w:cstheme="minorHAnsi"/>
          <w:color w:val="000000"/>
          <w:lang w:eastAsia="en-GB"/>
        </w:rPr>
        <w:t>be</w:t>
      </w:r>
      <w:r w:rsidR="00367E9A">
        <w:rPr>
          <w:rFonts w:asciiTheme="minorHAnsi" w:hAnsiTheme="minorHAnsi" w:cstheme="minorHAnsi"/>
          <w:color w:val="000000"/>
          <w:lang w:eastAsia="en-GB"/>
        </w:rPr>
        <w:t>en</w:t>
      </w:r>
      <w:r>
        <w:rPr>
          <w:rFonts w:asciiTheme="minorHAnsi" w:hAnsiTheme="minorHAnsi" w:cstheme="minorHAnsi"/>
          <w:color w:val="000000"/>
          <w:lang w:eastAsia="en-GB"/>
        </w:rPr>
        <w:t xml:space="preserve"> added to each of the relevant known issues and/or change requests on the GitHub project website to indicate they have been fixed/implemented and the version number they relate to.</w:t>
      </w:r>
    </w:p>
    <w:p w14:paraId="23EDE02E" w14:textId="77777777" w:rsidR="00367E9A" w:rsidRDefault="00367E9A" w:rsidP="00367E9A">
      <w:pPr>
        <w:rPr>
          <w:rFonts w:asciiTheme="minorHAnsi" w:hAnsiTheme="minorHAnsi" w:cstheme="minorHAnsi"/>
          <w:color w:val="000000"/>
          <w:lang w:eastAsia="en-GB"/>
        </w:rPr>
      </w:pPr>
    </w:p>
    <w:p w14:paraId="77BE0BE4" w14:textId="49C1D9BC" w:rsidR="00367E9A" w:rsidRDefault="00367E9A" w:rsidP="00367E9A">
      <w:pPr>
        <w:pStyle w:val="Heading3"/>
      </w:pPr>
      <w:r>
        <w:t>Issue Management</w:t>
      </w:r>
    </w:p>
    <w:p w14:paraId="589516DA" w14:textId="130779BB" w:rsidR="00977ED2" w:rsidRDefault="00977ED2" w:rsidP="00367E9A">
      <w:pPr>
        <w:rPr>
          <w:rFonts w:asciiTheme="minorHAnsi" w:hAnsiTheme="minorHAnsi" w:cstheme="minorHAnsi"/>
          <w:color w:val="000000"/>
          <w:lang w:eastAsia="en-GB"/>
        </w:rPr>
      </w:pPr>
      <w:r>
        <w:rPr>
          <w:rFonts w:asciiTheme="minorHAnsi" w:hAnsiTheme="minorHAnsi" w:cstheme="minorHAnsi"/>
          <w:color w:val="000000"/>
          <w:lang w:eastAsia="en-GB"/>
        </w:rPr>
        <w:t>Unless otherwise agreed between</w:t>
      </w:r>
      <w:r w:rsidR="00D166BF">
        <w:rPr>
          <w:rFonts w:asciiTheme="minorHAnsi" w:hAnsiTheme="minorHAnsi" w:cstheme="minorHAnsi"/>
          <w:color w:val="000000"/>
          <w:lang w:eastAsia="en-GB"/>
        </w:rPr>
        <w:t xml:space="preserve"> the Project Co-ordinator</w:t>
      </w:r>
      <w:r>
        <w:rPr>
          <w:rFonts w:asciiTheme="minorHAnsi" w:hAnsiTheme="minorHAnsi" w:cstheme="minorHAnsi"/>
          <w:color w:val="000000"/>
          <w:lang w:eastAsia="en-GB"/>
        </w:rPr>
        <w:t xml:space="preserve"> and the developer</w:t>
      </w:r>
      <w:r w:rsidR="00D166BF">
        <w:rPr>
          <w:rFonts w:asciiTheme="minorHAnsi" w:hAnsiTheme="minorHAnsi" w:cstheme="minorHAnsi"/>
          <w:color w:val="000000"/>
          <w:lang w:eastAsia="en-GB"/>
        </w:rPr>
        <w:t xml:space="preserve">, any new issues or queries arising during UAT, as a result of changes made by the </w:t>
      </w:r>
      <w:r>
        <w:rPr>
          <w:rFonts w:asciiTheme="minorHAnsi" w:hAnsiTheme="minorHAnsi" w:cstheme="minorHAnsi"/>
          <w:color w:val="000000"/>
          <w:lang w:eastAsia="en-GB"/>
        </w:rPr>
        <w:t>developer</w:t>
      </w:r>
      <w:r w:rsidR="00D166BF">
        <w:rPr>
          <w:rFonts w:asciiTheme="minorHAnsi" w:hAnsiTheme="minorHAnsi" w:cstheme="minorHAnsi"/>
          <w:color w:val="000000"/>
          <w:lang w:eastAsia="en-GB"/>
        </w:rPr>
        <w:t xml:space="preserve">, that have been logged on the GitHub </w:t>
      </w:r>
      <w:r>
        <w:rPr>
          <w:rFonts w:asciiTheme="minorHAnsi" w:hAnsiTheme="minorHAnsi" w:cstheme="minorHAnsi"/>
          <w:color w:val="000000"/>
          <w:lang w:eastAsia="en-GB"/>
        </w:rPr>
        <w:t xml:space="preserve">project </w:t>
      </w:r>
      <w:r w:rsidR="00D166BF">
        <w:rPr>
          <w:rFonts w:asciiTheme="minorHAnsi" w:hAnsiTheme="minorHAnsi" w:cstheme="minorHAnsi"/>
          <w:color w:val="000000"/>
          <w:lang w:eastAsia="en-GB"/>
        </w:rPr>
        <w:t>website by the Project Co-ordinator or LRC Reps</w:t>
      </w:r>
      <w:r>
        <w:rPr>
          <w:rFonts w:asciiTheme="minorHAnsi" w:hAnsiTheme="minorHAnsi" w:cstheme="minorHAnsi"/>
          <w:color w:val="000000"/>
          <w:lang w:eastAsia="en-GB"/>
        </w:rPr>
        <w:t xml:space="preserve"> will </w:t>
      </w:r>
      <w:r w:rsidR="00D166BF">
        <w:rPr>
          <w:rFonts w:asciiTheme="minorHAnsi" w:hAnsiTheme="minorHAnsi" w:cstheme="minorHAnsi"/>
          <w:color w:val="000000"/>
          <w:lang w:eastAsia="en-GB"/>
        </w:rPr>
        <w:t>either</w:t>
      </w:r>
      <w:r w:rsidR="00A062D1">
        <w:rPr>
          <w:rFonts w:asciiTheme="minorHAnsi" w:hAnsiTheme="minorHAnsi" w:cstheme="minorHAnsi"/>
          <w:color w:val="000000"/>
          <w:lang w:eastAsia="en-GB"/>
        </w:rPr>
        <w:t xml:space="preserve"> be</w:t>
      </w:r>
      <w:r>
        <w:rPr>
          <w:rFonts w:asciiTheme="minorHAnsi" w:hAnsiTheme="minorHAnsi" w:cstheme="minorHAnsi"/>
          <w:color w:val="000000"/>
          <w:lang w:eastAsia="en-GB"/>
        </w:rPr>
        <w:t>:</w:t>
      </w:r>
    </w:p>
    <w:p w14:paraId="5C0FE160" w14:textId="0277DF5C" w:rsidR="00977ED2" w:rsidRDefault="00A062D1" w:rsidP="00977ED2">
      <w:pPr>
        <w:pStyle w:val="ListParagraph"/>
        <w:numPr>
          <w:ilvl w:val="0"/>
          <w:numId w:val="39"/>
        </w:numPr>
        <w:rPr>
          <w:rFonts w:asciiTheme="minorHAnsi" w:hAnsiTheme="minorHAnsi" w:cstheme="minorHAnsi"/>
          <w:color w:val="000000"/>
          <w:lang w:eastAsia="en-GB"/>
        </w:rPr>
      </w:pPr>
      <w:r>
        <w:rPr>
          <w:rFonts w:asciiTheme="minorHAnsi" w:hAnsiTheme="minorHAnsi" w:cstheme="minorHAnsi"/>
          <w:color w:val="000000"/>
          <w:lang w:eastAsia="en-GB"/>
        </w:rPr>
        <w:t>S</w:t>
      </w:r>
      <w:r w:rsidR="00D166BF" w:rsidRPr="00977ED2">
        <w:rPr>
          <w:rFonts w:asciiTheme="minorHAnsi" w:hAnsiTheme="minorHAnsi" w:cstheme="minorHAnsi"/>
          <w:color w:val="000000"/>
          <w:lang w:eastAsia="en-GB"/>
        </w:rPr>
        <w:t xml:space="preserve">cheduled for </w:t>
      </w:r>
      <w:r w:rsidR="00977ED2">
        <w:rPr>
          <w:rFonts w:asciiTheme="minorHAnsi" w:hAnsiTheme="minorHAnsi" w:cstheme="minorHAnsi"/>
          <w:color w:val="000000"/>
          <w:lang w:eastAsia="en-GB"/>
        </w:rPr>
        <w:t>resolution</w:t>
      </w:r>
      <w:r w:rsidR="00D166BF" w:rsidRPr="00977ED2">
        <w:rPr>
          <w:rFonts w:asciiTheme="minorHAnsi" w:hAnsiTheme="minorHAnsi" w:cstheme="minorHAnsi"/>
          <w:color w:val="000000"/>
          <w:lang w:eastAsia="en-GB"/>
        </w:rPr>
        <w:t xml:space="preserve"> </w:t>
      </w:r>
      <w:r w:rsidR="00977ED2">
        <w:rPr>
          <w:rFonts w:asciiTheme="minorHAnsi" w:hAnsiTheme="minorHAnsi" w:cstheme="minorHAnsi"/>
          <w:color w:val="000000"/>
          <w:lang w:eastAsia="en-GB"/>
        </w:rPr>
        <w:t xml:space="preserve">during </w:t>
      </w:r>
      <w:r w:rsidR="00D166BF" w:rsidRPr="00977ED2">
        <w:rPr>
          <w:rFonts w:asciiTheme="minorHAnsi" w:hAnsiTheme="minorHAnsi" w:cstheme="minorHAnsi"/>
          <w:color w:val="000000"/>
          <w:lang w:eastAsia="en-GB"/>
        </w:rPr>
        <w:t>the following batch or portion</w:t>
      </w:r>
      <w:r w:rsidR="00977ED2">
        <w:rPr>
          <w:rFonts w:asciiTheme="minorHAnsi" w:hAnsiTheme="minorHAnsi" w:cstheme="minorHAnsi"/>
          <w:color w:val="000000"/>
          <w:lang w:eastAsia="en-GB"/>
        </w:rPr>
        <w:t>.</w:t>
      </w:r>
    </w:p>
    <w:p w14:paraId="76EC38B4" w14:textId="47848191" w:rsidR="00D166BF" w:rsidRPr="00977ED2" w:rsidRDefault="00A062D1" w:rsidP="00977ED2">
      <w:pPr>
        <w:pStyle w:val="ListParagraph"/>
        <w:numPr>
          <w:ilvl w:val="0"/>
          <w:numId w:val="39"/>
        </w:numPr>
        <w:rPr>
          <w:rFonts w:asciiTheme="minorHAnsi" w:hAnsiTheme="minorHAnsi" w:cstheme="minorHAnsi"/>
          <w:color w:val="000000"/>
          <w:lang w:eastAsia="en-GB"/>
        </w:rPr>
      </w:pPr>
      <w:r>
        <w:rPr>
          <w:rFonts w:asciiTheme="minorHAnsi" w:hAnsiTheme="minorHAnsi" w:cstheme="minorHAnsi"/>
          <w:color w:val="000000"/>
          <w:lang w:eastAsia="en-GB"/>
        </w:rPr>
        <w:t>S</w:t>
      </w:r>
      <w:r w:rsidR="00977ED2" w:rsidRPr="00977ED2">
        <w:rPr>
          <w:rFonts w:asciiTheme="minorHAnsi" w:hAnsiTheme="minorHAnsi" w:cstheme="minorHAnsi"/>
          <w:color w:val="000000"/>
          <w:lang w:eastAsia="en-GB"/>
        </w:rPr>
        <w:t xml:space="preserve">cheduled for </w:t>
      </w:r>
      <w:r w:rsidR="00977ED2">
        <w:rPr>
          <w:rFonts w:asciiTheme="minorHAnsi" w:hAnsiTheme="minorHAnsi" w:cstheme="minorHAnsi"/>
          <w:color w:val="000000"/>
          <w:lang w:eastAsia="en-GB"/>
        </w:rPr>
        <w:t>resolution</w:t>
      </w:r>
      <w:r w:rsidR="00977ED2" w:rsidRPr="00977ED2">
        <w:rPr>
          <w:rFonts w:asciiTheme="minorHAnsi" w:hAnsiTheme="minorHAnsi" w:cstheme="minorHAnsi"/>
          <w:color w:val="000000"/>
          <w:lang w:eastAsia="en-GB"/>
        </w:rPr>
        <w:t xml:space="preserve"> </w:t>
      </w:r>
      <w:r w:rsidR="00977ED2">
        <w:rPr>
          <w:rFonts w:asciiTheme="minorHAnsi" w:hAnsiTheme="minorHAnsi" w:cstheme="minorHAnsi"/>
          <w:color w:val="000000"/>
          <w:lang w:eastAsia="en-GB"/>
        </w:rPr>
        <w:t>w</w:t>
      </w:r>
      <w:r w:rsidR="00D166BF" w:rsidRPr="00977ED2">
        <w:rPr>
          <w:rFonts w:asciiTheme="minorHAnsi" w:hAnsiTheme="minorHAnsi" w:cstheme="minorHAnsi"/>
          <w:color w:val="000000"/>
          <w:lang w:eastAsia="en-GB"/>
        </w:rPr>
        <w:t xml:space="preserve">ithin the final ‘mop-up’ portion </w:t>
      </w:r>
      <w:r w:rsidR="00977ED2">
        <w:rPr>
          <w:rFonts w:asciiTheme="minorHAnsi" w:hAnsiTheme="minorHAnsi" w:cstheme="minorHAnsi"/>
          <w:color w:val="000000"/>
          <w:lang w:eastAsia="en-GB"/>
        </w:rPr>
        <w:t>of a batch (or a later batch if there is no mop-up portion).</w:t>
      </w:r>
    </w:p>
    <w:p w14:paraId="2A06A84A" w14:textId="77777777" w:rsidR="00977ED2" w:rsidRDefault="00977ED2" w:rsidP="00D166BF">
      <w:pPr>
        <w:rPr>
          <w:rFonts w:asciiTheme="minorHAnsi" w:hAnsiTheme="minorHAnsi" w:cstheme="minorHAnsi"/>
          <w:bCs/>
        </w:rPr>
      </w:pPr>
    </w:p>
    <w:p w14:paraId="7050155A" w14:textId="0DC455CD" w:rsidR="00D166BF" w:rsidRDefault="00D166BF" w:rsidP="00D166BF">
      <w:pPr>
        <w:rPr>
          <w:rFonts w:asciiTheme="minorHAnsi" w:hAnsiTheme="minorHAnsi" w:cstheme="minorHAnsi"/>
          <w:bCs/>
        </w:rPr>
      </w:pPr>
      <w:r>
        <w:rPr>
          <w:rFonts w:asciiTheme="minorHAnsi" w:hAnsiTheme="minorHAnsi" w:cstheme="minorHAnsi"/>
          <w:bCs/>
        </w:rPr>
        <w:t xml:space="preserve">Issues that the Project </w:t>
      </w:r>
      <w:r w:rsidR="00977ED2">
        <w:rPr>
          <w:rFonts w:asciiTheme="minorHAnsi" w:hAnsiTheme="minorHAnsi" w:cstheme="minorHAnsi"/>
          <w:bCs/>
        </w:rPr>
        <w:t>Co-ordinator and the developer agree</w:t>
      </w:r>
      <w:r>
        <w:rPr>
          <w:rFonts w:asciiTheme="minorHAnsi" w:hAnsiTheme="minorHAnsi" w:cstheme="minorHAnsi"/>
          <w:bCs/>
        </w:rPr>
        <w:t xml:space="preserve"> are e</w:t>
      </w:r>
      <w:r w:rsidRPr="00821BE6">
        <w:rPr>
          <w:rFonts w:asciiTheme="minorHAnsi" w:hAnsiTheme="minorHAnsi" w:cstheme="minorHAnsi"/>
          <w:bCs/>
        </w:rPr>
        <w:t>xisting ‘unknown’ issues</w:t>
      </w:r>
      <w:r>
        <w:rPr>
          <w:rFonts w:asciiTheme="minorHAnsi" w:hAnsiTheme="minorHAnsi" w:cstheme="minorHAnsi"/>
          <w:bCs/>
        </w:rPr>
        <w:t xml:space="preserve"> </w:t>
      </w:r>
      <w:r w:rsidR="00977ED2">
        <w:rPr>
          <w:rFonts w:asciiTheme="minorHAnsi" w:hAnsiTheme="minorHAnsi" w:cstheme="minorHAnsi"/>
          <w:bCs/>
        </w:rPr>
        <w:t>(i.e. are</w:t>
      </w:r>
      <w:r>
        <w:rPr>
          <w:rFonts w:asciiTheme="minorHAnsi" w:hAnsiTheme="minorHAnsi" w:cstheme="minorHAnsi"/>
          <w:bCs/>
        </w:rPr>
        <w:t xml:space="preserve"> latent issues that </w:t>
      </w:r>
      <w:r w:rsidR="00977ED2">
        <w:rPr>
          <w:rFonts w:asciiTheme="minorHAnsi" w:hAnsiTheme="minorHAnsi" w:cstheme="minorHAnsi"/>
          <w:bCs/>
        </w:rPr>
        <w:t>were</w:t>
      </w:r>
      <w:r>
        <w:rPr>
          <w:rFonts w:asciiTheme="minorHAnsi" w:hAnsiTheme="minorHAnsi" w:cstheme="minorHAnsi"/>
          <w:bCs/>
        </w:rPr>
        <w:t xml:space="preserve"> not </w:t>
      </w:r>
      <w:r w:rsidR="00977ED2">
        <w:rPr>
          <w:rFonts w:asciiTheme="minorHAnsi" w:hAnsiTheme="minorHAnsi" w:cstheme="minorHAnsi"/>
          <w:bCs/>
        </w:rPr>
        <w:t xml:space="preserve">caused during the project) </w:t>
      </w:r>
      <w:r w:rsidRPr="00821BE6">
        <w:rPr>
          <w:rFonts w:asciiTheme="minorHAnsi" w:hAnsiTheme="minorHAnsi" w:cstheme="minorHAnsi"/>
          <w:bCs/>
        </w:rPr>
        <w:t xml:space="preserve">will not be </w:t>
      </w:r>
      <w:r w:rsidR="00977ED2">
        <w:rPr>
          <w:rFonts w:asciiTheme="minorHAnsi" w:hAnsiTheme="minorHAnsi" w:cstheme="minorHAnsi"/>
          <w:bCs/>
        </w:rPr>
        <w:t>part of this project</w:t>
      </w:r>
      <w:r>
        <w:rPr>
          <w:rFonts w:asciiTheme="minorHAnsi" w:hAnsiTheme="minorHAnsi" w:cstheme="minorHAnsi"/>
          <w:bCs/>
        </w:rPr>
        <w:t xml:space="preserve">. </w:t>
      </w:r>
      <w:r w:rsidR="007460CC">
        <w:rPr>
          <w:rFonts w:asciiTheme="minorHAnsi" w:hAnsiTheme="minorHAnsi" w:cstheme="minorHAnsi"/>
          <w:bCs/>
        </w:rPr>
        <w:t xml:space="preserve">If any </w:t>
      </w:r>
      <w:r>
        <w:rPr>
          <w:rFonts w:asciiTheme="minorHAnsi" w:hAnsiTheme="minorHAnsi" w:cstheme="minorHAnsi"/>
          <w:bCs/>
        </w:rPr>
        <w:t>such issues are identified</w:t>
      </w:r>
      <w:r w:rsidRPr="00821BE6">
        <w:rPr>
          <w:rFonts w:asciiTheme="minorHAnsi" w:hAnsiTheme="minorHAnsi" w:cstheme="minorHAnsi"/>
          <w:bCs/>
        </w:rPr>
        <w:t xml:space="preserve"> they </w:t>
      </w:r>
      <w:r w:rsidR="007460CC">
        <w:rPr>
          <w:rFonts w:asciiTheme="minorHAnsi" w:hAnsiTheme="minorHAnsi" w:cstheme="minorHAnsi"/>
          <w:bCs/>
        </w:rPr>
        <w:t xml:space="preserve">should </w:t>
      </w:r>
      <w:r w:rsidRPr="00821BE6">
        <w:rPr>
          <w:rFonts w:asciiTheme="minorHAnsi" w:hAnsiTheme="minorHAnsi" w:cstheme="minorHAnsi"/>
          <w:bCs/>
        </w:rPr>
        <w:t xml:space="preserve">be prioritised </w:t>
      </w:r>
      <w:r>
        <w:rPr>
          <w:rFonts w:asciiTheme="minorHAnsi" w:hAnsiTheme="minorHAnsi" w:cstheme="minorHAnsi"/>
          <w:bCs/>
        </w:rPr>
        <w:t xml:space="preserve">by the Project Co-ordinator </w:t>
      </w:r>
      <w:r w:rsidRPr="00821BE6">
        <w:rPr>
          <w:rFonts w:asciiTheme="minorHAnsi" w:hAnsiTheme="minorHAnsi" w:cstheme="minorHAnsi"/>
          <w:bCs/>
        </w:rPr>
        <w:t xml:space="preserve">and the </w:t>
      </w:r>
      <w:r w:rsidR="007460CC">
        <w:rPr>
          <w:rFonts w:asciiTheme="minorHAnsi" w:hAnsiTheme="minorHAnsi" w:cstheme="minorHAnsi"/>
          <w:bCs/>
        </w:rPr>
        <w:t xml:space="preserve">developer </w:t>
      </w:r>
      <w:r w:rsidRPr="00821BE6">
        <w:rPr>
          <w:rFonts w:asciiTheme="minorHAnsi" w:hAnsiTheme="minorHAnsi" w:cstheme="minorHAnsi"/>
          <w:bCs/>
        </w:rPr>
        <w:t xml:space="preserve">may </w:t>
      </w:r>
      <w:r w:rsidR="007460CC">
        <w:rPr>
          <w:rFonts w:asciiTheme="minorHAnsi" w:hAnsiTheme="minorHAnsi" w:cstheme="minorHAnsi"/>
          <w:bCs/>
        </w:rPr>
        <w:t xml:space="preserve">then </w:t>
      </w:r>
      <w:r w:rsidRPr="00821BE6">
        <w:rPr>
          <w:rFonts w:asciiTheme="minorHAnsi" w:hAnsiTheme="minorHAnsi" w:cstheme="minorHAnsi"/>
          <w:bCs/>
        </w:rPr>
        <w:t>be asked to estimate the cost of resolution</w:t>
      </w:r>
      <w:r>
        <w:rPr>
          <w:rFonts w:asciiTheme="minorHAnsi" w:hAnsiTheme="minorHAnsi" w:cstheme="minorHAnsi"/>
          <w:bCs/>
        </w:rPr>
        <w:t>.</w:t>
      </w:r>
      <w:r w:rsidRPr="00821BE6">
        <w:rPr>
          <w:rFonts w:asciiTheme="minorHAnsi" w:hAnsiTheme="minorHAnsi" w:cstheme="minorHAnsi"/>
          <w:bCs/>
        </w:rPr>
        <w:t xml:space="preserve"> </w:t>
      </w:r>
      <w:r>
        <w:rPr>
          <w:rFonts w:asciiTheme="minorHAnsi" w:hAnsiTheme="minorHAnsi" w:cstheme="minorHAnsi"/>
          <w:bCs/>
        </w:rPr>
        <w:t xml:space="preserve">If </w:t>
      </w:r>
      <w:r w:rsidR="007460CC">
        <w:rPr>
          <w:rFonts w:asciiTheme="minorHAnsi" w:hAnsiTheme="minorHAnsi" w:cstheme="minorHAnsi"/>
          <w:bCs/>
        </w:rPr>
        <w:t xml:space="preserve">the costs are subsequently </w:t>
      </w:r>
      <w:r>
        <w:rPr>
          <w:rFonts w:asciiTheme="minorHAnsi" w:hAnsiTheme="minorHAnsi" w:cstheme="minorHAnsi"/>
          <w:bCs/>
        </w:rPr>
        <w:t>agreed by the Project Manager t</w:t>
      </w:r>
      <w:r w:rsidRPr="00821BE6">
        <w:rPr>
          <w:rFonts w:asciiTheme="minorHAnsi" w:hAnsiTheme="minorHAnsi" w:cstheme="minorHAnsi"/>
          <w:bCs/>
        </w:rPr>
        <w:t xml:space="preserve">hey </w:t>
      </w:r>
      <w:r>
        <w:rPr>
          <w:rFonts w:asciiTheme="minorHAnsi" w:hAnsiTheme="minorHAnsi" w:cstheme="minorHAnsi"/>
          <w:bCs/>
        </w:rPr>
        <w:t xml:space="preserve">may then </w:t>
      </w:r>
      <w:r w:rsidRPr="00821BE6">
        <w:rPr>
          <w:rFonts w:asciiTheme="minorHAnsi" w:hAnsiTheme="minorHAnsi" w:cstheme="minorHAnsi"/>
          <w:bCs/>
        </w:rPr>
        <w:t>be added in to the most appropriate outstanding batch/portion</w:t>
      </w:r>
      <w:r>
        <w:rPr>
          <w:rFonts w:asciiTheme="minorHAnsi" w:hAnsiTheme="minorHAnsi" w:cstheme="minorHAnsi"/>
          <w:bCs/>
        </w:rPr>
        <w:t xml:space="preserve"> for resolution.</w:t>
      </w:r>
    </w:p>
    <w:p w14:paraId="068DE27F" w14:textId="77777777" w:rsidR="00D166BF" w:rsidRDefault="00D166BF" w:rsidP="008F2D66">
      <w:pPr>
        <w:rPr>
          <w:rFonts w:cs="Calibri"/>
          <w:lang w:eastAsia="en-GB"/>
        </w:rPr>
      </w:pPr>
    </w:p>
    <w:p w14:paraId="3DC81C08" w14:textId="502AAFC6" w:rsidR="005A3D8B" w:rsidRPr="00821BE6" w:rsidRDefault="005A3D8B" w:rsidP="00D166BF">
      <w:pPr>
        <w:pStyle w:val="Heading2"/>
      </w:pPr>
      <w:bookmarkStart w:id="23" w:name="_Toc368658858"/>
      <w:r w:rsidRPr="00821BE6">
        <w:t>User and Technical Manuals</w:t>
      </w:r>
      <w:bookmarkEnd w:id="23"/>
    </w:p>
    <w:p w14:paraId="0364A2E0" w14:textId="2A6F5532" w:rsidR="007460CC" w:rsidRPr="008F2D66" w:rsidRDefault="007460CC" w:rsidP="007460CC">
      <w:pPr>
        <w:rPr>
          <w:rFonts w:cs="Calibri"/>
          <w:lang w:eastAsia="en-GB"/>
        </w:rPr>
      </w:pPr>
      <w:r w:rsidRPr="008F2D66">
        <w:rPr>
          <w:rFonts w:cs="Calibri"/>
          <w:lang w:eastAsia="en-GB"/>
        </w:rPr>
        <w:t xml:space="preserve">The GIS tool provides an essential user interface for working effectively with Habitat and Land Use datasets.  However, the complexity of the </w:t>
      </w:r>
      <w:r>
        <w:rPr>
          <w:rFonts w:cs="Calibri"/>
          <w:lang w:eastAsia="en-GB"/>
        </w:rPr>
        <w:t>t</w:t>
      </w:r>
      <w:r w:rsidRPr="008F2D66">
        <w:rPr>
          <w:rFonts w:cs="Calibri"/>
          <w:lang w:eastAsia="en-GB"/>
        </w:rPr>
        <w:t xml:space="preserve">ool and the </w:t>
      </w:r>
      <w:r>
        <w:rPr>
          <w:rFonts w:cs="Calibri"/>
          <w:lang w:eastAsia="en-GB"/>
        </w:rPr>
        <w:t xml:space="preserve">associated </w:t>
      </w:r>
      <w:r w:rsidRPr="008F2D66">
        <w:rPr>
          <w:rFonts w:cs="Calibri"/>
          <w:lang w:eastAsia="en-GB"/>
        </w:rPr>
        <w:t>habitat data requires comprehensive documentation in order to ensure that users conducting day-to-day tasks as well as administrators responsible for more technical maintenance issues are working with the GIS tool and database in the correct manner.</w:t>
      </w:r>
    </w:p>
    <w:p w14:paraId="46C910EA" w14:textId="77777777" w:rsidR="007460CC" w:rsidRPr="008F2D66" w:rsidRDefault="007460CC" w:rsidP="007460CC">
      <w:pPr>
        <w:rPr>
          <w:rFonts w:cs="Calibri"/>
          <w:lang w:eastAsia="en-GB"/>
        </w:rPr>
      </w:pPr>
    </w:p>
    <w:p w14:paraId="2A9ABAEC" w14:textId="3E370C4B" w:rsidR="007460CC" w:rsidRPr="008F2D66" w:rsidRDefault="007460CC" w:rsidP="007460CC">
      <w:pPr>
        <w:rPr>
          <w:rFonts w:cs="Calibri"/>
          <w:lang w:eastAsia="en-GB"/>
        </w:rPr>
      </w:pPr>
      <w:r w:rsidRPr="008F2D66">
        <w:rPr>
          <w:rFonts w:cs="Calibri"/>
          <w:lang w:eastAsia="en-GB"/>
        </w:rPr>
        <w:t xml:space="preserve">Whilst a user and installation guide was supplied by exeGesIS with delivery of v1.0.1.0 of the HLU Tool in March 2011, experience gained by </w:t>
      </w:r>
      <w:r w:rsidR="0018135E">
        <w:rPr>
          <w:rFonts w:cs="Calibri"/>
          <w:lang w:eastAsia="en-GB"/>
        </w:rPr>
        <w:t xml:space="preserve">the </w:t>
      </w:r>
      <w:r w:rsidRPr="008F2D66">
        <w:rPr>
          <w:rFonts w:cs="Calibri"/>
          <w:lang w:eastAsia="en-GB"/>
        </w:rPr>
        <w:t xml:space="preserve">SE </w:t>
      </w:r>
      <w:r w:rsidR="0018135E">
        <w:rPr>
          <w:rFonts w:cs="Calibri"/>
          <w:lang w:eastAsia="en-GB"/>
        </w:rPr>
        <w:t xml:space="preserve">LRCs </w:t>
      </w:r>
      <w:r w:rsidRPr="008F2D66">
        <w:rPr>
          <w:rFonts w:cs="Calibri"/>
          <w:lang w:eastAsia="en-GB"/>
        </w:rPr>
        <w:t>since this time has identified a requirement for more comprehensive and user-friendly documentation.  Specifically, a revised and expanded User Manual and a more comprehensive Technical Manual are required</w:t>
      </w:r>
      <w:r>
        <w:rPr>
          <w:rFonts w:cs="Calibri"/>
          <w:lang w:eastAsia="en-GB"/>
        </w:rPr>
        <w:t xml:space="preserve"> </w:t>
      </w:r>
      <w:r w:rsidRPr="008F2D66">
        <w:rPr>
          <w:rFonts w:cs="Calibri"/>
          <w:lang w:eastAsia="en-GB"/>
        </w:rPr>
        <w:t xml:space="preserve">in order </w:t>
      </w:r>
      <w:r>
        <w:rPr>
          <w:rFonts w:cs="Calibri"/>
          <w:lang w:eastAsia="en-GB"/>
        </w:rPr>
        <w:t xml:space="preserve">that LRCs are </w:t>
      </w:r>
      <w:r w:rsidRPr="008F2D66">
        <w:rPr>
          <w:rFonts w:cs="Calibri"/>
          <w:lang w:eastAsia="en-GB"/>
        </w:rPr>
        <w:t xml:space="preserve">able to </w:t>
      </w:r>
      <w:r>
        <w:rPr>
          <w:rFonts w:cs="Calibri"/>
          <w:lang w:eastAsia="en-GB"/>
        </w:rPr>
        <w:t xml:space="preserve">implement the tool in the most appropriate way for their current infrastructure and user requirements and to enable them to </w:t>
      </w:r>
      <w:r w:rsidRPr="008F2D66">
        <w:rPr>
          <w:rFonts w:cs="Calibri"/>
          <w:lang w:eastAsia="en-GB"/>
        </w:rPr>
        <w:t>use the GIS tool</w:t>
      </w:r>
      <w:r>
        <w:rPr>
          <w:rFonts w:cs="Calibri"/>
          <w:lang w:eastAsia="en-GB"/>
        </w:rPr>
        <w:t xml:space="preserve"> to its full capacity</w:t>
      </w:r>
      <w:r w:rsidRPr="008F2D66">
        <w:rPr>
          <w:rFonts w:cs="Calibri"/>
          <w:lang w:eastAsia="en-GB"/>
        </w:rPr>
        <w:t>. These may build upon (and carry over where appropriate) much of the contents of the current documentation, but must subsequently meet the following requirements.</w:t>
      </w:r>
    </w:p>
    <w:p w14:paraId="0D01C861" w14:textId="77777777" w:rsidR="007460CC" w:rsidRPr="008F2D66" w:rsidRDefault="007460CC" w:rsidP="007460CC">
      <w:pPr>
        <w:rPr>
          <w:rFonts w:cs="Calibri"/>
          <w:lang w:eastAsia="en-GB"/>
        </w:rPr>
      </w:pPr>
    </w:p>
    <w:p w14:paraId="1870E025" w14:textId="25BD9252" w:rsidR="007460CC" w:rsidRPr="008F2D66" w:rsidRDefault="007460CC" w:rsidP="00A00307">
      <w:pPr>
        <w:pStyle w:val="Heading3"/>
      </w:pPr>
      <w:r w:rsidRPr="008F2D66">
        <w:t xml:space="preserve">Requirements common to all </w:t>
      </w:r>
      <w:r w:rsidR="004F06BA">
        <w:t>manuals</w:t>
      </w:r>
      <w:r w:rsidRPr="008F2D66">
        <w:t>:</w:t>
      </w:r>
    </w:p>
    <w:p w14:paraId="3D53BA0B" w14:textId="1B9E3D0C" w:rsidR="007460CC" w:rsidRDefault="00A00307" w:rsidP="007460CC">
      <w:pPr>
        <w:numPr>
          <w:ilvl w:val="0"/>
          <w:numId w:val="14"/>
        </w:numPr>
        <w:rPr>
          <w:rFonts w:cs="Calibri"/>
          <w:lang w:eastAsia="en-GB"/>
        </w:rPr>
      </w:pPr>
      <w:r>
        <w:rPr>
          <w:rFonts w:cs="Calibri"/>
          <w:lang w:eastAsia="en-GB"/>
        </w:rPr>
        <w:t xml:space="preserve">The developer will </w:t>
      </w:r>
      <w:r w:rsidR="007460CC">
        <w:rPr>
          <w:rFonts w:cs="Calibri"/>
          <w:lang w:eastAsia="en-GB"/>
        </w:rPr>
        <w:t xml:space="preserve">set out to the Project Co-ordinator how he intends to develop the manuals to ensure they are user friendly and meets the requirements of the </w:t>
      </w:r>
      <w:r>
        <w:rPr>
          <w:rFonts w:cs="Calibri"/>
          <w:lang w:eastAsia="en-GB"/>
        </w:rPr>
        <w:t>LRCs</w:t>
      </w:r>
      <w:r w:rsidR="007460CC">
        <w:rPr>
          <w:rFonts w:cs="Calibri"/>
          <w:lang w:eastAsia="en-GB"/>
        </w:rPr>
        <w:t xml:space="preserve">. This shall include but not be limited to the contents, layout, </w:t>
      </w:r>
      <w:r w:rsidR="00FD0C16">
        <w:rPr>
          <w:rFonts w:cs="Calibri"/>
          <w:lang w:eastAsia="en-GB"/>
        </w:rPr>
        <w:t xml:space="preserve">formatting and </w:t>
      </w:r>
      <w:r w:rsidR="007460CC">
        <w:rPr>
          <w:rFonts w:cs="Calibri"/>
          <w:lang w:eastAsia="en-GB"/>
        </w:rPr>
        <w:t>sections</w:t>
      </w:r>
      <w:r>
        <w:rPr>
          <w:rFonts w:cs="Calibri"/>
          <w:lang w:eastAsia="en-GB"/>
        </w:rPr>
        <w:t>.</w:t>
      </w:r>
    </w:p>
    <w:p w14:paraId="5015003A" w14:textId="700D7453" w:rsidR="007460CC" w:rsidRPr="008F2D66" w:rsidRDefault="00A00307" w:rsidP="007460CC">
      <w:pPr>
        <w:numPr>
          <w:ilvl w:val="0"/>
          <w:numId w:val="14"/>
        </w:numPr>
        <w:rPr>
          <w:rFonts w:cs="Calibri"/>
          <w:lang w:eastAsia="en-GB"/>
        </w:rPr>
      </w:pPr>
      <w:r>
        <w:rPr>
          <w:rFonts w:cs="Calibri"/>
          <w:lang w:eastAsia="en-GB"/>
        </w:rPr>
        <w:t xml:space="preserve">The developer will </w:t>
      </w:r>
      <w:r w:rsidR="007460CC" w:rsidRPr="008F2D66">
        <w:rPr>
          <w:rFonts w:cs="Calibri"/>
          <w:lang w:eastAsia="en-GB"/>
        </w:rPr>
        <w:t xml:space="preserve">write the documentation and circulate drafts to </w:t>
      </w:r>
      <w:r w:rsidR="007460CC">
        <w:rPr>
          <w:rFonts w:cs="Calibri"/>
          <w:lang w:eastAsia="en-GB"/>
        </w:rPr>
        <w:t xml:space="preserve">the Project Co-ordinator and </w:t>
      </w:r>
      <w:r w:rsidR="007460CC" w:rsidRPr="008F2D66">
        <w:rPr>
          <w:rFonts w:cs="Calibri"/>
          <w:lang w:eastAsia="en-GB"/>
        </w:rPr>
        <w:t xml:space="preserve">LRCs for </w:t>
      </w:r>
      <w:r w:rsidR="007460CC">
        <w:rPr>
          <w:rFonts w:cs="Calibri"/>
          <w:lang w:eastAsia="en-GB"/>
        </w:rPr>
        <w:t>feedback by the Project Co-ordinator and LRC representatives</w:t>
      </w:r>
      <w:r w:rsidR="007460CC" w:rsidRPr="008F2D66">
        <w:rPr>
          <w:rFonts w:cs="Calibri"/>
          <w:lang w:eastAsia="en-GB"/>
        </w:rPr>
        <w:t>.</w:t>
      </w:r>
    </w:p>
    <w:p w14:paraId="50B68ECE" w14:textId="52C6BE97" w:rsidR="007460CC" w:rsidRPr="008F2D66" w:rsidRDefault="00A00307" w:rsidP="007460CC">
      <w:pPr>
        <w:numPr>
          <w:ilvl w:val="0"/>
          <w:numId w:val="14"/>
        </w:numPr>
        <w:rPr>
          <w:rFonts w:cs="Calibri"/>
          <w:lang w:eastAsia="en-GB"/>
        </w:rPr>
      </w:pPr>
      <w:r>
        <w:rPr>
          <w:rFonts w:cs="Calibri"/>
          <w:lang w:eastAsia="en-GB"/>
        </w:rPr>
        <w:t>The m</w:t>
      </w:r>
      <w:r w:rsidR="007460CC" w:rsidRPr="008F2D66">
        <w:rPr>
          <w:rFonts w:cs="Calibri"/>
          <w:lang w:eastAsia="en-GB"/>
        </w:rPr>
        <w:t xml:space="preserve">anuals </w:t>
      </w:r>
      <w:r>
        <w:rPr>
          <w:rFonts w:cs="Calibri"/>
          <w:lang w:eastAsia="en-GB"/>
        </w:rPr>
        <w:t xml:space="preserve">will </w:t>
      </w:r>
      <w:r w:rsidR="007460CC" w:rsidRPr="008F2D66">
        <w:rPr>
          <w:rFonts w:cs="Calibri"/>
          <w:lang w:eastAsia="en-GB"/>
        </w:rPr>
        <w:t xml:space="preserve">be written </w:t>
      </w:r>
      <w:r w:rsidR="00D9086E">
        <w:rPr>
          <w:rFonts w:cs="Calibri"/>
          <w:lang w:eastAsia="en-GB"/>
        </w:rPr>
        <w:t>using a suitable markdown</w:t>
      </w:r>
      <w:r>
        <w:rPr>
          <w:rFonts w:cs="Calibri"/>
          <w:lang w:eastAsia="en-GB"/>
        </w:rPr>
        <w:t xml:space="preserve"> </w:t>
      </w:r>
      <w:r w:rsidR="00D9086E">
        <w:rPr>
          <w:rFonts w:cs="Calibri"/>
          <w:lang w:eastAsia="en-GB"/>
        </w:rPr>
        <w:t xml:space="preserve">syntax </w:t>
      </w:r>
      <w:r w:rsidR="004F06BA">
        <w:rPr>
          <w:rFonts w:cs="Calibri"/>
          <w:lang w:eastAsia="en-GB"/>
        </w:rPr>
        <w:t xml:space="preserve">and uploaded to an online documentation repository for either online viewing or downloading as a PDF or similar format. </w:t>
      </w:r>
      <w:r w:rsidR="007460CC" w:rsidRPr="008F2D66">
        <w:rPr>
          <w:rFonts w:cs="Calibri"/>
          <w:lang w:eastAsia="en-GB"/>
        </w:rPr>
        <w:t xml:space="preserve"> All graphics within the </w:t>
      </w:r>
      <w:r w:rsidR="004F06BA">
        <w:rPr>
          <w:rFonts w:cs="Calibri"/>
          <w:lang w:eastAsia="en-GB"/>
        </w:rPr>
        <w:t>manuals</w:t>
      </w:r>
      <w:r w:rsidR="007460CC" w:rsidRPr="008F2D66">
        <w:rPr>
          <w:rFonts w:cs="Calibri"/>
          <w:lang w:eastAsia="en-GB"/>
        </w:rPr>
        <w:t xml:space="preserve"> </w:t>
      </w:r>
      <w:r w:rsidR="004F06BA">
        <w:rPr>
          <w:rFonts w:cs="Calibri"/>
          <w:lang w:eastAsia="en-GB"/>
        </w:rPr>
        <w:t>will</w:t>
      </w:r>
      <w:r w:rsidR="007460CC" w:rsidRPr="008F2D66">
        <w:rPr>
          <w:rFonts w:cs="Calibri"/>
          <w:lang w:eastAsia="en-GB"/>
        </w:rPr>
        <w:t xml:space="preserve"> be </w:t>
      </w:r>
      <w:r w:rsidR="007460CC">
        <w:rPr>
          <w:rFonts w:cs="Calibri"/>
          <w:lang w:eastAsia="en-GB"/>
        </w:rPr>
        <w:t xml:space="preserve">retained </w:t>
      </w:r>
      <w:r w:rsidR="004F06BA">
        <w:rPr>
          <w:rFonts w:cs="Calibri"/>
          <w:lang w:eastAsia="en-GB"/>
        </w:rPr>
        <w:t xml:space="preserve">and uploaded </w:t>
      </w:r>
      <w:r w:rsidR="007460CC" w:rsidRPr="008F2D66">
        <w:rPr>
          <w:rFonts w:cs="Calibri"/>
          <w:lang w:eastAsia="en-GB"/>
        </w:rPr>
        <w:t>at full resolution</w:t>
      </w:r>
      <w:r w:rsidR="004F06BA">
        <w:rPr>
          <w:rFonts w:cs="Calibri"/>
          <w:lang w:eastAsia="en-GB"/>
        </w:rPr>
        <w:t>.</w:t>
      </w:r>
    </w:p>
    <w:p w14:paraId="06915798" w14:textId="258F870E" w:rsidR="007460CC" w:rsidRPr="008F2D66" w:rsidRDefault="007460CC" w:rsidP="007460CC">
      <w:pPr>
        <w:numPr>
          <w:ilvl w:val="0"/>
          <w:numId w:val="14"/>
        </w:numPr>
        <w:rPr>
          <w:rFonts w:cs="Calibri"/>
          <w:lang w:eastAsia="en-GB"/>
        </w:rPr>
      </w:pPr>
      <w:r w:rsidRPr="008F2D66">
        <w:rPr>
          <w:rFonts w:cs="Calibri"/>
          <w:lang w:eastAsia="en-GB"/>
        </w:rPr>
        <w:t>Where appropriate, the manual</w:t>
      </w:r>
      <w:r w:rsidR="004F06BA">
        <w:rPr>
          <w:rFonts w:cs="Calibri"/>
          <w:lang w:eastAsia="en-GB"/>
        </w:rPr>
        <w:t>s</w:t>
      </w:r>
      <w:r w:rsidRPr="008F2D66">
        <w:rPr>
          <w:rFonts w:cs="Calibri"/>
          <w:lang w:eastAsia="en-GB"/>
        </w:rPr>
        <w:t xml:space="preserve"> </w:t>
      </w:r>
      <w:r w:rsidR="004F06BA">
        <w:rPr>
          <w:rFonts w:cs="Calibri"/>
          <w:lang w:eastAsia="en-GB"/>
        </w:rPr>
        <w:t xml:space="preserve">will </w:t>
      </w:r>
      <w:r w:rsidRPr="008F2D66">
        <w:rPr>
          <w:rFonts w:cs="Calibri"/>
          <w:lang w:eastAsia="en-GB"/>
        </w:rPr>
        <w:t xml:space="preserve">include distinctly separate sections for instructions </w:t>
      </w:r>
      <w:r w:rsidR="004F06BA">
        <w:rPr>
          <w:rFonts w:cs="Calibri"/>
          <w:lang w:eastAsia="en-GB"/>
        </w:rPr>
        <w:t xml:space="preserve">that </w:t>
      </w:r>
      <w:r w:rsidRPr="008F2D66">
        <w:rPr>
          <w:rFonts w:cs="Calibri"/>
          <w:lang w:eastAsia="en-GB"/>
        </w:rPr>
        <w:t xml:space="preserve">are specific to </w:t>
      </w:r>
      <w:r w:rsidR="004F06BA">
        <w:rPr>
          <w:rFonts w:cs="Calibri"/>
          <w:lang w:eastAsia="en-GB"/>
        </w:rPr>
        <w:t xml:space="preserve">a </w:t>
      </w:r>
      <w:r w:rsidRPr="008F2D66">
        <w:rPr>
          <w:rFonts w:cs="Calibri"/>
          <w:lang w:eastAsia="en-GB"/>
        </w:rPr>
        <w:t xml:space="preserve">particular GIS </w:t>
      </w:r>
      <w:r>
        <w:rPr>
          <w:rFonts w:cs="Calibri"/>
          <w:lang w:eastAsia="en-GB"/>
        </w:rPr>
        <w:t>application</w:t>
      </w:r>
      <w:r w:rsidRPr="008F2D66">
        <w:rPr>
          <w:rFonts w:cs="Calibri"/>
          <w:lang w:eastAsia="en-GB"/>
        </w:rPr>
        <w:t xml:space="preserve"> </w:t>
      </w:r>
      <w:r>
        <w:rPr>
          <w:rFonts w:cs="Calibri"/>
          <w:lang w:eastAsia="en-GB"/>
        </w:rPr>
        <w:t>and/or version</w:t>
      </w:r>
      <w:r w:rsidRPr="008F2D66">
        <w:rPr>
          <w:rFonts w:cs="Calibri"/>
          <w:lang w:eastAsia="en-GB"/>
        </w:rPr>
        <w:t>.</w:t>
      </w:r>
    </w:p>
    <w:p w14:paraId="10DA2522" w14:textId="77777777" w:rsidR="007460CC" w:rsidRPr="008F2D66" w:rsidRDefault="007460CC" w:rsidP="007460CC">
      <w:pPr>
        <w:rPr>
          <w:rFonts w:cs="Calibri"/>
          <w:lang w:eastAsia="en-GB"/>
        </w:rPr>
      </w:pPr>
    </w:p>
    <w:p w14:paraId="1BCF44B3" w14:textId="77777777" w:rsidR="007460CC" w:rsidRPr="00F447C6" w:rsidRDefault="007460CC" w:rsidP="007460CC">
      <w:pPr>
        <w:pStyle w:val="Heading3"/>
      </w:pPr>
      <w:r w:rsidRPr="00820369">
        <w:t>User</w:t>
      </w:r>
      <w:r w:rsidRPr="00F447C6">
        <w:t xml:space="preserve"> Manual</w:t>
      </w:r>
    </w:p>
    <w:p w14:paraId="798B351B" w14:textId="7803BC46" w:rsidR="007460CC" w:rsidRPr="008F2D66" w:rsidRDefault="007460CC" w:rsidP="007460CC">
      <w:pPr>
        <w:rPr>
          <w:rFonts w:cs="Calibri"/>
          <w:lang w:eastAsia="en-GB"/>
        </w:rPr>
      </w:pPr>
      <w:r w:rsidRPr="008F2D66">
        <w:rPr>
          <w:rFonts w:cs="Calibri"/>
          <w:lang w:eastAsia="en-GB"/>
        </w:rPr>
        <w:t xml:space="preserve">The user manual </w:t>
      </w:r>
      <w:r w:rsidR="004F06BA">
        <w:rPr>
          <w:rFonts w:cs="Calibri"/>
          <w:lang w:eastAsia="en-GB"/>
        </w:rPr>
        <w:t xml:space="preserve">will </w:t>
      </w:r>
      <w:r w:rsidRPr="008F2D66">
        <w:rPr>
          <w:rFonts w:cs="Calibri"/>
          <w:lang w:eastAsia="en-GB"/>
        </w:rPr>
        <w:t xml:space="preserve">be sufficiently comprehensive to allow non-specialist users familiar with the basic day-to-day principles of GIS and database, editing, querying and exporting data </w:t>
      </w:r>
      <w:r w:rsidR="004F06BA" w:rsidRPr="008F2D66">
        <w:rPr>
          <w:rFonts w:cs="Calibri"/>
          <w:lang w:eastAsia="en-GB"/>
        </w:rPr>
        <w:t>to work confidently with the HLU Tool</w:t>
      </w:r>
      <w:r w:rsidRPr="008F2D66">
        <w:rPr>
          <w:rFonts w:cs="Calibri"/>
          <w:lang w:eastAsia="en-GB"/>
        </w:rPr>
        <w:t xml:space="preserve">.  The manual </w:t>
      </w:r>
      <w:r w:rsidR="004F06BA">
        <w:rPr>
          <w:rFonts w:cs="Calibri"/>
          <w:lang w:eastAsia="en-GB"/>
        </w:rPr>
        <w:t>will</w:t>
      </w:r>
      <w:r w:rsidRPr="008F2D66">
        <w:rPr>
          <w:rFonts w:cs="Calibri"/>
          <w:lang w:eastAsia="en-GB"/>
        </w:rPr>
        <w:t xml:space="preserve"> include</w:t>
      </w:r>
      <w:r>
        <w:rPr>
          <w:rFonts w:cs="Calibri"/>
          <w:lang w:eastAsia="en-GB"/>
        </w:rPr>
        <w:t>, but not be limited to, the following</w:t>
      </w:r>
      <w:r w:rsidRPr="008F2D66">
        <w:rPr>
          <w:rFonts w:cs="Calibri"/>
          <w:lang w:eastAsia="en-GB"/>
        </w:rPr>
        <w:t>:</w:t>
      </w:r>
    </w:p>
    <w:p w14:paraId="35C7F12F" w14:textId="77777777" w:rsidR="007460CC" w:rsidRPr="008F2D66" w:rsidRDefault="007460CC" w:rsidP="007460CC">
      <w:pPr>
        <w:numPr>
          <w:ilvl w:val="0"/>
          <w:numId w:val="13"/>
        </w:numPr>
        <w:rPr>
          <w:rFonts w:cs="Calibri"/>
          <w:lang w:eastAsia="en-GB"/>
        </w:rPr>
      </w:pPr>
      <w:r w:rsidRPr="008F2D66">
        <w:rPr>
          <w:rFonts w:cs="Calibri"/>
          <w:lang w:eastAsia="en-GB"/>
        </w:rPr>
        <w:t>A function-by-function explanation of the HLU Tool interface.</w:t>
      </w:r>
    </w:p>
    <w:p w14:paraId="527C5956" w14:textId="771EFD59" w:rsidR="007460CC" w:rsidRPr="008F2D66" w:rsidRDefault="007460CC" w:rsidP="007460CC">
      <w:pPr>
        <w:numPr>
          <w:ilvl w:val="0"/>
          <w:numId w:val="13"/>
        </w:numPr>
        <w:rPr>
          <w:rFonts w:cs="Calibri"/>
          <w:lang w:eastAsia="en-GB"/>
        </w:rPr>
      </w:pPr>
      <w:r w:rsidRPr="008F2D66">
        <w:rPr>
          <w:rFonts w:cs="Calibri"/>
          <w:lang w:eastAsia="en-GB"/>
        </w:rPr>
        <w:t xml:space="preserve">An explanation of key concepts such as </w:t>
      </w:r>
      <w:r w:rsidR="00266FAE">
        <w:rPr>
          <w:rFonts w:cs="Calibri"/>
          <w:lang w:eastAsia="en-GB"/>
        </w:rPr>
        <w:t>‘</w:t>
      </w:r>
      <w:r w:rsidRPr="008F2D66">
        <w:rPr>
          <w:rFonts w:cs="Calibri"/>
          <w:lang w:eastAsia="en-GB"/>
        </w:rPr>
        <w:t>logical merge</w:t>
      </w:r>
      <w:r w:rsidR="00266FAE">
        <w:rPr>
          <w:rFonts w:cs="Calibri"/>
          <w:lang w:eastAsia="en-GB"/>
        </w:rPr>
        <w:t>’</w:t>
      </w:r>
      <w:r w:rsidRPr="008F2D66">
        <w:rPr>
          <w:rFonts w:cs="Calibri"/>
          <w:lang w:eastAsia="en-GB"/>
        </w:rPr>
        <w:t xml:space="preserve"> </w:t>
      </w:r>
      <w:r w:rsidR="00266FAE">
        <w:rPr>
          <w:rFonts w:cs="Calibri"/>
          <w:lang w:eastAsia="en-GB"/>
        </w:rPr>
        <w:t>‘</w:t>
      </w:r>
      <w:r w:rsidRPr="008F2D66">
        <w:rPr>
          <w:rFonts w:cs="Calibri"/>
          <w:lang w:eastAsia="en-GB"/>
        </w:rPr>
        <w:t>physical split</w:t>
      </w:r>
      <w:r w:rsidR="00266FAE">
        <w:rPr>
          <w:rFonts w:cs="Calibri"/>
          <w:lang w:eastAsia="en-GB"/>
        </w:rPr>
        <w:t>’</w:t>
      </w:r>
      <w:r w:rsidRPr="008F2D66">
        <w:rPr>
          <w:rFonts w:cs="Calibri"/>
          <w:lang w:eastAsia="en-GB"/>
        </w:rPr>
        <w:t xml:space="preserve"> etc.</w:t>
      </w:r>
    </w:p>
    <w:p w14:paraId="077C1A1A" w14:textId="34992709" w:rsidR="007460CC" w:rsidRPr="008F2D66" w:rsidRDefault="007460CC" w:rsidP="007460CC">
      <w:pPr>
        <w:numPr>
          <w:ilvl w:val="0"/>
          <w:numId w:val="13"/>
        </w:numPr>
        <w:rPr>
          <w:rFonts w:cs="Calibri"/>
          <w:lang w:eastAsia="en-GB"/>
        </w:rPr>
      </w:pPr>
      <w:r w:rsidRPr="008F2D66">
        <w:rPr>
          <w:rFonts w:cs="Calibri"/>
          <w:lang w:eastAsia="en-GB"/>
        </w:rPr>
        <w:t>A tutorial section featuring examples of common tasks likely to be undertaken by users.  Examples may be supported by flow diagrams showing the series of steps required to achieve the desired outcome.</w:t>
      </w:r>
    </w:p>
    <w:p w14:paraId="3F021377" w14:textId="7DBFFCEC" w:rsidR="007460CC" w:rsidRPr="008F2D66" w:rsidRDefault="007460CC" w:rsidP="007460CC">
      <w:pPr>
        <w:numPr>
          <w:ilvl w:val="0"/>
          <w:numId w:val="13"/>
        </w:numPr>
        <w:rPr>
          <w:rFonts w:cs="Calibri"/>
          <w:lang w:eastAsia="en-GB"/>
        </w:rPr>
      </w:pPr>
      <w:r w:rsidRPr="008F2D66">
        <w:rPr>
          <w:rFonts w:cs="Calibri"/>
          <w:lang w:eastAsia="en-GB"/>
        </w:rPr>
        <w:t xml:space="preserve">A </w:t>
      </w:r>
      <w:r w:rsidR="00266FAE">
        <w:rPr>
          <w:rFonts w:cs="Calibri"/>
          <w:lang w:eastAsia="en-GB"/>
        </w:rPr>
        <w:t>‘</w:t>
      </w:r>
      <w:r w:rsidRPr="008F2D66">
        <w:rPr>
          <w:rFonts w:cs="Calibri"/>
          <w:lang w:eastAsia="en-GB"/>
        </w:rPr>
        <w:t>what not to do</w:t>
      </w:r>
      <w:r w:rsidR="00266FAE">
        <w:rPr>
          <w:rFonts w:cs="Calibri"/>
          <w:lang w:eastAsia="en-GB"/>
        </w:rPr>
        <w:t>’</w:t>
      </w:r>
      <w:r w:rsidRPr="008F2D66">
        <w:rPr>
          <w:rFonts w:cs="Calibri"/>
          <w:lang w:eastAsia="en-GB"/>
        </w:rPr>
        <w:t xml:space="preserve"> section highlighting actions to be avoided</w:t>
      </w:r>
      <w:r w:rsidR="00266FAE">
        <w:rPr>
          <w:rFonts w:cs="Calibri"/>
          <w:lang w:eastAsia="en-GB"/>
        </w:rPr>
        <w:t xml:space="preserve"> (</w:t>
      </w:r>
      <w:r w:rsidRPr="008F2D66">
        <w:rPr>
          <w:rFonts w:cs="Calibri"/>
          <w:lang w:eastAsia="en-GB"/>
        </w:rPr>
        <w:t xml:space="preserve">for example </w:t>
      </w:r>
      <w:r w:rsidR="00266FAE">
        <w:rPr>
          <w:rFonts w:cs="Calibri"/>
          <w:lang w:eastAsia="en-GB"/>
        </w:rPr>
        <w:t xml:space="preserve">where they may </w:t>
      </w:r>
      <w:r w:rsidRPr="008F2D66">
        <w:rPr>
          <w:rFonts w:cs="Calibri"/>
          <w:lang w:eastAsia="en-GB"/>
        </w:rPr>
        <w:t>lead to a loss of integrity in the data</w:t>
      </w:r>
      <w:r w:rsidR="00266FAE">
        <w:rPr>
          <w:rFonts w:cs="Calibri"/>
          <w:lang w:eastAsia="en-GB"/>
        </w:rPr>
        <w:t>)</w:t>
      </w:r>
      <w:r w:rsidRPr="008F2D66">
        <w:rPr>
          <w:rFonts w:cs="Calibri"/>
          <w:lang w:eastAsia="en-GB"/>
        </w:rPr>
        <w:t>.</w:t>
      </w:r>
    </w:p>
    <w:p w14:paraId="4DB182AA" w14:textId="77777777" w:rsidR="007460CC" w:rsidRDefault="007460CC" w:rsidP="007460CC">
      <w:pPr>
        <w:numPr>
          <w:ilvl w:val="0"/>
          <w:numId w:val="13"/>
        </w:numPr>
        <w:rPr>
          <w:rFonts w:cs="Calibri"/>
          <w:lang w:eastAsia="en-GB"/>
        </w:rPr>
      </w:pPr>
      <w:r w:rsidRPr="008F2D66">
        <w:rPr>
          <w:rFonts w:cs="Calibri"/>
          <w:lang w:eastAsia="en-GB"/>
        </w:rPr>
        <w:t>A Frequently Asked Questions (FAQs) section</w:t>
      </w:r>
      <w:r>
        <w:rPr>
          <w:rFonts w:cs="Calibri"/>
          <w:lang w:eastAsia="en-GB"/>
        </w:rPr>
        <w:t xml:space="preserve"> listing questions and answers to questions likely to be commonly asked or scenarios likely to be most commonly encountered by users.</w:t>
      </w:r>
    </w:p>
    <w:p w14:paraId="4A84156F" w14:textId="16DFD512" w:rsidR="007460CC" w:rsidRPr="008F2D66" w:rsidRDefault="007460CC" w:rsidP="007460CC">
      <w:pPr>
        <w:numPr>
          <w:ilvl w:val="0"/>
          <w:numId w:val="13"/>
        </w:numPr>
        <w:rPr>
          <w:rFonts w:cs="Calibri"/>
          <w:lang w:eastAsia="en-GB"/>
        </w:rPr>
      </w:pPr>
      <w:r>
        <w:rPr>
          <w:rFonts w:cs="Calibri"/>
          <w:lang w:eastAsia="en-GB"/>
        </w:rPr>
        <w:t>Links to other sources of information, such as the technical manual</w:t>
      </w:r>
      <w:r w:rsidR="00266FAE">
        <w:rPr>
          <w:rFonts w:cs="Calibri"/>
          <w:lang w:eastAsia="en-GB"/>
        </w:rPr>
        <w:t>, online documentation repository,</w:t>
      </w:r>
      <w:r>
        <w:rPr>
          <w:rFonts w:cs="Calibri"/>
          <w:lang w:eastAsia="en-GB"/>
        </w:rPr>
        <w:t xml:space="preserve"> GitHub </w:t>
      </w:r>
      <w:r w:rsidR="00266FAE">
        <w:rPr>
          <w:rFonts w:cs="Calibri"/>
          <w:lang w:eastAsia="en-GB"/>
        </w:rPr>
        <w:t xml:space="preserve">project </w:t>
      </w:r>
      <w:r>
        <w:rPr>
          <w:rFonts w:cs="Calibri"/>
          <w:lang w:eastAsia="en-GB"/>
        </w:rPr>
        <w:t>website and ALERC forum.</w:t>
      </w:r>
    </w:p>
    <w:p w14:paraId="48372CD3" w14:textId="77777777" w:rsidR="007460CC" w:rsidRPr="008F2D66" w:rsidRDefault="007460CC" w:rsidP="007460CC">
      <w:pPr>
        <w:rPr>
          <w:rFonts w:cs="Calibri"/>
          <w:lang w:eastAsia="en-GB"/>
        </w:rPr>
      </w:pPr>
    </w:p>
    <w:p w14:paraId="07BF6AE8" w14:textId="77777777" w:rsidR="007460CC" w:rsidRPr="008F2D66" w:rsidRDefault="007460CC" w:rsidP="007460CC">
      <w:pPr>
        <w:pStyle w:val="Heading3"/>
      </w:pPr>
      <w:r w:rsidRPr="008F2D66">
        <w:t>Technical Manual</w:t>
      </w:r>
    </w:p>
    <w:p w14:paraId="5574E7FF" w14:textId="0E661096" w:rsidR="007460CC" w:rsidRPr="008F2D66" w:rsidRDefault="007460CC" w:rsidP="007460CC">
      <w:pPr>
        <w:rPr>
          <w:rFonts w:cs="Calibri"/>
          <w:lang w:eastAsia="en-GB"/>
        </w:rPr>
      </w:pPr>
      <w:r w:rsidRPr="008F2D66">
        <w:rPr>
          <w:rFonts w:cs="Calibri"/>
          <w:lang w:eastAsia="en-GB"/>
        </w:rPr>
        <w:t xml:space="preserve">The technical manual is aimed at those users who are likely to </w:t>
      </w:r>
      <w:r w:rsidR="00266FAE">
        <w:rPr>
          <w:rFonts w:cs="Calibri"/>
          <w:lang w:eastAsia="en-GB"/>
        </w:rPr>
        <w:t xml:space="preserve">install the HLU Tool or </w:t>
      </w:r>
      <w:r w:rsidRPr="008F2D66">
        <w:rPr>
          <w:rFonts w:cs="Calibri"/>
          <w:lang w:eastAsia="en-GB"/>
        </w:rPr>
        <w:t>administer the database</w:t>
      </w:r>
      <w:r w:rsidR="00266FAE">
        <w:rPr>
          <w:rFonts w:cs="Calibri"/>
          <w:lang w:eastAsia="en-GB"/>
        </w:rPr>
        <w:t xml:space="preserve">.  </w:t>
      </w:r>
      <w:r w:rsidRPr="008F2D66">
        <w:rPr>
          <w:rFonts w:cs="Calibri"/>
          <w:lang w:eastAsia="en-GB"/>
        </w:rPr>
        <w:t xml:space="preserve">The manual </w:t>
      </w:r>
      <w:r w:rsidR="00266FAE">
        <w:rPr>
          <w:rFonts w:cs="Calibri"/>
          <w:lang w:eastAsia="en-GB"/>
        </w:rPr>
        <w:t xml:space="preserve">will </w:t>
      </w:r>
      <w:r w:rsidRPr="008F2D66">
        <w:rPr>
          <w:rFonts w:cs="Calibri"/>
          <w:lang w:eastAsia="en-GB"/>
        </w:rPr>
        <w:t>include</w:t>
      </w:r>
      <w:r>
        <w:rPr>
          <w:rFonts w:cs="Calibri"/>
          <w:lang w:eastAsia="en-GB"/>
        </w:rPr>
        <w:t xml:space="preserve"> but not be limited to, the following</w:t>
      </w:r>
      <w:r w:rsidRPr="008F2D66">
        <w:rPr>
          <w:rFonts w:cs="Calibri"/>
          <w:lang w:eastAsia="en-GB"/>
        </w:rPr>
        <w:t>:</w:t>
      </w:r>
    </w:p>
    <w:p w14:paraId="49D56C56" w14:textId="1E68CA6C" w:rsidR="007460CC" w:rsidRPr="00266FAE" w:rsidRDefault="007460CC" w:rsidP="003F56B1">
      <w:pPr>
        <w:numPr>
          <w:ilvl w:val="0"/>
          <w:numId w:val="12"/>
        </w:numPr>
        <w:rPr>
          <w:rFonts w:cs="Calibri"/>
          <w:lang w:eastAsia="en-GB"/>
        </w:rPr>
      </w:pPr>
      <w:r w:rsidRPr="00266FAE">
        <w:rPr>
          <w:rFonts w:cs="Calibri"/>
          <w:lang w:eastAsia="en-GB"/>
        </w:rPr>
        <w:t>HLU</w:t>
      </w:r>
      <w:r w:rsidR="00266FAE" w:rsidRPr="00266FAE">
        <w:rPr>
          <w:rFonts w:cs="Calibri"/>
          <w:lang w:eastAsia="en-GB"/>
        </w:rPr>
        <w:t xml:space="preserve"> Tool installation instructions, including </w:t>
      </w:r>
      <w:r w:rsidR="00266FAE">
        <w:rPr>
          <w:rFonts w:cs="Calibri"/>
          <w:lang w:eastAsia="en-GB"/>
        </w:rPr>
        <w:t>i</w:t>
      </w:r>
      <w:r w:rsidRPr="00266FAE">
        <w:rPr>
          <w:rFonts w:cs="Calibri"/>
          <w:lang w:eastAsia="en-GB"/>
        </w:rPr>
        <w:t xml:space="preserve">nstructions on linking the HLU Tool to an </w:t>
      </w:r>
      <w:r w:rsidR="00266FAE">
        <w:rPr>
          <w:rFonts w:cs="Calibri"/>
          <w:lang w:eastAsia="en-GB"/>
        </w:rPr>
        <w:t>existing Access/SQL Server database and GIS workspace/document or layer.</w:t>
      </w:r>
    </w:p>
    <w:p w14:paraId="1BA9ED18" w14:textId="31B1CAC1" w:rsidR="007460CC" w:rsidRPr="008F2D66" w:rsidRDefault="007460CC" w:rsidP="007460CC">
      <w:pPr>
        <w:numPr>
          <w:ilvl w:val="0"/>
          <w:numId w:val="12"/>
        </w:numPr>
        <w:rPr>
          <w:rFonts w:cs="Calibri"/>
          <w:lang w:eastAsia="en-GB"/>
        </w:rPr>
      </w:pPr>
      <w:r w:rsidRPr="008F2D66">
        <w:rPr>
          <w:rFonts w:cs="Calibri"/>
          <w:lang w:eastAsia="en-GB"/>
        </w:rPr>
        <w:t xml:space="preserve">Instructions on how to re-direct the HLU </w:t>
      </w:r>
      <w:r w:rsidR="00266FAE">
        <w:rPr>
          <w:rFonts w:cs="Calibri"/>
          <w:lang w:eastAsia="en-GB"/>
        </w:rPr>
        <w:t>Tool to a different data source or GIS layer.</w:t>
      </w:r>
    </w:p>
    <w:p w14:paraId="60F980FE" w14:textId="0CBC2CE7" w:rsidR="007460CC" w:rsidRPr="008F2D66" w:rsidRDefault="007460CC" w:rsidP="007460CC">
      <w:pPr>
        <w:numPr>
          <w:ilvl w:val="0"/>
          <w:numId w:val="12"/>
        </w:numPr>
        <w:rPr>
          <w:rFonts w:cs="Calibri"/>
          <w:lang w:eastAsia="en-GB"/>
        </w:rPr>
      </w:pPr>
      <w:r w:rsidRPr="008F2D66">
        <w:rPr>
          <w:rFonts w:cs="Calibri"/>
          <w:lang w:eastAsia="en-GB"/>
        </w:rPr>
        <w:t>Instructions on how to link a user-designed front end Access database to an existing SQL Server or MS Access database (to allow the user to run their own queries, macros and reports against the HLU Tool data).</w:t>
      </w:r>
    </w:p>
    <w:p w14:paraId="5ED670DB" w14:textId="19C1A8FA" w:rsidR="007460CC" w:rsidRPr="008F2D66" w:rsidRDefault="007460CC" w:rsidP="007460CC">
      <w:pPr>
        <w:numPr>
          <w:ilvl w:val="0"/>
          <w:numId w:val="12"/>
        </w:numPr>
        <w:rPr>
          <w:rFonts w:cs="Calibri"/>
          <w:lang w:eastAsia="en-GB"/>
        </w:rPr>
      </w:pPr>
      <w:r w:rsidRPr="008F2D66">
        <w:rPr>
          <w:rFonts w:cs="Calibri"/>
          <w:lang w:eastAsia="en-GB"/>
        </w:rPr>
        <w:t xml:space="preserve">A description of the role of each table within the database, and the role of relevant fields </w:t>
      </w:r>
      <w:r w:rsidR="0018135E">
        <w:rPr>
          <w:rFonts w:cs="Calibri"/>
          <w:lang w:eastAsia="en-GB"/>
        </w:rPr>
        <w:t xml:space="preserve">of </w:t>
      </w:r>
      <w:r w:rsidRPr="008F2D66">
        <w:rPr>
          <w:rFonts w:cs="Calibri"/>
          <w:lang w:eastAsia="en-GB"/>
        </w:rPr>
        <w:t>which the user should be particularly aware</w:t>
      </w:r>
      <w:r w:rsidR="0018135E">
        <w:rPr>
          <w:rFonts w:cs="Calibri"/>
          <w:lang w:eastAsia="en-GB"/>
        </w:rPr>
        <w:t>, including</w:t>
      </w:r>
      <w:r w:rsidRPr="008F2D66">
        <w:rPr>
          <w:rFonts w:cs="Calibri"/>
          <w:lang w:eastAsia="en-GB"/>
        </w:rPr>
        <w:t xml:space="preserve"> information on any conventions which should be respected regarding the format of data entered within particular fields.</w:t>
      </w:r>
    </w:p>
    <w:p w14:paraId="63B46091" w14:textId="77777777" w:rsidR="007460CC" w:rsidRPr="008F2D66" w:rsidRDefault="007460CC" w:rsidP="007460CC">
      <w:pPr>
        <w:numPr>
          <w:ilvl w:val="0"/>
          <w:numId w:val="12"/>
        </w:numPr>
        <w:rPr>
          <w:rFonts w:cs="Calibri"/>
          <w:lang w:eastAsia="en-GB"/>
        </w:rPr>
      </w:pPr>
      <w:r w:rsidRPr="008F2D66">
        <w:rPr>
          <w:rFonts w:cs="Calibri"/>
          <w:lang w:eastAsia="en-GB"/>
        </w:rPr>
        <w:t xml:space="preserve">A data model </w:t>
      </w:r>
      <w:r>
        <w:rPr>
          <w:rFonts w:cs="Calibri"/>
          <w:lang w:eastAsia="en-GB"/>
        </w:rPr>
        <w:t xml:space="preserve">diagram </w:t>
      </w:r>
      <w:r w:rsidRPr="008F2D66">
        <w:rPr>
          <w:rFonts w:cs="Calibri"/>
          <w:lang w:eastAsia="en-GB"/>
        </w:rPr>
        <w:t>to assist users when writing queries</w:t>
      </w:r>
      <w:r>
        <w:rPr>
          <w:rFonts w:cs="Calibri"/>
          <w:lang w:eastAsia="en-GB"/>
        </w:rPr>
        <w:t>.</w:t>
      </w:r>
    </w:p>
    <w:p w14:paraId="19E980CE" w14:textId="36B8B39B" w:rsidR="007460CC" w:rsidRPr="008F2D66" w:rsidRDefault="007460CC" w:rsidP="007460CC">
      <w:pPr>
        <w:numPr>
          <w:ilvl w:val="0"/>
          <w:numId w:val="12"/>
        </w:numPr>
        <w:rPr>
          <w:rFonts w:cs="Calibri"/>
          <w:lang w:eastAsia="en-GB"/>
        </w:rPr>
      </w:pPr>
      <w:r w:rsidRPr="008F2D66">
        <w:rPr>
          <w:rFonts w:cs="Calibri"/>
          <w:lang w:eastAsia="en-GB"/>
        </w:rPr>
        <w:t xml:space="preserve">A </w:t>
      </w:r>
      <w:r w:rsidR="0018135E">
        <w:rPr>
          <w:rFonts w:cs="Calibri"/>
          <w:lang w:eastAsia="en-GB"/>
        </w:rPr>
        <w:t xml:space="preserve">set </w:t>
      </w:r>
      <w:r w:rsidRPr="008F2D66">
        <w:rPr>
          <w:rFonts w:cs="Calibri"/>
          <w:lang w:eastAsia="en-GB"/>
        </w:rPr>
        <w:t>of sample queries supplied in an Access database.</w:t>
      </w:r>
    </w:p>
    <w:p w14:paraId="2DFF286B" w14:textId="77777777" w:rsidR="007460CC" w:rsidRPr="008F2D66" w:rsidRDefault="007460CC" w:rsidP="007460CC">
      <w:pPr>
        <w:rPr>
          <w:rFonts w:cs="Calibri"/>
          <w:lang w:eastAsia="en-GB"/>
        </w:rPr>
      </w:pPr>
    </w:p>
    <w:p w14:paraId="30BE5296" w14:textId="41C898A8" w:rsidR="007460CC" w:rsidRPr="008F2D66" w:rsidRDefault="007460CC" w:rsidP="007460CC">
      <w:pPr>
        <w:pStyle w:val="Heading3"/>
      </w:pPr>
      <w:r w:rsidRPr="008F2D66">
        <w:t>Developer Manual</w:t>
      </w:r>
    </w:p>
    <w:p w14:paraId="1073036F" w14:textId="2855ADC3" w:rsidR="007460CC" w:rsidRPr="008F2D66" w:rsidRDefault="007460CC" w:rsidP="007460CC">
      <w:pPr>
        <w:rPr>
          <w:rFonts w:cs="Calibri"/>
          <w:lang w:eastAsia="en-GB"/>
        </w:rPr>
      </w:pPr>
      <w:r w:rsidRPr="008F2D66">
        <w:rPr>
          <w:rFonts w:cs="Calibri"/>
          <w:lang w:eastAsia="en-GB"/>
        </w:rPr>
        <w:t xml:space="preserve">The developer manual is </w:t>
      </w:r>
      <w:r w:rsidR="00D9738F">
        <w:rPr>
          <w:rFonts w:cs="Calibri"/>
          <w:lang w:eastAsia="en-GB"/>
        </w:rPr>
        <w:t xml:space="preserve">an essential element to an open source software project, </w:t>
      </w:r>
      <w:r w:rsidRPr="008F2D66">
        <w:rPr>
          <w:rFonts w:cs="Calibri"/>
          <w:lang w:eastAsia="en-GB"/>
        </w:rPr>
        <w:t xml:space="preserve">specifically aimed at users that wish to either re-compile the HLU Tool source code for use with a new version of ArcGIS or MapInfo, or wish to make their own changes to the open-source code before re-compiling the code. The manual </w:t>
      </w:r>
      <w:r w:rsidR="0018135E">
        <w:rPr>
          <w:rFonts w:cs="Calibri"/>
          <w:lang w:eastAsia="en-GB"/>
        </w:rPr>
        <w:t>will</w:t>
      </w:r>
      <w:r w:rsidRPr="008F2D66">
        <w:rPr>
          <w:rFonts w:cs="Calibri"/>
          <w:lang w:eastAsia="en-GB"/>
        </w:rPr>
        <w:t xml:space="preserve"> include</w:t>
      </w:r>
      <w:r>
        <w:rPr>
          <w:rFonts w:cs="Calibri"/>
          <w:lang w:eastAsia="en-GB"/>
        </w:rPr>
        <w:t>, but not be limited, to the following</w:t>
      </w:r>
      <w:r w:rsidRPr="008F2D66">
        <w:rPr>
          <w:rFonts w:cs="Calibri"/>
          <w:lang w:eastAsia="en-GB"/>
        </w:rPr>
        <w:t>:</w:t>
      </w:r>
    </w:p>
    <w:p w14:paraId="63489FDD" w14:textId="77777777" w:rsidR="007460CC" w:rsidRPr="008F2D66" w:rsidRDefault="007460CC" w:rsidP="007460CC">
      <w:pPr>
        <w:numPr>
          <w:ilvl w:val="0"/>
          <w:numId w:val="12"/>
        </w:numPr>
        <w:rPr>
          <w:rFonts w:cs="Calibri"/>
          <w:lang w:eastAsia="en-GB"/>
        </w:rPr>
      </w:pPr>
      <w:r w:rsidRPr="008F2D66">
        <w:rPr>
          <w:rFonts w:cs="Calibri"/>
          <w:lang w:eastAsia="en-GB"/>
        </w:rPr>
        <w:t>Details of the programming languages and technology used to develop the HLU Tool.</w:t>
      </w:r>
    </w:p>
    <w:p w14:paraId="7429C277" w14:textId="34B9BC81" w:rsidR="007460CC" w:rsidRDefault="007460CC" w:rsidP="007460CC">
      <w:pPr>
        <w:numPr>
          <w:ilvl w:val="0"/>
          <w:numId w:val="12"/>
        </w:numPr>
        <w:rPr>
          <w:rFonts w:cs="Calibri"/>
          <w:lang w:eastAsia="en-GB"/>
        </w:rPr>
      </w:pPr>
      <w:r w:rsidRPr="008F2D66">
        <w:rPr>
          <w:rFonts w:cs="Calibri"/>
          <w:lang w:eastAsia="en-GB"/>
        </w:rPr>
        <w:t xml:space="preserve">Details of </w:t>
      </w:r>
      <w:r w:rsidR="0018135E">
        <w:rPr>
          <w:rFonts w:cs="Calibri"/>
          <w:lang w:eastAsia="en-GB"/>
        </w:rPr>
        <w:t xml:space="preserve">what software was used to write </w:t>
      </w:r>
      <w:r w:rsidR="0018135E" w:rsidRPr="008F2D66">
        <w:rPr>
          <w:rFonts w:cs="Calibri"/>
          <w:lang w:eastAsia="en-GB"/>
        </w:rPr>
        <w:t xml:space="preserve">and </w:t>
      </w:r>
      <w:r w:rsidR="0018135E">
        <w:rPr>
          <w:rFonts w:cs="Calibri"/>
          <w:lang w:eastAsia="en-GB"/>
        </w:rPr>
        <w:t xml:space="preserve">package </w:t>
      </w:r>
      <w:r w:rsidR="0018135E" w:rsidRPr="008F2D66">
        <w:rPr>
          <w:rFonts w:cs="Calibri"/>
          <w:lang w:eastAsia="en-GB"/>
        </w:rPr>
        <w:t>the source code</w:t>
      </w:r>
      <w:r w:rsidR="0018135E">
        <w:rPr>
          <w:rFonts w:cs="Calibri"/>
          <w:lang w:eastAsia="en-GB"/>
        </w:rPr>
        <w:t>.</w:t>
      </w:r>
    </w:p>
    <w:p w14:paraId="54817C0D" w14:textId="0680DABD" w:rsidR="0018135E" w:rsidRPr="008F2D66" w:rsidRDefault="0018135E" w:rsidP="007460CC">
      <w:pPr>
        <w:numPr>
          <w:ilvl w:val="0"/>
          <w:numId w:val="12"/>
        </w:numPr>
        <w:rPr>
          <w:rFonts w:cs="Calibri"/>
          <w:lang w:eastAsia="en-GB"/>
        </w:rPr>
      </w:pPr>
      <w:r>
        <w:rPr>
          <w:rFonts w:cs="Calibri"/>
          <w:lang w:eastAsia="en-GB"/>
        </w:rPr>
        <w:t>A basic overview of the main source code components.</w:t>
      </w:r>
    </w:p>
    <w:p w14:paraId="4D93A249" w14:textId="52A3A4B0" w:rsidR="007460CC" w:rsidRPr="008F2D66" w:rsidRDefault="0018135E" w:rsidP="007460CC">
      <w:pPr>
        <w:numPr>
          <w:ilvl w:val="0"/>
          <w:numId w:val="12"/>
        </w:numPr>
        <w:rPr>
          <w:rFonts w:cs="Calibri"/>
          <w:lang w:eastAsia="en-GB"/>
        </w:rPr>
      </w:pPr>
      <w:r>
        <w:rPr>
          <w:rFonts w:cs="Calibri"/>
          <w:lang w:eastAsia="en-GB"/>
        </w:rPr>
        <w:t xml:space="preserve">A link to the </w:t>
      </w:r>
      <w:r w:rsidR="007460CC" w:rsidRPr="008F2D66">
        <w:rPr>
          <w:rFonts w:cs="Calibri"/>
          <w:lang w:eastAsia="en-GB"/>
        </w:rPr>
        <w:t xml:space="preserve">location of the source code </w:t>
      </w:r>
      <w:r w:rsidR="007460CC">
        <w:rPr>
          <w:rFonts w:cs="Calibri"/>
          <w:lang w:eastAsia="en-GB"/>
        </w:rPr>
        <w:t>on</w:t>
      </w:r>
      <w:r w:rsidR="007460CC" w:rsidRPr="008F2D66">
        <w:rPr>
          <w:rFonts w:cs="Calibri"/>
          <w:lang w:eastAsia="en-GB"/>
        </w:rPr>
        <w:t xml:space="preserve"> </w:t>
      </w:r>
      <w:r w:rsidR="007460CC">
        <w:rPr>
          <w:rFonts w:cs="Calibri"/>
          <w:lang w:eastAsia="en-GB"/>
        </w:rPr>
        <w:t xml:space="preserve">the </w:t>
      </w:r>
      <w:r w:rsidR="007460CC" w:rsidRPr="008F2D66">
        <w:rPr>
          <w:rFonts w:cs="Calibri"/>
          <w:lang w:eastAsia="en-GB"/>
        </w:rPr>
        <w:t>GitHub</w:t>
      </w:r>
      <w:r w:rsidR="007460CC">
        <w:rPr>
          <w:rFonts w:cs="Calibri"/>
          <w:lang w:eastAsia="en-GB"/>
        </w:rPr>
        <w:t xml:space="preserve"> repository</w:t>
      </w:r>
      <w:r w:rsidR="007460CC" w:rsidRPr="008F2D66">
        <w:rPr>
          <w:rFonts w:cs="Calibri"/>
          <w:lang w:eastAsia="en-GB"/>
        </w:rPr>
        <w:t>.</w:t>
      </w:r>
    </w:p>
    <w:p w14:paraId="5CC586C3" w14:textId="77777777" w:rsidR="007460CC" w:rsidRDefault="007460CC" w:rsidP="008F2D66">
      <w:pPr>
        <w:rPr>
          <w:rFonts w:cs="Calibri"/>
          <w:lang w:eastAsia="en-GB"/>
        </w:rPr>
      </w:pPr>
    </w:p>
    <w:p w14:paraId="10A616AD" w14:textId="36CBD9C5" w:rsidR="005A3D8B" w:rsidRPr="00821BE6" w:rsidRDefault="005A3D8B" w:rsidP="00D166BF">
      <w:pPr>
        <w:pStyle w:val="Heading2"/>
      </w:pPr>
      <w:bookmarkStart w:id="24" w:name="_Toc368658859"/>
      <w:r w:rsidRPr="00821BE6">
        <w:t>User Support</w:t>
      </w:r>
      <w:bookmarkEnd w:id="24"/>
    </w:p>
    <w:p w14:paraId="11570747" w14:textId="6F5FE8D7" w:rsidR="008F2D66" w:rsidRPr="008F2D66" w:rsidRDefault="008F2D66" w:rsidP="008F2D66">
      <w:pPr>
        <w:rPr>
          <w:rFonts w:cs="Calibri"/>
          <w:lang w:eastAsia="en-GB"/>
        </w:rPr>
      </w:pPr>
      <w:r w:rsidRPr="008F2D66">
        <w:rPr>
          <w:rFonts w:cs="Calibri"/>
          <w:lang w:eastAsia="en-GB"/>
        </w:rPr>
        <w:lastRenderedPageBreak/>
        <w:t xml:space="preserve">LRCs </w:t>
      </w:r>
      <w:r w:rsidR="00170FFC">
        <w:rPr>
          <w:rFonts w:cs="Calibri"/>
          <w:lang w:eastAsia="en-GB"/>
        </w:rPr>
        <w:t xml:space="preserve">are likely to require </w:t>
      </w:r>
      <w:r w:rsidR="00D166BF">
        <w:rPr>
          <w:rFonts w:cs="Calibri"/>
          <w:lang w:eastAsia="en-GB"/>
        </w:rPr>
        <w:t>on-</w:t>
      </w:r>
      <w:r w:rsidR="00D66F19" w:rsidRPr="008F2D66">
        <w:rPr>
          <w:rFonts w:cs="Calibri"/>
          <w:lang w:eastAsia="en-GB"/>
        </w:rPr>
        <w:t>going</w:t>
      </w:r>
      <w:r w:rsidRPr="008F2D66">
        <w:rPr>
          <w:rFonts w:cs="Calibri"/>
          <w:lang w:eastAsia="en-GB"/>
        </w:rPr>
        <w:t xml:space="preserve"> technical and user support, both during the LRC </w:t>
      </w:r>
      <w:r w:rsidR="002C0F63">
        <w:rPr>
          <w:rFonts w:cs="Calibri"/>
          <w:lang w:eastAsia="en-GB"/>
        </w:rPr>
        <w:t xml:space="preserve">user acceptance </w:t>
      </w:r>
      <w:r w:rsidRPr="008F2D66">
        <w:rPr>
          <w:rFonts w:cs="Calibri"/>
          <w:lang w:eastAsia="en-GB"/>
        </w:rPr>
        <w:t xml:space="preserve">testing </w:t>
      </w:r>
      <w:r w:rsidR="00170FFC">
        <w:rPr>
          <w:rFonts w:cs="Calibri"/>
          <w:lang w:eastAsia="en-GB"/>
        </w:rPr>
        <w:t xml:space="preserve">(UAT) </w:t>
      </w:r>
      <w:r w:rsidRPr="008F2D66">
        <w:rPr>
          <w:rFonts w:cs="Calibri"/>
          <w:lang w:eastAsia="en-GB"/>
        </w:rPr>
        <w:t>phase</w:t>
      </w:r>
      <w:r w:rsidR="002C0F63">
        <w:rPr>
          <w:rFonts w:cs="Calibri"/>
          <w:lang w:eastAsia="en-GB"/>
        </w:rPr>
        <w:t>s</w:t>
      </w:r>
      <w:r w:rsidRPr="008F2D66">
        <w:rPr>
          <w:rFonts w:cs="Calibri"/>
          <w:lang w:eastAsia="en-GB"/>
        </w:rPr>
        <w:t xml:space="preserve"> of the work programme </w:t>
      </w:r>
      <w:r w:rsidR="002C0F63">
        <w:rPr>
          <w:rFonts w:cs="Calibri"/>
          <w:lang w:eastAsia="en-GB"/>
        </w:rPr>
        <w:t xml:space="preserve">(following the release of </w:t>
      </w:r>
      <w:r w:rsidR="00170FFC">
        <w:rPr>
          <w:rFonts w:cs="Calibri"/>
          <w:lang w:eastAsia="en-GB"/>
        </w:rPr>
        <w:t>each</w:t>
      </w:r>
      <w:r w:rsidR="002C0F63">
        <w:rPr>
          <w:rFonts w:cs="Calibri"/>
          <w:lang w:eastAsia="en-GB"/>
        </w:rPr>
        <w:t xml:space="preserve"> new version</w:t>
      </w:r>
      <w:r w:rsidR="00170FFC">
        <w:rPr>
          <w:rFonts w:cs="Calibri"/>
          <w:lang w:eastAsia="en-GB"/>
        </w:rPr>
        <w:t xml:space="preserve"> of the GIS tool</w:t>
      </w:r>
      <w:r w:rsidR="002C0F63">
        <w:rPr>
          <w:rFonts w:cs="Calibri"/>
          <w:lang w:eastAsia="en-GB"/>
        </w:rPr>
        <w:t>)</w:t>
      </w:r>
      <w:r w:rsidR="002C0F63" w:rsidRPr="008F2D66">
        <w:rPr>
          <w:rFonts w:cs="Calibri"/>
          <w:lang w:eastAsia="en-GB"/>
        </w:rPr>
        <w:t xml:space="preserve"> </w:t>
      </w:r>
      <w:r w:rsidRPr="008F2D66">
        <w:rPr>
          <w:rFonts w:cs="Calibri"/>
          <w:lang w:eastAsia="en-GB"/>
        </w:rPr>
        <w:t xml:space="preserve">and </w:t>
      </w:r>
      <w:r w:rsidR="00170FFC">
        <w:rPr>
          <w:rFonts w:cs="Calibri"/>
          <w:lang w:eastAsia="en-GB"/>
        </w:rPr>
        <w:t xml:space="preserve">also </w:t>
      </w:r>
      <w:r w:rsidRPr="008F2D66">
        <w:rPr>
          <w:rFonts w:cs="Calibri"/>
          <w:lang w:eastAsia="en-GB"/>
        </w:rPr>
        <w:t>for a specified period following completion of the known issues and change requests.</w:t>
      </w:r>
      <w:r w:rsidR="00D044F0">
        <w:rPr>
          <w:rFonts w:cs="Calibri"/>
          <w:lang w:eastAsia="en-GB"/>
        </w:rPr>
        <w:t xml:space="preserve"> Support may be required for technical installation queries or </w:t>
      </w:r>
      <w:r w:rsidR="005A3D8B">
        <w:rPr>
          <w:rFonts w:cs="Calibri"/>
          <w:lang w:eastAsia="en-GB"/>
        </w:rPr>
        <w:t xml:space="preserve">issues </w:t>
      </w:r>
      <w:r w:rsidR="00D044F0">
        <w:rPr>
          <w:rFonts w:cs="Calibri"/>
          <w:lang w:eastAsia="en-GB"/>
        </w:rPr>
        <w:t>relating to the existing user functionality or performance of the tool, or issues arising from changes following the resolution of existing known issues or implementation of change requests.</w:t>
      </w:r>
    </w:p>
    <w:p w14:paraId="52BEF54D" w14:textId="77777777" w:rsidR="008F2D66" w:rsidRPr="008F2D66" w:rsidRDefault="008F2D66" w:rsidP="008F2D66">
      <w:pPr>
        <w:rPr>
          <w:rFonts w:cs="Calibri"/>
          <w:lang w:eastAsia="en-GB"/>
        </w:rPr>
      </w:pPr>
    </w:p>
    <w:p w14:paraId="2D3FB72E" w14:textId="77777777" w:rsidR="008F2D66" w:rsidRPr="008F2D66" w:rsidRDefault="008F2D66" w:rsidP="0018135E">
      <w:pPr>
        <w:pStyle w:val="Heading3"/>
      </w:pPr>
      <w:r w:rsidRPr="008F2D66">
        <w:t>Support during compiling, installation and testing</w:t>
      </w:r>
    </w:p>
    <w:p w14:paraId="006335F5" w14:textId="05475593" w:rsidR="008F2D66" w:rsidRPr="008F2D66" w:rsidRDefault="008F2D66" w:rsidP="008F2D66">
      <w:pPr>
        <w:rPr>
          <w:rFonts w:cs="Calibri"/>
          <w:lang w:eastAsia="en-GB"/>
        </w:rPr>
      </w:pPr>
      <w:r w:rsidRPr="008F2D66">
        <w:rPr>
          <w:rFonts w:cs="Calibri"/>
          <w:lang w:eastAsia="en-GB"/>
        </w:rPr>
        <w:t xml:space="preserve">Before the start of the development phase the existing known issues and change requests will have been uploaded onto </w:t>
      </w:r>
      <w:r w:rsidR="00170FFC">
        <w:rPr>
          <w:rFonts w:cs="Calibri"/>
          <w:lang w:eastAsia="en-GB"/>
        </w:rPr>
        <w:t xml:space="preserve">the </w:t>
      </w:r>
      <w:r w:rsidRPr="008F2D66">
        <w:rPr>
          <w:rFonts w:cs="Calibri"/>
          <w:lang w:eastAsia="en-GB"/>
        </w:rPr>
        <w:t xml:space="preserve">GitHub </w:t>
      </w:r>
      <w:r w:rsidR="00170FFC">
        <w:rPr>
          <w:rFonts w:cs="Calibri"/>
          <w:lang w:eastAsia="en-GB"/>
        </w:rPr>
        <w:t>project website</w:t>
      </w:r>
      <w:r w:rsidRPr="008F2D66">
        <w:rPr>
          <w:rFonts w:cs="Calibri"/>
          <w:lang w:eastAsia="en-GB"/>
        </w:rPr>
        <w:t xml:space="preserve">. Problems identified during installation and user </w:t>
      </w:r>
      <w:r w:rsidR="009B7BBE">
        <w:rPr>
          <w:rFonts w:cs="Calibri"/>
          <w:lang w:eastAsia="en-GB"/>
        </w:rPr>
        <w:t xml:space="preserve">acceptance </w:t>
      </w:r>
      <w:r w:rsidRPr="008F2D66">
        <w:rPr>
          <w:rFonts w:cs="Calibri"/>
          <w:lang w:eastAsia="en-GB"/>
        </w:rPr>
        <w:t xml:space="preserve">testing </w:t>
      </w:r>
      <w:r w:rsidR="00170FFC">
        <w:rPr>
          <w:rFonts w:cs="Calibri"/>
          <w:lang w:eastAsia="en-GB"/>
        </w:rPr>
        <w:t xml:space="preserve">by the LRCs should </w:t>
      </w:r>
      <w:r w:rsidRPr="008F2D66">
        <w:rPr>
          <w:rFonts w:cs="Calibri"/>
          <w:lang w:eastAsia="en-GB"/>
        </w:rPr>
        <w:t xml:space="preserve">be uploaded by </w:t>
      </w:r>
      <w:r w:rsidR="00D905E9">
        <w:rPr>
          <w:rFonts w:cs="Calibri"/>
          <w:lang w:eastAsia="en-GB"/>
        </w:rPr>
        <w:t xml:space="preserve">the Project Co-ordinator </w:t>
      </w:r>
      <w:r w:rsidRPr="008F2D66">
        <w:rPr>
          <w:rFonts w:cs="Calibri"/>
          <w:lang w:eastAsia="en-GB"/>
        </w:rPr>
        <w:t xml:space="preserve">or individual LRCs onto </w:t>
      </w:r>
      <w:r w:rsidR="00170FFC">
        <w:rPr>
          <w:rFonts w:cs="Calibri"/>
          <w:lang w:eastAsia="en-GB"/>
        </w:rPr>
        <w:t xml:space="preserve">the </w:t>
      </w:r>
      <w:r w:rsidRPr="008F2D66">
        <w:rPr>
          <w:rFonts w:cs="Calibri"/>
          <w:lang w:eastAsia="en-GB"/>
        </w:rPr>
        <w:t xml:space="preserve">GitHub </w:t>
      </w:r>
      <w:r w:rsidR="00170FFC">
        <w:rPr>
          <w:rFonts w:cs="Calibri"/>
          <w:lang w:eastAsia="en-GB"/>
        </w:rPr>
        <w:t xml:space="preserve">project website </w:t>
      </w:r>
      <w:r w:rsidRPr="008F2D66">
        <w:rPr>
          <w:rFonts w:cs="Calibri"/>
          <w:lang w:eastAsia="en-GB"/>
        </w:rPr>
        <w:t xml:space="preserve">as </w:t>
      </w:r>
      <w:r w:rsidR="00170FFC">
        <w:rPr>
          <w:rFonts w:cs="Calibri"/>
          <w:lang w:eastAsia="en-GB"/>
        </w:rPr>
        <w:t xml:space="preserve">notes </w:t>
      </w:r>
      <w:r w:rsidRPr="008F2D66">
        <w:rPr>
          <w:rFonts w:cs="Calibri"/>
          <w:lang w:eastAsia="en-GB"/>
        </w:rPr>
        <w:t xml:space="preserve">against the most relevant known issue/change request, or by raising a new issue, as appropriate. The </w:t>
      </w:r>
      <w:r w:rsidR="00170FFC">
        <w:rPr>
          <w:rFonts w:asciiTheme="minorHAnsi" w:hAnsiTheme="minorHAnsi" w:cstheme="minorHAnsi"/>
          <w:bCs/>
        </w:rPr>
        <w:t xml:space="preserve">developer </w:t>
      </w:r>
      <w:r w:rsidR="00170FFC">
        <w:rPr>
          <w:rFonts w:cs="Calibri"/>
          <w:lang w:eastAsia="en-GB"/>
        </w:rPr>
        <w:t xml:space="preserve">will </w:t>
      </w:r>
      <w:r w:rsidRPr="008F2D66">
        <w:rPr>
          <w:rFonts w:cs="Calibri"/>
          <w:lang w:eastAsia="en-GB"/>
        </w:rPr>
        <w:t xml:space="preserve">respond to these problems via GitHub within </w:t>
      </w:r>
      <w:r w:rsidR="00170FFC">
        <w:rPr>
          <w:rFonts w:cs="Calibri"/>
          <w:lang w:eastAsia="en-GB"/>
        </w:rPr>
        <w:t>5</w:t>
      </w:r>
      <w:r w:rsidRPr="008F2D66">
        <w:rPr>
          <w:rFonts w:cs="Calibri"/>
          <w:lang w:eastAsia="en-GB"/>
        </w:rPr>
        <w:t xml:space="preserve"> </w:t>
      </w:r>
      <w:r w:rsidR="00170FFC">
        <w:rPr>
          <w:rFonts w:cs="Calibri"/>
          <w:lang w:eastAsia="en-GB"/>
        </w:rPr>
        <w:t>w</w:t>
      </w:r>
      <w:r w:rsidRPr="008F2D66">
        <w:rPr>
          <w:rFonts w:cs="Calibri"/>
          <w:lang w:eastAsia="en-GB"/>
        </w:rPr>
        <w:t xml:space="preserve">orking </w:t>
      </w:r>
      <w:r w:rsidR="00170FFC">
        <w:rPr>
          <w:rFonts w:cs="Calibri"/>
          <w:lang w:eastAsia="en-GB"/>
        </w:rPr>
        <w:t>d</w:t>
      </w:r>
      <w:r w:rsidRPr="008F2D66">
        <w:rPr>
          <w:rFonts w:cs="Calibri"/>
          <w:lang w:eastAsia="en-GB"/>
        </w:rPr>
        <w:t>ays</w:t>
      </w:r>
      <w:r w:rsidR="001F42E9">
        <w:rPr>
          <w:rFonts w:cs="Calibri"/>
          <w:lang w:eastAsia="en-GB"/>
        </w:rPr>
        <w:t xml:space="preserve"> to acknowledge the issue and </w:t>
      </w:r>
      <w:r w:rsidR="00FD3759">
        <w:rPr>
          <w:rFonts w:cs="Calibri"/>
          <w:lang w:eastAsia="en-GB"/>
        </w:rPr>
        <w:t xml:space="preserve">to </w:t>
      </w:r>
      <w:r w:rsidR="001F42E9">
        <w:rPr>
          <w:rFonts w:cs="Calibri"/>
          <w:lang w:eastAsia="en-GB"/>
        </w:rPr>
        <w:t xml:space="preserve">indicate that it has either </w:t>
      </w:r>
      <w:r w:rsidR="00FD3759">
        <w:rPr>
          <w:rFonts w:cs="Calibri"/>
          <w:lang w:eastAsia="en-GB"/>
        </w:rPr>
        <w:t xml:space="preserve">already </w:t>
      </w:r>
      <w:r w:rsidR="001F42E9">
        <w:rPr>
          <w:rFonts w:cs="Calibri"/>
          <w:lang w:eastAsia="en-GB"/>
        </w:rPr>
        <w:t xml:space="preserve">been resolved </w:t>
      </w:r>
      <w:r w:rsidR="00FD3759">
        <w:rPr>
          <w:rFonts w:cs="Calibri"/>
          <w:lang w:eastAsia="en-GB"/>
        </w:rPr>
        <w:t xml:space="preserve">or to </w:t>
      </w:r>
      <w:r w:rsidR="001F42E9">
        <w:rPr>
          <w:rFonts w:cs="Calibri"/>
          <w:lang w:eastAsia="en-GB"/>
        </w:rPr>
        <w:t xml:space="preserve">advise </w:t>
      </w:r>
      <w:r w:rsidR="00170FFC">
        <w:rPr>
          <w:rFonts w:cs="Calibri"/>
          <w:lang w:eastAsia="en-GB"/>
        </w:rPr>
        <w:t xml:space="preserve">how </w:t>
      </w:r>
      <w:r w:rsidR="00675D8F">
        <w:rPr>
          <w:rFonts w:cs="Calibri"/>
          <w:lang w:eastAsia="en-GB"/>
        </w:rPr>
        <w:t xml:space="preserve">it </w:t>
      </w:r>
      <w:r w:rsidR="00170FFC">
        <w:rPr>
          <w:rFonts w:cs="Calibri"/>
          <w:lang w:eastAsia="en-GB"/>
        </w:rPr>
        <w:t xml:space="preserve">can </w:t>
      </w:r>
      <w:r w:rsidR="001F42E9">
        <w:rPr>
          <w:rFonts w:cs="Calibri"/>
          <w:lang w:eastAsia="en-GB"/>
        </w:rPr>
        <w:t>be resolved</w:t>
      </w:r>
      <w:r w:rsidR="00675D8F">
        <w:rPr>
          <w:rFonts w:cs="Calibri"/>
          <w:lang w:eastAsia="en-GB"/>
        </w:rPr>
        <w:t>. Issues that are proposed to be resolved</w:t>
      </w:r>
      <w:r w:rsidR="00DC56A3">
        <w:rPr>
          <w:rFonts w:cs="Calibri"/>
          <w:lang w:eastAsia="en-GB"/>
        </w:rPr>
        <w:t xml:space="preserve"> </w:t>
      </w:r>
      <w:r w:rsidR="00675D8F">
        <w:rPr>
          <w:rFonts w:cs="Calibri"/>
          <w:lang w:eastAsia="en-GB"/>
        </w:rPr>
        <w:t xml:space="preserve">during a later portion/batch must be brought to the attention of the </w:t>
      </w:r>
      <w:r w:rsidR="00DC56A3">
        <w:rPr>
          <w:rFonts w:cs="Calibri"/>
          <w:lang w:eastAsia="en-GB"/>
        </w:rPr>
        <w:t xml:space="preserve">developer (via email or phone) by the </w:t>
      </w:r>
      <w:r w:rsidR="00D905E9">
        <w:rPr>
          <w:rFonts w:cs="Calibri"/>
          <w:lang w:eastAsia="en-GB"/>
        </w:rPr>
        <w:t>P</w:t>
      </w:r>
      <w:r w:rsidR="00675D8F">
        <w:rPr>
          <w:rFonts w:cs="Calibri"/>
          <w:lang w:eastAsia="en-GB"/>
        </w:rPr>
        <w:t xml:space="preserve">roject </w:t>
      </w:r>
      <w:r w:rsidR="00D905E9">
        <w:rPr>
          <w:rFonts w:cs="Calibri"/>
          <w:lang w:eastAsia="en-GB"/>
        </w:rPr>
        <w:t>Co-ordinator</w:t>
      </w:r>
      <w:r w:rsidR="00675D8F">
        <w:rPr>
          <w:rFonts w:cs="Calibri"/>
          <w:lang w:eastAsia="en-GB"/>
        </w:rPr>
        <w:t xml:space="preserve"> for discussion</w:t>
      </w:r>
      <w:r w:rsidR="00FD3759">
        <w:rPr>
          <w:rFonts w:cs="Calibri"/>
          <w:lang w:eastAsia="en-GB"/>
        </w:rPr>
        <w:t xml:space="preserve"> and agreement</w:t>
      </w:r>
      <w:r w:rsidR="00675D8F">
        <w:rPr>
          <w:rFonts w:cs="Calibri"/>
          <w:lang w:eastAsia="en-GB"/>
        </w:rPr>
        <w:t>.</w:t>
      </w:r>
    </w:p>
    <w:p w14:paraId="7919AE19" w14:textId="77777777" w:rsidR="008F2D66" w:rsidRPr="008F2D66" w:rsidRDefault="008F2D66" w:rsidP="008F2D66">
      <w:pPr>
        <w:rPr>
          <w:rFonts w:cs="Calibri"/>
          <w:lang w:eastAsia="en-GB"/>
        </w:rPr>
      </w:pPr>
    </w:p>
    <w:p w14:paraId="6938FAD4" w14:textId="1636370F" w:rsidR="008F2D66" w:rsidRPr="008F2D66" w:rsidRDefault="008F2D66" w:rsidP="00A621AE">
      <w:pPr>
        <w:pStyle w:val="Heading3"/>
      </w:pPr>
      <w:r w:rsidRPr="008F2D66">
        <w:t>On-going user-support</w:t>
      </w:r>
    </w:p>
    <w:p w14:paraId="49FB8815" w14:textId="06ED24C4" w:rsidR="008F2D66" w:rsidRDefault="008F2D66" w:rsidP="00392255">
      <w:pPr>
        <w:numPr>
          <w:ilvl w:val="0"/>
          <w:numId w:val="15"/>
        </w:numPr>
        <w:rPr>
          <w:rFonts w:cs="Calibri"/>
          <w:lang w:eastAsia="en-GB"/>
        </w:rPr>
      </w:pPr>
      <w:r w:rsidRPr="008F2D66">
        <w:rPr>
          <w:rFonts w:cs="Calibri"/>
          <w:lang w:eastAsia="en-GB"/>
        </w:rPr>
        <w:t xml:space="preserve">Technical support </w:t>
      </w:r>
      <w:r w:rsidR="00DC56A3">
        <w:rPr>
          <w:rFonts w:cs="Calibri"/>
          <w:lang w:eastAsia="en-GB"/>
        </w:rPr>
        <w:t>can</w:t>
      </w:r>
      <w:r w:rsidR="00675D8F">
        <w:rPr>
          <w:rFonts w:cs="Calibri"/>
          <w:lang w:eastAsia="en-GB"/>
        </w:rPr>
        <w:t xml:space="preserve"> </w:t>
      </w:r>
      <w:r w:rsidRPr="008F2D66">
        <w:rPr>
          <w:rFonts w:cs="Calibri"/>
          <w:lang w:eastAsia="en-GB"/>
        </w:rPr>
        <w:t>be provided for a</w:t>
      </w:r>
      <w:r w:rsidR="00DC56A3">
        <w:rPr>
          <w:rFonts w:cs="Calibri"/>
          <w:lang w:eastAsia="en-GB"/>
        </w:rPr>
        <w:t>n agreed</w:t>
      </w:r>
      <w:r w:rsidRPr="008F2D66">
        <w:rPr>
          <w:rFonts w:cs="Calibri"/>
          <w:lang w:eastAsia="en-GB"/>
        </w:rPr>
        <w:t xml:space="preserve"> period in </w:t>
      </w:r>
      <w:r w:rsidR="00DC56A3">
        <w:rPr>
          <w:rFonts w:cs="Calibri"/>
          <w:lang w:eastAsia="en-GB"/>
        </w:rPr>
        <w:t xml:space="preserve">the form of a call-off contract (see section </w:t>
      </w:r>
      <w:r w:rsidR="00FD0C16">
        <w:rPr>
          <w:rFonts w:cs="Calibri"/>
          <w:lang w:eastAsia="en-GB"/>
        </w:rPr>
        <w:fldChar w:fldCharType="begin"/>
      </w:r>
      <w:r w:rsidR="00FD0C16">
        <w:rPr>
          <w:rFonts w:cs="Calibri"/>
          <w:lang w:eastAsia="en-GB"/>
        </w:rPr>
        <w:instrText xml:space="preserve"> REF _Ref365618213 \r \h </w:instrText>
      </w:r>
      <w:r w:rsidR="00FD0C16">
        <w:rPr>
          <w:rFonts w:cs="Calibri"/>
          <w:lang w:eastAsia="en-GB"/>
        </w:rPr>
      </w:r>
      <w:r w:rsidR="00FD0C16">
        <w:rPr>
          <w:rFonts w:cs="Calibri"/>
          <w:lang w:eastAsia="en-GB"/>
        </w:rPr>
        <w:fldChar w:fldCharType="separate"/>
      </w:r>
      <w:r w:rsidR="00476196">
        <w:rPr>
          <w:rFonts w:cs="Calibri"/>
          <w:lang w:eastAsia="en-GB"/>
        </w:rPr>
        <w:t>6.3</w:t>
      </w:r>
      <w:r w:rsidR="00FD0C16">
        <w:rPr>
          <w:rFonts w:cs="Calibri"/>
          <w:lang w:eastAsia="en-GB"/>
        </w:rPr>
        <w:fldChar w:fldCharType="end"/>
      </w:r>
      <w:r w:rsidR="00FD0C16">
        <w:rPr>
          <w:rFonts w:cs="Calibri"/>
          <w:lang w:eastAsia="en-GB"/>
        </w:rPr>
        <w:t xml:space="preserve"> ‘</w:t>
      </w:r>
      <w:r w:rsidR="00FD0C16">
        <w:rPr>
          <w:rFonts w:cs="Calibri"/>
          <w:lang w:eastAsia="en-GB"/>
        </w:rPr>
        <w:fldChar w:fldCharType="begin"/>
      </w:r>
      <w:r w:rsidR="00FD0C16">
        <w:rPr>
          <w:rFonts w:cs="Calibri"/>
          <w:lang w:eastAsia="en-GB"/>
        </w:rPr>
        <w:instrText xml:space="preserve"> REF _Ref365618202 \h </w:instrText>
      </w:r>
      <w:r w:rsidR="00FD0C16">
        <w:rPr>
          <w:rFonts w:cs="Calibri"/>
          <w:lang w:eastAsia="en-GB"/>
        </w:rPr>
      </w:r>
      <w:r w:rsidR="00FD0C16">
        <w:rPr>
          <w:rFonts w:cs="Calibri"/>
          <w:lang w:eastAsia="en-GB"/>
        </w:rPr>
        <w:fldChar w:fldCharType="separate"/>
      </w:r>
      <w:r w:rsidR="00476196">
        <w:t>Ongoing support</w:t>
      </w:r>
      <w:r w:rsidR="00FD0C16">
        <w:rPr>
          <w:rFonts w:cs="Calibri"/>
          <w:lang w:eastAsia="en-GB"/>
        </w:rPr>
        <w:fldChar w:fldCharType="end"/>
      </w:r>
      <w:r w:rsidR="00FD0C16">
        <w:rPr>
          <w:rFonts w:cs="Calibri"/>
          <w:lang w:eastAsia="en-GB"/>
        </w:rPr>
        <w:t>’</w:t>
      </w:r>
      <w:r w:rsidR="00DC56A3">
        <w:rPr>
          <w:rFonts w:cs="Calibri"/>
          <w:lang w:eastAsia="en-GB"/>
        </w:rPr>
        <w:t xml:space="preserve"> for more information).</w:t>
      </w:r>
    </w:p>
    <w:p w14:paraId="7F2BA6BB" w14:textId="42DE561E" w:rsidR="00357B1D" w:rsidRPr="008F2D66" w:rsidRDefault="00357B1D" w:rsidP="00392255">
      <w:pPr>
        <w:numPr>
          <w:ilvl w:val="0"/>
          <w:numId w:val="15"/>
        </w:numPr>
        <w:rPr>
          <w:rFonts w:cs="Calibri"/>
          <w:lang w:eastAsia="en-GB"/>
        </w:rPr>
      </w:pPr>
      <w:r>
        <w:rPr>
          <w:rFonts w:cs="Calibri"/>
          <w:lang w:eastAsia="en-GB"/>
        </w:rPr>
        <w:t>It is anticipated that queries will be in the form of ‘how do I’, ‘why can’t I’, or ‘is this a bug’ questions.</w:t>
      </w:r>
      <w:r w:rsidR="00A9773E">
        <w:rPr>
          <w:rFonts w:cs="Calibri"/>
          <w:lang w:eastAsia="en-GB"/>
        </w:rPr>
        <w:t xml:space="preserve"> Support will not entail ongoing development of the system or implementation of bug fixes, enhancements or upgrades – these </w:t>
      </w:r>
      <w:r w:rsidR="00E63373">
        <w:rPr>
          <w:rFonts w:cs="Calibri"/>
          <w:lang w:eastAsia="en-GB"/>
        </w:rPr>
        <w:t>can</w:t>
      </w:r>
      <w:r w:rsidR="00A9773E">
        <w:rPr>
          <w:rFonts w:cs="Calibri"/>
          <w:lang w:eastAsia="en-GB"/>
        </w:rPr>
        <w:t xml:space="preserve"> be handled under a separate contract with the same or an alternative </w:t>
      </w:r>
      <w:r w:rsidR="00E63373">
        <w:rPr>
          <w:rFonts w:asciiTheme="minorHAnsi" w:hAnsiTheme="minorHAnsi" w:cstheme="minorHAnsi"/>
          <w:bCs/>
        </w:rPr>
        <w:t>developer</w:t>
      </w:r>
      <w:r w:rsidR="00A9773E">
        <w:rPr>
          <w:rFonts w:cs="Calibri"/>
          <w:lang w:eastAsia="en-GB"/>
        </w:rPr>
        <w:t>.</w:t>
      </w:r>
    </w:p>
    <w:p w14:paraId="0B094055" w14:textId="77777777" w:rsidR="00E63373" w:rsidRDefault="00E63373" w:rsidP="00E63373">
      <w:pPr>
        <w:numPr>
          <w:ilvl w:val="0"/>
          <w:numId w:val="15"/>
        </w:numPr>
        <w:rPr>
          <w:rFonts w:cs="Calibri"/>
          <w:lang w:eastAsia="en-GB"/>
        </w:rPr>
      </w:pPr>
      <w:r w:rsidRPr="008F2D66">
        <w:rPr>
          <w:rFonts w:cs="Calibri"/>
          <w:lang w:eastAsia="en-GB"/>
        </w:rPr>
        <w:t xml:space="preserve">This support </w:t>
      </w:r>
      <w:r>
        <w:rPr>
          <w:rFonts w:cs="Calibri"/>
          <w:lang w:eastAsia="en-GB"/>
        </w:rPr>
        <w:t>w</w:t>
      </w:r>
      <w:r w:rsidRPr="008F2D66">
        <w:rPr>
          <w:rFonts w:cs="Calibri"/>
          <w:lang w:eastAsia="en-GB"/>
        </w:rPr>
        <w:t xml:space="preserve">ould be in the form of responses to queries raised by the LRCs on the ALERC forum </w:t>
      </w:r>
      <w:hyperlink r:id="rId13" w:history="1">
        <w:r w:rsidRPr="008F2D66">
          <w:rPr>
            <w:rFonts w:cs="Calibri"/>
            <w:color w:val="0000FF" w:themeColor="hyperlink"/>
            <w:u w:val="single"/>
            <w:lang w:eastAsia="en-GB"/>
          </w:rPr>
          <w:t>http://forum.lrcs.org.uk/viewforum.php?id=24</w:t>
        </w:r>
      </w:hyperlink>
      <w:r>
        <w:rPr>
          <w:rFonts w:cs="Calibri"/>
          <w:lang w:eastAsia="en-GB"/>
        </w:rPr>
        <w:t xml:space="preserve"> or similar forum.</w:t>
      </w:r>
    </w:p>
    <w:p w14:paraId="72CA4B65" w14:textId="77777777" w:rsidR="00C5498D" w:rsidRDefault="008F2D66" w:rsidP="00392255">
      <w:pPr>
        <w:numPr>
          <w:ilvl w:val="0"/>
          <w:numId w:val="15"/>
        </w:numPr>
        <w:rPr>
          <w:rFonts w:cs="Calibri"/>
          <w:lang w:eastAsia="en-GB"/>
        </w:rPr>
      </w:pPr>
      <w:r w:rsidRPr="00AD488E">
        <w:rPr>
          <w:rFonts w:cs="Calibri"/>
          <w:lang w:eastAsia="en-GB"/>
        </w:rPr>
        <w:t xml:space="preserve">The </w:t>
      </w:r>
      <w:r w:rsidR="00E63373">
        <w:rPr>
          <w:rFonts w:asciiTheme="minorHAnsi" w:hAnsiTheme="minorHAnsi" w:cstheme="minorHAnsi"/>
          <w:bCs/>
        </w:rPr>
        <w:t xml:space="preserve">developer </w:t>
      </w:r>
      <w:r w:rsidR="00E63373">
        <w:rPr>
          <w:rFonts w:cs="Calibri"/>
          <w:lang w:eastAsia="en-GB"/>
        </w:rPr>
        <w:t xml:space="preserve">will </w:t>
      </w:r>
      <w:r w:rsidRPr="00AD488E">
        <w:rPr>
          <w:rFonts w:cs="Calibri"/>
          <w:lang w:eastAsia="en-GB"/>
        </w:rPr>
        <w:t>monitor the forum digest emails and respond to queries</w:t>
      </w:r>
      <w:r w:rsidR="00357B1D" w:rsidRPr="00AD488E">
        <w:rPr>
          <w:rFonts w:cs="Calibri"/>
          <w:lang w:eastAsia="en-GB"/>
        </w:rPr>
        <w:t xml:space="preserve"> by posting responses</w:t>
      </w:r>
      <w:r w:rsidR="00E63373">
        <w:rPr>
          <w:rFonts w:cs="Calibri"/>
          <w:lang w:eastAsia="en-GB"/>
        </w:rPr>
        <w:t xml:space="preserve"> within 5</w:t>
      </w:r>
      <w:r w:rsidRPr="00AD488E">
        <w:rPr>
          <w:rFonts w:cs="Calibri"/>
          <w:lang w:eastAsia="en-GB"/>
        </w:rPr>
        <w:t xml:space="preserve"> working days</w:t>
      </w:r>
      <w:r w:rsidR="00357B1D" w:rsidRPr="00AD488E">
        <w:rPr>
          <w:rFonts w:cs="Calibri"/>
          <w:lang w:eastAsia="en-GB"/>
        </w:rPr>
        <w:t xml:space="preserve"> of the initial query</w:t>
      </w:r>
      <w:r w:rsidR="003E5843" w:rsidRPr="00AD488E">
        <w:rPr>
          <w:rFonts w:cs="Calibri"/>
          <w:lang w:eastAsia="en-GB"/>
        </w:rPr>
        <w:t xml:space="preserve"> being posted</w:t>
      </w:r>
      <w:r w:rsidR="00357B1D" w:rsidRPr="00AD488E">
        <w:rPr>
          <w:rFonts w:cs="Calibri"/>
          <w:lang w:eastAsia="en-GB"/>
        </w:rPr>
        <w:t xml:space="preserve"> or </w:t>
      </w:r>
      <w:r w:rsidR="00A9773E" w:rsidRPr="00AD488E">
        <w:rPr>
          <w:rFonts w:cs="Calibri"/>
          <w:lang w:eastAsia="en-GB"/>
        </w:rPr>
        <w:t xml:space="preserve">follow-up </w:t>
      </w:r>
      <w:r w:rsidR="00357B1D" w:rsidRPr="00AD488E">
        <w:rPr>
          <w:rFonts w:cs="Calibri"/>
          <w:lang w:eastAsia="en-GB"/>
        </w:rPr>
        <w:t>queries.</w:t>
      </w:r>
    </w:p>
    <w:p w14:paraId="0DBEE15D" w14:textId="77777777" w:rsidR="00C5498D" w:rsidRDefault="00C5498D" w:rsidP="00C5498D">
      <w:pPr>
        <w:rPr>
          <w:rFonts w:cs="Calibri"/>
          <w:lang w:eastAsia="en-GB"/>
        </w:rPr>
      </w:pPr>
    </w:p>
    <w:p w14:paraId="6ED858FE" w14:textId="77777777" w:rsidR="00C5498D" w:rsidRDefault="00C5498D" w:rsidP="00C5498D">
      <w:pPr>
        <w:rPr>
          <w:rFonts w:cs="Calibri"/>
          <w:lang w:eastAsia="en-GB"/>
        </w:rPr>
      </w:pPr>
    </w:p>
    <w:p w14:paraId="4B19D137" w14:textId="77777777" w:rsidR="00B1525A" w:rsidRDefault="00B1525A">
      <w:pPr>
        <w:rPr>
          <w:rFonts w:cs="Calibri"/>
          <w:b/>
          <w:color w:val="4F81BD" w:themeColor="accent1"/>
          <w:sz w:val="28"/>
          <w:lang w:eastAsia="en-GB"/>
        </w:rPr>
      </w:pPr>
      <w:bookmarkStart w:id="25" w:name="_Ref365370196"/>
      <w:r>
        <w:br w:type="page"/>
      </w:r>
    </w:p>
    <w:p w14:paraId="5725D46C" w14:textId="6AE4C14F" w:rsidR="008730E1" w:rsidRDefault="008730E1" w:rsidP="00A621AE">
      <w:pPr>
        <w:pStyle w:val="Heading1"/>
      </w:pPr>
      <w:bookmarkStart w:id="26" w:name="_Toc368658860"/>
      <w:bookmarkEnd w:id="25"/>
      <w:r w:rsidRPr="008730E1">
        <w:lastRenderedPageBreak/>
        <w:t xml:space="preserve">Project </w:t>
      </w:r>
      <w:r w:rsidR="002532E2">
        <w:t>Management</w:t>
      </w:r>
      <w:bookmarkEnd w:id="26"/>
    </w:p>
    <w:p w14:paraId="350795E5" w14:textId="3CC35FA7" w:rsidR="00691FA2" w:rsidRPr="00691FA2" w:rsidRDefault="002532E2" w:rsidP="00B1525A">
      <w:pPr>
        <w:pStyle w:val="Heading2"/>
      </w:pPr>
      <w:bookmarkStart w:id="27" w:name="_Toc368658861"/>
      <w:r>
        <w:t>Work U</w:t>
      </w:r>
      <w:r w:rsidR="00691FA2">
        <w:t>nits</w:t>
      </w:r>
      <w:bookmarkEnd w:id="27"/>
    </w:p>
    <w:p w14:paraId="61531BAF" w14:textId="2B42C076" w:rsidR="008730E1" w:rsidRDefault="008730E1" w:rsidP="008730E1">
      <w:pPr>
        <w:rPr>
          <w:rFonts w:cs="Calibri"/>
          <w:lang w:eastAsia="en-GB"/>
        </w:rPr>
      </w:pPr>
      <w:r w:rsidRPr="008730E1">
        <w:rPr>
          <w:rFonts w:cs="Calibri"/>
          <w:lang w:eastAsia="en-GB"/>
        </w:rPr>
        <w:t xml:space="preserve">Due to the amount of work which needs to be completed, and the on-going interaction required between the </w:t>
      </w:r>
      <w:r w:rsidR="00691FA2">
        <w:rPr>
          <w:rFonts w:asciiTheme="minorHAnsi" w:hAnsiTheme="minorHAnsi" w:cstheme="minorHAnsi"/>
          <w:bCs/>
        </w:rPr>
        <w:t>developer</w:t>
      </w:r>
      <w:r w:rsidR="00C63C3B" w:rsidRPr="008730E1" w:rsidDel="00C63C3B">
        <w:rPr>
          <w:rFonts w:cs="Calibri"/>
          <w:lang w:eastAsia="en-GB"/>
        </w:rPr>
        <w:t xml:space="preserve"> </w:t>
      </w:r>
      <w:r w:rsidRPr="008730E1">
        <w:rPr>
          <w:rFonts w:cs="Calibri"/>
          <w:lang w:eastAsia="en-GB"/>
        </w:rPr>
        <w:t xml:space="preserve">and the </w:t>
      </w:r>
      <w:r w:rsidR="00C63C3B">
        <w:rPr>
          <w:rFonts w:cs="Calibri"/>
          <w:lang w:eastAsia="en-GB"/>
        </w:rPr>
        <w:t xml:space="preserve">Project Co-ordinator and </w:t>
      </w:r>
      <w:r w:rsidRPr="008730E1">
        <w:rPr>
          <w:rFonts w:cs="Calibri"/>
          <w:lang w:eastAsia="en-GB"/>
        </w:rPr>
        <w:t>LRC</w:t>
      </w:r>
      <w:r w:rsidR="00C63C3B">
        <w:rPr>
          <w:rFonts w:cs="Calibri"/>
          <w:lang w:eastAsia="en-GB"/>
        </w:rPr>
        <w:t xml:space="preserve"> Rep</w:t>
      </w:r>
      <w:r w:rsidR="00691FA2">
        <w:rPr>
          <w:rFonts w:cs="Calibri"/>
          <w:lang w:eastAsia="en-GB"/>
        </w:rPr>
        <w:t>resentative</w:t>
      </w:r>
      <w:r w:rsidRPr="008730E1">
        <w:rPr>
          <w:rFonts w:cs="Calibri"/>
          <w:lang w:eastAsia="en-GB"/>
        </w:rPr>
        <w:t xml:space="preserve">s the work has been broken down into </w:t>
      </w:r>
      <w:r w:rsidR="00701321">
        <w:rPr>
          <w:rFonts w:cs="Calibri"/>
          <w:lang w:eastAsia="en-GB"/>
        </w:rPr>
        <w:t>five</w:t>
      </w:r>
      <w:r w:rsidRPr="008730E1">
        <w:rPr>
          <w:rFonts w:cs="Calibri"/>
          <w:lang w:eastAsia="en-GB"/>
        </w:rPr>
        <w:t xml:space="preserve"> </w:t>
      </w:r>
      <w:r w:rsidR="00701321">
        <w:rPr>
          <w:rFonts w:cs="Calibri"/>
          <w:lang w:eastAsia="en-GB"/>
        </w:rPr>
        <w:t xml:space="preserve">distinct </w:t>
      </w:r>
      <w:r w:rsidRPr="008730E1">
        <w:rPr>
          <w:rFonts w:cs="Calibri"/>
          <w:lang w:eastAsia="en-GB"/>
        </w:rPr>
        <w:t xml:space="preserve">units. The </w:t>
      </w:r>
      <w:r w:rsidR="00701321">
        <w:rPr>
          <w:rFonts w:cs="Calibri"/>
          <w:lang w:eastAsia="en-GB"/>
        </w:rPr>
        <w:t xml:space="preserve">five </w:t>
      </w:r>
      <w:r w:rsidRPr="008730E1">
        <w:rPr>
          <w:rFonts w:cs="Calibri"/>
          <w:lang w:eastAsia="en-GB"/>
        </w:rPr>
        <w:t>units of work, in order of completion, are:</w:t>
      </w:r>
    </w:p>
    <w:p w14:paraId="2210B9AF" w14:textId="77777777" w:rsidR="00701321" w:rsidRPr="008730E1" w:rsidRDefault="00701321" w:rsidP="008730E1">
      <w:pPr>
        <w:rPr>
          <w:rFonts w:cs="Calibri"/>
          <w:lang w:eastAsia="en-GB"/>
        </w:rPr>
      </w:pPr>
    </w:p>
    <w:p w14:paraId="30808079" w14:textId="77777777" w:rsidR="008730E1" w:rsidRPr="008730E1" w:rsidRDefault="008730E1" w:rsidP="008730E1">
      <w:pPr>
        <w:rPr>
          <w:rFonts w:cs="Calibri"/>
          <w:i/>
          <w:noProof/>
          <w:lang w:eastAsia="en-GB"/>
        </w:rPr>
      </w:pPr>
      <w:r w:rsidRPr="000340AA">
        <w:rPr>
          <w:rFonts w:cs="Calibri"/>
          <w:noProof/>
          <w:lang w:eastAsia="en-GB"/>
        </w:rPr>
        <w:drawing>
          <wp:inline distT="0" distB="0" distL="0" distR="0" wp14:anchorId="7E3ED25A" wp14:editId="4427E7F5">
            <wp:extent cx="5718810" cy="6461185"/>
            <wp:effectExtent l="76200" t="0" r="91440" b="13017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CCD6C83" w14:textId="77777777" w:rsidR="008730E1" w:rsidRPr="008730E1" w:rsidRDefault="008730E1" w:rsidP="008730E1">
      <w:pPr>
        <w:rPr>
          <w:rFonts w:cs="Calibri"/>
          <w:lang w:eastAsia="en-GB"/>
        </w:rPr>
      </w:pPr>
    </w:p>
    <w:p w14:paraId="7FC8AD29" w14:textId="77777777" w:rsidR="008730E1" w:rsidRPr="008730E1" w:rsidRDefault="008730E1" w:rsidP="008730E1">
      <w:pPr>
        <w:rPr>
          <w:rFonts w:cs="Calibri"/>
          <w:lang w:eastAsia="en-GB"/>
        </w:rPr>
      </w:pPr>
      <w:r w:rsidRPr="008730E1">
        <w:rPr>
          <w:rFonts w:cs="Calibri"/>
          <w:lang w:eastAsia="en-GB"/>
        </w:rPr>
        <w:br w:type="page"/>
      </w:r>
    </w:p>
    <w:p w14:paraId="77095AE8" w14:textId="7E113A6B" w:rsidR="00691FA2" w:rsidRDefault="002532E2" w:rsidP="00B1525A">
      <w:pPr>
        <w:pStyle w:val="Heading2"/>
      </w:pPr>
      <w:bookmarkStart w:id="28" w:name="_Toc368658862"/>
      <w:r>
        <w:lastRenderedPageBreak/>
        <w:t>Work P</w:t>
      </w:r>
      <w:r w:rsidR="00691FA2">
        <w:t>ortions</w:t>
      </w:r>
      <w:bookmarkEnd w:id="28"/>
    </w:p>
    <w:p w14:paraId="50A7FA5A" w14:textId="416BC103" w:rsidR="008730E1" w:rsidRPr="008730E1" w:rsidRDefault="008730E1" w:rsidP="008730E1">
      <w:pPr>
        <w:rPr>
          <w:rFonts w:cs="Calibri"/>
          <w:lang w:eastAsia="en-GB"/>
        </w:rPr>
      </w:pPr>
      <w:r w:rsidRPr="008730E1">
        <w:rPr>
          <w:rFonts w:cs="Calibri"/>
          <w:lang w:eastAsia="en-GB"/>
        </w:rPr>
        <w:t>For unit</w:t>
      </w:r>
      <w:r w:rsidR="00F7404D">
        <w:rPr>
          <w:rFonts w:cs="Calibri"/>
          <w:lang w:eastAsia="en-GB"/>
        </w:rPr>
        <w:t>s</w:t>
      </w:r>
      <w:r w:rsidRPr="008730E1">
        <w:rPr>
          <w:rFonts w:cs="Calibri"/>
          <w:lang w:eastAsia="en-GB"/>
        </w:rPr>
        <w:t xml:space="preserve"> 2</w:t>
      </w:r>
      <w:r w:rsidR="00F7404D">
        <w:rPr>
          <w:rFonts w:cs="Calibri"/>
          <w:lang w:eastAsia="en-GB"/>
        </w:rPr>
        <w:t xml:space="preserve"> and 3</w:t>
      </w:r>
      <w:r w:rsidRPr="008730E1">
        <w:rPr>
          <w:rFonts w:cs="Calibri"/>
          <w:lang w:eastAsia="en-GB"/>
        </w:rPr>
        <w:t xml:space="preserve"> of the work (GIS tool enhancements</w:t>
      </w:r>
      <w:r w:rsidR="00F7404D">
        <w:rPr>
          <w:rFonts w:cs="Calibri"/>
          <w:lang w:eastAsia="en-GB"/>
        </w:rPr>
        <w:t xml:space="preserve"> and LRC user testing</w:t>
      </w:r>
      <w:r w:rsidRPr="008730E1">
        <w:rPr>
          <w:rFonts w:cs="Calibri"/>
          <w:lang w:eastAsia="en-GB"/>
        </w:rPr>
        <w:t xml:space="preserve">) the tasks </w:t>
      </w:r>
      <w:r w:rsidR="00691FA2">
        <w:rPr>
          <w:rFonts w:cs="Calibri"/>
          <w:lang w:eastAsia="en-GB"/>
        </w:rPr>
        <w:t>will</w:t>
      </w:r>
      <w:r w:rsidRPr="008730E1">
        <w:rPr>
          <w:rFonts w:cs="Calibri"/>
          <w:lang w:eastAsia="en-GB"/>
        </w:rPr>
        <w:t xml:space="preserve"> be broken down into </w:t>
      </w:r>
      <w:r w:rsidR="001F36DF">
        <w:rPr>
          <w:rFonts w:cs="Calibri"/>
          <w:lang w:eastAsia="en-GB"/>
        </w:rPr>
        <w:t xml:space="preserve">smaller, more manageable and logically grouped, </w:t>
      </w:r>
      <w:r w:rsidRPr="008730E1">
        <w:rPr>
          <w:rFonts w:cs="Calibri"/>
          <w:lang w:eastAsia="en-GB"/>
        </w:rPr>
        <w:t>portions</w:t>
      </w:r>
      <w:r w:rsidR="00155AFE">
        <w:rPr>
          <w:rFonts w:cs="Calibri"/>
          <w:lang w:eastAsia="en-GB"/>
        </w:rPr>
        <w:t xml:space="preserve"> of work</w:t>
      </w:r>
      <w:r w:rsidRPr="008730E1">
        <w:rPr>
          <w:rFonts w:cs="Calibri"/>
          <w:lang w:eastAsia="en-GB"/>
        </w:rPr>
        <w:t xml:space="preserve"> so that each portion can be </w:t>
      </w:r>
      <w:r w:rsidR="001F36DF">
        <w:rPr>
          <w:rFonts w:cs="Calibri"/>
          <w:lang w:eastAsia="en-GB"/>
        </w:rPr>
        <w:t xml:space="preserve">more </w:t>
      </w:r>
      <w:r w:rsidRPr="008730E1">
        <w:rPr>
          <w:rFonts w:cs="Calibri"/>
          <w:lang w:eastAsia="en-GB"/>
        </w:rPr>
        <w:t xml:space="preserve">easily </w:t>
      </w:r>
      <w:r w:rsidR="00F7404D">
        <w:rPr>
          <w:rFonts w:cs="Calibri"/>
          <w:lang w:eastAsia="en-GB"/>
        </w:rPr>
        <w:t xml:space="preserve">developed and </w:t>
      </w:r>
      <w:r w:rsidRPr="008730E1">
        <w:rPr>
          <w:rFonts w:cs="Calibri"/>
          <w:lang w:eastAsia="en-GB"/>
        </w:rPr>
        <w:t>tested by the LRCs. In addition:</w:t>
      </w:r>
    </w:p>
    <w:p w14:paraId="74CA5781" w14:textId="42624A74" w:rsidR="00252513" w:rsidRDefault="00155AFE" w:rsidP="00392255">
      <w:pPr>
        <w:numPr>
          <w:ilvl w:val="0"/>
          <w:numId w:val="20"/>
        </w:numPr>
        <w:rPr>
          <w:rFonts w:cs="Calibri"/>
          <w:lang w:eastAsia="en-GB"/>
        </w:rPr>
      </w:pPr>
      <w:r>
        <w:rPr>
          <w:rFonts w:cs="Calibri"/>
          <w:lang w:eastAsia="en-GB"/>
        </w:rPr>
        <w:t>E</w:t>
      </w:r>
      <w:r w:rsidR="00252513">
        <w:rPr>
          <w:rFonts w:cs="Calibri"/>
          <w:lang w:eastAsia="en-GB"/>
        </w:rPr>
        <w:t>ach portion of w</w:t>
      </w:r>
      <w:r w:rsidR="00EF5211">
        <w:rPr>
          <w:rFonts w:cs="Calibri"/>
          <w:lang w:eastAsia="en-GB"/>
        </w:rPr>
        <w:t>ork shall last 21</w:t>
      </w:r>
      <w:r>
        <w:rPr>
          <w:rFonts w:cs="Calibri"/>
          <w:lang w:eastAsia="en-GB"/>
        </w:rPr>
        <w:t xml:space="preserve"> calendar days unless otherwise agreed </w:t>
      </w:r>
      <w:r w:rsidR="00691FA2">
        <w:rPr>
          <w:rFonts w:cs="Calibri"/>
          <w:lang w:eastAsia="en-GB"/>
        </w:rPr>
        <w:t>between</w:t>
      </w:r>
      <w:r>
        <w:rPr>
          <w:rFonts w:cs="Calibri"/>
          <w:lang w:eastAsia="en-GB"/>
        </w:rPr>
        <w:t xml:space="preserve"> the </w:t>
      </w:r>
      <w:r w:rsidR="00691FA2">
        <w:rPr>
          <w:rFonts w:cs="Calibri"/>
          <w:lang w:eastAsia="en-GB"/>
        </w:rPr>
        <w:t xml:space="preserve">developer and the </w:t>
      </w:r>
      <w:r>
        <w:rPr>
          <w:rFonts w:cs="Calibri"/>
          <w:lang w:eastAsia="en-GB"/>
        </w:rPr>
        <w:t>Project Manager.</w:t>
      </w:r>
    </w:p>
    <w:p w14:paraId="573C1D4B" w14:textId="54B5DAC6" w:rsidR="008730E1" w:rsidRPr="008730E1" w:rsidRDefault="008730E1" w:rsidP="00392255">
      <w:pPr>
        <w:numPr>
          <w:ilvl w:val="0"/>
          <w:numId w:val="20"/>
        </w:numPr>
        <w:rPr>
          <w:rFonts w:cs="Calibri"/>
          <w:lang w:eastAsia="en-GB"/>
        </w:rPr>
      </w:pPr>
      <w:r w:rsidRPr="008730E1">
        <w:rPr>
          <w:rFonts w:cs="Calibri"/>
          <w:lang w:eastAsia="en-GB"/>
        </w:rPr>
        <w:t xml:space="preserve">The </w:t>
      </w:r>
      <w:r w:rsidR="00691FA2">
        <w:rPr>
          <w:rFonts w:cs="Calibri"/>
          <w:lang w:eastAsia="en-GB"/>
        </w:rPr>
        <w:t xml:space="preserve">developer will </w:t>
      </w:r>
      <w:r w:rsidRPr="008730E1">
        <w:rPr>
          <w:rFonts w:cs="Calibri"/>
          <w:lang w:eastAsia="en-GB"/>
        </w:rPr>
        <w:t>complete each portion of work, upload the source code onto GitHub and send compiled MapInfo and ArcGIS version</w:t>
      </w:r>
      <w:r w:rsidR="00691FA2">
        <w:rPr>
          <w:rFonts w:cs="Calibri"/>
          <w:lang w:eastAsia="en-GB"/>
        </w:rPr>
        <w:t>s</w:t>
      </w:r>
      <w:r w:rsidRPr="008730E1">
        <w:rPr>
          <w:rFonts w:cs="Calibri"/>
          <w:lang w:eastAsia="en-GB"/>
        </w:rPr>
        <w:t xml:space="preserve"> to the </w:t>
      </w:r>
      <w:r w:rsidR="00252513">
        <w:rPr>
          <w:rFonts w:cs="Calibri"/>
          <w:lang w:eastAsia="en-GB"/>
        </w:rPr>
        <w:t xml:space="preserve">Project Co-ordinator and </w:t>
      </w:r>
      <w:r w:rsidRPr="008730E1">
        <w:rPr>
          <w:rFonts w:cs="Calibri"/>
          <w:lang w:eastAsia="en-GB"/>
        </w:rPr>
        <w:t>LRC</w:t>
      </w:r>
      <w:r w:rsidR="00252513">
        <w:rPr>
          <w:rFonts w:cs="Calibri"/>
          <w:lang w:eastAsia="en-GB"/>
        </w:rPr>
        <w:t xml:space="preserve"> Representatives</w:t>
      </w:r>
      <w:r w:rsidRPr="008730E1">
        <w:rPr>
          <w:rFonts w:cs="Calibri"/>
          <w:lang w:eastAsia="en-GB"/>
        </w:rPr>
        <w:t xml:space="preserve"> within </w:t>
      </w:r>
      <w:r w:rsidR="00252513">
        <w:rPr>
          <w:rFonts w:cs="Calibri"/>
          <w:lang w:eastAsia="en-GB"/>
        </w:rPr>
        <w:t xml:space="preserve">the </w:t>
      </w:r>
      <w:r w:rsidR="00EF5211">
        <w:rPr>
          <w:rFonts w:cs="Calibri"/>
          <w:lang w:eastAsia="en-GB"/>
        </w:rPr>
        <w:t>21</w:t>
      </w:r>
      <w:r w:rsidR="00635F0B">
        <w:rPr>
          <w:rFonts w:cs="Calibri"/>
          <w:lang w:eastAsia="en-GB"/>
        </w:rPr>
        <w:t xml:space="preserve"> calendar day</w:t>
      </w:r>
      <w:r w:rsidR="00155AFE">
        <w:rPr>
          <w:rFonts w:cs="Calibri"/>
          <w:lang w:eastAsia="en-GB"/>
        </w:rPr>
        <w:t xml:space="preserve"> </w:t>
      </w:r>
      <w:r w:rsidR="00155AFE" w:rsidRPr="008730E1">
        <w:rPr>
          <w:rFonts w:cs="Calibri"/>
          <w:lang w:eastAsia="en-GB"/>
        </w:rPr>
        <w:t>window</w:t>
      </w:r>
      <w:r w:rsidR="00252513">
        <w:rPr>
          <w:rFonts w:cs="Calibri"/>
          <w:lang w:eastAsia="en-GB"/>
        </w:rPr>
        <w:t xml:space="preserve"> (or as otherwise agreed)</w:t>
      </w:r>
      <w:r w:rsidRPr="008730E1">
        <w:rPr>
          <w:rFonts w:cs="Calibri"/>
          <w:lang w:eastAsia="en-GB"/>
        </w:rPr>
        <w:t>.</w:t>
      </w:r>
    </w:p>
    <w:p w14:paraId="275343D8" w14:textId="340952C2" w:rsidR="00691FA2" w:rsidRDefault="00E0183C" w:rsidP="00392255">
      <w:pPr>
        <w:numPr>
          <w:ilvl w:val="0"/>
          <w:numId w:val="20"/>
        </w:numPr>
        <w:rPr>
          <w:rFonts w:cs="Calibri"/>
          <w:lang w:eastAsia="en-GB"/>
        </w:rPr>
      </w:pPr>
      <w:r>
        <w:rPr>
          <w:rFonts w:cs="Calibri"/>
          <w:lang w:eastAsia="en-GB"/>
        </w:rPr>
        <w:t>Once received</w:t>
      </w:r>
      <w:r w:rsidR="00D17D58">
        <w:rPr>
          <w:rFonts w:cs="Calibri"/>
          <w:lang w:eastAsia="en-GB"/>
        </w:rPr>
        <w:t>,</w:t>
      </w:r>
      <w:r>
        <w:rPr>
          <w:rFonts w:cs="Calibri"/>
          <w:lang w:eastAsia="en-GB"/>
        </w:rPr>
        <w:t xml:space="preserve"> t</w:t>
      </w:r>
      <w:r w:rsidR="008730E1" w:rsidRPr="008730E1">
        <w:rPr>
          <w:rFonts w:cs="Calibri"/>
          <w:lang w:eastAsia="en-GB"/>
        </w:rPr>
        <w:t xml:space="preserve">he </w:t>
      </w:r>
      <w:r w:rsidR="00252513">
        <w:rPr>
          <w:rFonts w:cs="Calibri"/>
          <w:lang w:eastAsia="en-GB"/>
        </w:rPr>
        <w:t xml:space="preserve">Project Co-ordinator and </w:t>
      </w:r>
      <w:r w:rsidR="00252513" w:rsidRPr="008730E1">
        <w:rPr>
          <w:rFonts w:cs="Calibri"/>
          <w:lang w:eastAsia="en-GB"/>
        </w:rPr>
        <w:t>LRC</w:t>
      </w:r>
      <w:r w:rsidR="00252513">
        <w:rPr>
          <w:rFonts w:cs="Calibri"/>
          <w:lang w:eastAsia="en-GB"/>
        </w:rPr>
        <w:t xml:space="preserve"> Representatives</w:t>
      </w:r>
      <w:r w:rsidR="00252513" w:rsidRPr="008730E1">
        <w:rPr>
          <w:rFonts w:cs="Calibri"/>
          <w:lang w:eastAsia="en-GB"/>
        </w:rPr>
        <w:t xml:space="preserve"> </w:t>
      </w:r>
      <w:r w:rsidR="008730E1" w:rsidRPr="008730E1">
        <w:rPr>
          <w:rFonts w:cs="Calibri"/>
          <w:lang w:eastAsia="en-GB"/>
        </w:rPr>
        <w:t xml:space="preserve">will </w:t>
      </w:r>
      <w:r w:rsidR="00D17D58">
        <w:rPr>
          <w:rFonts w:cs="Calibri"/>
          <w:lang w:eastAsia="en-GB"/>
        </w:rPr>
        <w:t xml:space="preserve">undertake user acceptance </w:t>
      </w:r>
      <w:r w:rsidR="008730E1" w:rsidRPr="008730E1">
        <w:rPr>
          <w:rFonts w:cs="Calibri"/>
          <w:lang w:eastAsia="en-GB"/>
        </w:rPr>
        <w:t>test</w:t>
      </w:r>
      <w:r w:rsidR="00D17D58">
        <w:rPr>
          <w:rFonts w:cs="Calibri"/>
          <w:lang w:eastAsia="en-GB"/>
        </w:rPr>
        <w:t>ing o</w:t>
      </w:r>
      <w:r w:rsidR="00155AFE">
        <w:rPr>
          <w:rFonts w:cs="Calibri"/>
          <w:lang w:eastAsia="en-GB"/>
        </w:rPr>
        <w:t>f</w:t>
      </w:r>
      <w:r w:rsidR="008730E1" w:rsidRPr="008730E1">
        <w:rPr>
          <w:rFonts w:cs="Calibri"/>
          <w:lang w:eastAsia="en-GB"/>
        </w:rPr>
        <w:t xml:space="preserve"> the tool over the course of the </w:t>
      </w:r>
      <w:r w:rsidR="00D17D58">
        <w:rPr>
          <w:rFonts w:cs="Calibri"/>
          <w:lang w:eastAsia="en-GB"/>
        </w:rPr>
        <w:t xml:space="preserve">following </w:t>
      </w:r>
      <w:r w:rsidR="00EF5211">
        <w:rPr>
          <w:rFonts w:cs="Calibri"/>
          <w:lang w:eastAsia="en-GB"/>
        </w:rPr>
        <w:t>21</w:t>
      </w:r>
      <w:r w:rsidR="00D17D58">
        <w:rPr>
          <w:rFonts w:cs="Calibri"/>
          <w:lang w:eastAsia="en-GB"/>
        </w:rPr>
        <w:t xml:space="preserve"> calendar days (or for the duration of the following portion if </w:t>
      </w:r>
      <w:r w:rsidR="00691FA2">
        <w:rPr>
          <w:rFonts w:cs="Calibri"/>
          <w:lang w:eastAsia="en-GB"/>
        </w:rPr>
        <w:t>different</w:t>
      </w:r>
      <w:r w:rsidR="00D17D58">
        <w:rPr>
          <w:rFonts w:cs="Calibri"/>
          <w:lang w:eastAsia="en-GB"/>
        </w:rPr>
        <w:t>)</w:t>
      </w:r>
      <w:r w:rsidR="00691FA2">
        <w:rPr>
          <w:rFonts w:cs="Calibri"/>
          <w:lang w:eastAsia="en-GB"/>
        </w:rPr>
        <w:t>.</w:t>
      </w:r>
    </w:p>
    <w:p w14:paraId="383CB4D7" w14:textId="5EE59B62" w:rsidR="008730E1" w:rsidRPr="008730E1" w:rsidRDefault="00691FA2" w:rsidP="00392255">
      <w:pPr>
        <w:numPr>
          <w:ilvl w:val="0"/>
          <w:numId w:val="20"/>
        </w:numPr>
        <w:rPr>
          <w:rFonts w:cs="Calibri"/>
          <w:lang w:eastAsia="en-GB"/>
        </w:rPr>
      </w:pPr>
      <w:r>
        <w:rPr>
          <w:rFonts w:cs="Calibri"/>
          <w:lang w:eastAsia="en-GB"/>
        </w:rPr>
        <w:t xml:space="preserve">Once LRC testing is complete, </w:t>
      </w:r>
      <w:r w:rsidRPr="008730E1">
        <w:rPr>
          <w:rFonts w:cs="Calibri"/>
          <w:lang w:eastAsia="en-GB"/>
        </w:rPr>
        <w:t>depending on the resul</w:t>
      </w:r>
      <w:r>
        <w:rPr>
          <w:rFonts w:cs="Calibri"/>
          <w:lang w:eastAsia="en-GB"/>
        </w:rPr>
        <w:t>ts of the user acceptance testing, the Project Co-ordinator</w:t>
      </w:r>
      <w:r w:rsidR="008730E1" w:rsidRPr="008730E1">
        <w:rPr>
          <w:rFonts w:cs="Calibri"/>
          <w:lang w:eastAsia="en-GB"/>
        </w:rPr>
        <w:t xml:space="preserve"> </w:t>
      </w:r>
      <w:r>
        <w:rPr>
          <w:rFonts w:cs="Calibri"/>
          <w:lang w:eastAsia="en-GB"/>
        </w:rPr>
        <w:t>will do one of the following:</w:t>
      </w:r>
    </w:p>
    <w:p w14:paraId="0BF279D8" w14:textId="768DA45C" w:rsidR="008730E1" w:rsidRPr="008730E1" w:rsidRDefault="008730E1" w:rsidP="00392255">
      <w:pPr>
        <w:numPr>
          <w:ilvl w:val="1"/>
          <w:numId w:val="20"/>
        </w:numPr>
        <w:rPr>
          <w:rFonts w:cs="Calibri"/>
          <w:lang w:eastAsia="en-GB"/>
        </w:rPr>
      </w:pPr>
      <w:r w:rsidRPr="008730E1">
        <w:rPr>
          <w:rFonts w:cs="Calibri"/>
          <w:lang w:eastAsia="en-GB"/>
        </w:rPr>
        <w:t xml:space="preserve">No bugs </w:t>
      </w:r>
      <w:r w:rsidR="00155AFE">
        <w:rPr>
          <w:rFonts w:cs="Calibri"/>
          <w:lang w:eastAsia="en-GB"/>
        </w:rPr>
        <w:t>–</w:t>
      </w:r>
      <w:r w:rsidRPr="008730E1">
        <w:rPr>
          <w:rFonts w:cs="Calibri"/>
          <w:lang w:eastAsia="en-GB"/>
        </w:rPr>
        <w:t xml:space="preserve"> </w:t>
      </w:r>
      <w:r w:rsidR="00155AFE">
        <w:rPr>
          <w:rFonts w:cs="Calibri"/>
          <w:lang w:eastAsia="en-GB"/>
        </w:rPr>
        <w:t xml:space="preserve">Inform the </w:t>
      </w:r>
      <w:r w:rsidR="00691FA2">
        <w:rPr>
          <w:rFonts w:cs="Calibri"/>
          <w:lang w:eastAsia="en-GB"/>
        </w:rPr>
        <w:t>developer</w:t>
      </w:r>
      <w:r w:rsidR="00155AFE">
        <w:rPr>
          <w:rFonts w:cs="Calibri"/>
          <w:lang w:eastAsia="en-GB"/>
        </w:rPr>
        <w:t xml:space="preserve"> that the new version passed user acceptance testing and </w:t>
      </w:r>
      <w:r w:rsidR="00EC2A5A">
        <w:rPr>
          <w:rFonts w:cs="Calibri"/>
          <w:lang w:eastAsia="en-GB"/>
        </w:rPr>
        <w:t xml:space="preserve">advise the Project Manager that </w:t>
      </w:r>
      <w:r w:rsidR="00D17D58">
        <w:rPr>
          <w:rFonts w:cs="Calibri"/>
          <w:lang w:eastAsia="en-GB"/>
        </w:rPr>
        <w:t xml:space="preserve">payment </w:t>
      </w:r>
      <w:r w:rsidR="00EC2A5A">
        <w:rPr>
          <w:rFonts w:cs="Calibri"/>
          <w:lang w:eastAsia="en-GB"/>
        </w:rPr>
        <w:t>or the batch/portion can be released</w:t>
      </w:r>
      <w:r w:rsidR="00155AFE">
        <w:rPr>
          <w:rFonts w:cs="Calibri"/>
          <w:lang w:eastAsia="en-GB"/>
        </w:rPr>
        <w:t>.</w:t>
      </w:r>
    </w:p>
    <w:p w14:paraId="22F01DED" w14:textId="303DE96F" w:rsidR="00F568F7" w:rsidRPr="00821BE6" w:rsidRDefault="00155AFE" w:rsidP="00392255">
      <w:pPr>
        <w:numPr>
          <w:ilvl w:val="1"/>
          <w:numId w:val="20"/>
        </w:numPr>
        <w:rPr>
          <w:rFonts w:cs="Calibri"/>
          <w:lang w:eastAsia="en-GB"/>
        </w:rPr>
      </w:pPr>
      <w:r>
        <w:rPr>
          <w:rFonts w:eastAsia="+mn-ea" w:cs="+mn-cs"/>
          <w:lang w:eastAsia="en-GB"/>
        </w:rPr>
        <w:t>B</w:t>
      </w:r>
      <w:r w:rsidR="008730E1" w:rsidRPr="008730E1">
        <w:rPr>
          <w:rFonts w:eastAsia="+mn-ea" w:cs="+mn-cs"/>
          <w:lang w:eastAsia="en-GB"/>
        </w:rPr>
        <w:t xml:space="preserve">ugs </w:t>
      </w:r>
      <w:r>
        <w:rPr>
          <w:rFonts w:eastAsia="+mn-ea" w:cs="+mn-cs"/>
          <w:lang w:eastAsia="en-GB"/>
        </w:rPr>
        <w:t xml:space="preserve">found </w:t>
      </w:r>
      <w:r w:rsidR="009831DD">
        <w:rPr>
          <w:rFonts w:eastAsia="+mn-ea" w:cs="+mn-cs"/>
          <w:lang w:eastAsia="en-GB"/>
        </w:rPr>
        <w:t>–</w:t>
      </w:r>
      <w:r w:rsidR="008730E1" w:rsidRPr="008730E1">
        <w:rPr>
          <w:rFonts w:eastAsia="+mn-ea" w:cs="+mn-cs"/>
          <w:lang w:eastAsia="en-GB"/>
        </w:rPr>
        <w:t xml:space="preserve"> Inform the </w:t>
      </w:r>
      <w:r w:rsidR="00EC2A5A">
        <w:rPr>
          <w:rFonts w:eastAsia="+mn-ea" w:cs="+mn-cs"/>
          <w:lang w:eastAsia="en-GB"/>
        </w:rPr>
        <w:t xml:space="preserve">developer </w:t>
      </w:r>
      <w:r>
        <w:rPr>
          <w:rFonts w:eastAsia="+mn-ea" w:cs="+mn-cs"/>
          <w:lang w:eastAsia="en-GB"/>
        </w:rPr>
        <w:t xml:space="preserve">that the portion did not pass user acceptance testing and notify the </w:t>
      </w:r>
      <w:r w:rsidR="00EC2A5A">
        <w:rPr>
          <w:rFonts w:eastAsia="+mn-ea" w:cs="+mn-cs"/>
          <w:lang w:eastAsia="en-GB"/>
        </w:rPr>
        <w:t xml:space="preserve">developer </w:t>
      </w:r>
      <w:r>
        <w:rPr>
          <w:rFonts w:eastAsia="+mn-ea" w:cs="+mn-cs"/>
          <w:lang w:eastAsia="en-GB"/>
        </w:rPr>
        <w:t>what areas require further work</w:t>
      </w:r>
      <w:r w:rsidR="00F568F7">
        <w:rPr>
          <w:rFonts w:eastAsia="+mn-ea" w:cs="+mn-cs"/>
          <w:lang w:eastAsia="en-GB"/>
        </w:rPr>
        <w:t xml:space="preserve"> </w:t>
      </w:r>
      <w:r w:rsidR="00F568F7" w:rsidRPr="008730E1">
        <w:rPr>
          <w:rFonts w:eastAsia="+mn-ea" w:cs="+mn-cs"/>
          <w:lang w:eastAsia="en-GB"/>
        </w:rPr>
        <w:t>before payment can be made</w:t>
      </w:r>
      <w:r w:rsidR="00F568F7">
        <w:rPr>
          <w:rFonts w:eastAsia="+mn-ea" w:cs="+mn-cs"/>
          <w:lang w:eastAsia="en-GB"/>
        </w:rPr>
        <w:t>.</w:t>
      </w:r>
    </w:p>
    <w:p w14:paraId="58225432" w14:textId="36AAABB0" w:rsidR="008730E1" w:rsidRPr="008730E1" w:rsidRDefault="00F568F7" w:rsidP="00392255">
      <w:pPr>
        <w:numPr>
          <w:ilvl w:val="0"/>
          <w:numId w:val="20"/>
        </w:numPr>
        <w:rPr>
          <w:rFonts w:cs="Calibri"/>
          <w:lang w:eastAsia="en-GB"/>
        </w:rPr>
      </w:pPr>
      <w:r>
        <w:rPr>
          <w:rFonts w:eastAsia="+mn-ea" w:cs="+mn-cs"/>
          <w:lang w:eastAsia="en-GB"/>
        </w:rPr>
        <w:t xml:space="preserve">If further work is required the </w:t>
      </w:r>
      <w:r w:rsidR="00EC2A5A">
        <w:rPr>
          <w:rFonts w:eastAsia="+mn-ea" w:cs="+mn-cs"/>
          <w:lang w:eastAsia="en-GB"/>
        </w:rPr>
        <w:t>developer</w:t>
      </w:r>
      <w:r>
        <w:rPr>
          <w:rFonts w:eastAsia="+mn-ea" w:cs="+mn-cs"/>
          <w:lang w:eastAsia="en-GB"/>
        </w:rPr>
        <w:t xml:space="preserve"> </w:t>
      </w:r>
      <w:r>
        <w:rPr>
          <w:rFonts w:cs="Calibri"/>
          <w:lang w:eastAsia="en-GB"/>
        </w:rPr>
        <w:t xml:space="preserve">shall then undertake the further work to complete the batch or portion during development of the following batch or portion or, if appropriate and agreed </w:t>
      </w:r>
      <w:r w:rsidR="00EC2A5A">
        <w:rPr>
          <w:rFonts w:cs="Calibri"/>
          <w:lang w:eastAsia="en-GB"/>
        </w:rPr>
        <w:t>with</w:t>
      </w:r>
      <w:r>
        <w:rPr>
          <w:rFonts w:cs="Calibri"/>
          <w:lang w:eastAsia="en-GB"/>
        </w:rPr>
        <w:t xml:space="preserve"> the Project Manager, during the final ‘mop-up’ portion of the batch.</w:t>
      </w:r>
    </w:p>
    <w:p w14:paraId="7626302E" w14:textId="77777777" w:rsidR="00155AFE" w:rsidRPr="00821BE6" w:rsidRDefault="00155AFE" w:rsidP="008730E1">
      <w:pPr>
        <w:rPr>
          <w:rFonts w:cs="Calibri"/>
          <w:lang w:eastAsia="en-GB"/>
        </w:rPr>
      </w:pPr>
    </w:p>
    <w:p w14:paraId="6CB3D6D9" w14:textId="77777777" w:rsidR="00BE188E" w:rsidRDefault="00BE188E">
      <w:pPr>
        <w:rPr>
          <w:rFonts w:cs="Calibri"/>
          <w:lang w:eastAsia="en-GB"/>
        </w:rPr>
      </w:pPr>
      <w:r>
        <w:rPr>
          <w:rFonts w:cs="Calibri"/>
          <w:lang w:eastAsia="en-GB"/>
        </w:rPr>
        <w:br w:type="page"/>
      </w:r>
    </w:p>
    <w:p w14:paraId="2EA99654" w14:textId="6354676C" w:rsidR="008730E1" w:rsidRPr="008730E1" w:rsidRDefault="008730E1" w:rsidP="008730E1">
      <w:pPr>
        <w:rPr>
          <w:rFonts w:cs="Calibri"/>
          <w:lang w:eastAsia="en-GB"/>
        </w:rPr>
      </w:pPr>
      <w:r w:rsidRPr="008730E1">
        <w:rPr>
          <w:rFonts w:cs="Calibri"/>
          <w:lang w:eastAsia="en-GB"/>
        </w:rPr>
        <w:lastRenderedPageBreak/>
        <w:t xml:space="preserve">The following </w:t>
      </w:r>
      <w:r w:rsidR="00F7404D">
        <w:rPr>
          <w:rFonts w:cs="Calibri"/>
          <w:lang w:eastAsia="en-GB"/>
        </w:rPr>
        <w:t>flow chart demonstrates how the</w:t>
      </w:r>
      <w:r w:rsidRPr="008730E1">
        <w:rPr>
          <w:rFonts w:cs="Calibri"/>
          <w:lang w:eastAsia="en-GB"/>
        </w:rPr>
        <w:t xml:space="preserve"> </w:t>
      </w:r>
      <w:r w:rsidR="00701321">
        <w:rPr>
          <w:rFonts w:cs="Calibri"/>
          <w:lang w:eastAsia="en-GB"/>
        </w:rPr>
        <w:t>3</w:t>
      </w:r>
      <w:r w:rsidR="009831DD">
        <w:rPr>
          <w:rFonts w:cs="Calibri"/>
          <w:lang w:eastAsia="en-GB"/>
        </w:rPr>
        <w:t xml:space="preserve"> week process </w:t>
      </w:r>
      <w:r w:rsidR="00F7404D">
        <w:rPr>
          <w:rFonts w:cs="Calibri"/>
          <w:lang w:eastAsia="en-GB"/>
        </w:rPr>
        <w:t xml:space="preserve">for work units 2 and 3 </w:t>
      </w:r>
      <w:r w:rsidRPr="008730E1">
        <w:rPr>
          <w:rFonts w:cs="Calibri"/>
          <w:lang w:eastAsia="en-GB"/>
        </w:rPr>
        <w:t>will operate</w:t>
      </w:r>
      <w:r w:rsidR="00635F0B">
        <w:rPr>
          <w:rFonts w:cs="Calibri"/>
          <w:lang w:eastAsia="en-GB"/>
        </w:rPr>
        <w:t xml:space="preserve"> for portion 1</w:t>
      </w:r>
      <w:r w:rsidRPr="008730E1">
        <w:rPr>
          <w:rFonts w:cs="Calibri"/>
          <w:lang w:eastAsia="en-GB"/>
        </w:rPr>
        <w:t>:</w:t>
      </w:r>
    </w:p>
    <w:p w14:paraId="3AF8DF12" w14:textId="77777777" w:rsidR="008730E1" w:rsidRPr="00821BE6" w:rsidRDefault="008730E1" w:rsidP="008730E1">
      <w:pPr>
        <w:rPr>
          <w:rFonts w:cs="Calibri"/>
          <w:lang w:eastAsia="en-GB"/>
        </w:rPr>
      </w:pPr>
    </w:p>
    <w:p w14:paraId="7892851C" w14:textId="77777777" w:rsidR="008730E1" w:rsidRPr="00821BE6" w:rsidRDefault="008730E1" w:rsidP="00C75C78">
      <w:pPr>
        <w:ind w:left="-709"/>
        <w:rPr>
          <w:rFonts w:cs="Calibri"/>
          <w:lang w:eastAsia="en-GB"/>
        </w:rPr>
      </w:pPr>
      <w:r w:rsidRPr="000340AA">
        <w:rPr>
          <w:rFonts w:cs="Calibri"/>
          <w:noProof/>
          <w:lang w:eastAsia="en-GB"/>
        </w:rPr>
        <w:drawing>
          <wp:inline distT="0" distB="0" distL="0" distR="0" wp14:anchorId="1C51FF03" wp14:editId="331C48DA">
            <wp:extent cx="6372225" cy="504825"/>
            <wp:effectExtent l="76200" t="57150" r="66675" b="10477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62CC497" w14:textId="638EE968" w:rsidR="008730E1" w:rsidRPr="00635F0B" w:rsidRDefault="008730E1" w:rsidP="008730E1">
      <w:pPr>
        <w:rPr>
          <w:rFonts w:cs="Calibri"/>
          <w:lang w:eastAsia="en-GB"/>
        </w:rPr>
      </w:pPr>
    </w:p>
    <w:p w14:paraId="1E7E8C3B" w14:textId="202DA89E" w:rsidR="008730E1" w:rsidRPr="00635F0B" w:rsidRDefault="00A502D3" w:rsidP="008730E1">
      <w:pPr>
        <w:rPr>
          <w:rFonts w:cs="Calibri"/>
          <w:i/>
          <w:lang w:eastAsia="en-GB"/>
        </w:rPr>
      </w:pPr>
      <w:r w:rsidRPr="000340AA">
        <w:rPr>
          <w:rFonts w:cs="Calibri"/>
          <w:i/>
          <w:noProof/>
          <w:lang w:eastAsia="en-GB"/>
        </w:rPr>
        <mc:AlternateContent>
          <mc:Choice Requires="wps">
            <w:drawing>
              <wp:anchor distT="0" distB="0" distL="114300" distR="114300" simplePos="0" relativeHeight="251636736" behindDoc="0" locked="0" layoutInCell="1" allowOverlap="1" wp14:anchorId="1E2705FC" wp14:editId="33B62F4D">
                <wp:simplePos x="0" y="0"/>
                <wp:positionH relativeFrom="column">
                  <wp:posOffset>1204595</wp:posOffset>
                </wp:positionH>
                <wp:positionV relativeFrom="paragraph">
                  <wp:posOffset>6985</wp:posOffset>
                </wp:positionV>
                <wp:extent cx="1152525" cy="704850"/>
                <wp:effectExtent l="76200" t="38100" r="85725" b="114300"/>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7048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6A0A4155" w14:textId="77777777" w:rsidR="001952E5" w:rsidRPr="00D62878" w:rsidRDefault="001952E5" w:rsidP="008730E1">
                            <w:pPr>
                              <w:contextualSpacing/>
                            </w:pPr>
                            <w:r>
                              <w:rPr>
                                <w:rFonts w:eastAsia="+mn-ea" w:cs="+mn-cs"/>
                                <w:color w:val="FFFFFF"/>
                              </w:rPr>
                              <w:t>Source code uploaded onto GitHub</w:t>
                            </w:r>
                          </w:p>
                          <w:p w14:paraId="26794268" w14:textId="77777777" w:rsidR="001952E5" w:rsidRDefault="001952E5" w:rsidP="00873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2705FC" id="Rounded Rectangle 14" o:spid="_x0000_s1026" style="position:absolute;margin-left:94.85pt;margin-top:.55pt;width:90.75pt;height:55.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" fillcolor="#254163 [1636]" stroked="f">
                <v:fill color2="#4477b6 [3012]" rotate="t" angle="180" colors="0 #2c5d98;52429f #3c7bc7;1 #3a7ccb" focus="100%" type="gradient">
                  <o:fill v:ext="view" type="gradientUnscaled"/>
                </v:fill>
                <v:shadow on="t" color="black" opacity="22937f" origin=",.5" offset="0,.63889mm"/>
                <v:path arrowok="t"/>
                <v:textbox>
                  <w:txbxContent>
                    <w:p w14:paraId="6A0A4155" w14:textId="77777777" w:rsidR="001952E5" w:rsidRPr="00D62878" w:rsidRDefault="001952E5" w:rsidP="008730E1">
                      <w:pPr>
                        <w:contextualSpacing/>
                      </w:pPr>
                      <w:r>
                        <w:rPr>
                          <w:rFonts w:eastAsia="+mn-ea" w:cs="+mn-cs"/>
                          <w:color w:val="FFFFFF"/>
                        </w:rPr>
                        <w:t>Source code uploaded onto GitHub</w:t>
                      </w:r>
                    </w:p>
                    <w:p w14:paraId="26794268" w14:textId="77777777" w:rsidR="001952E5" w:rsidRDefault="001952E5" w:rsidP="008730E1">
                      <w:pPr>
                        <w:jc w:val="center"/>
                      </w:pPr>
                    </w:p>
                  </w:txbxContent>
                </v:textbox>
              </v:roundrect>
            </w:pict>
          </mc:Fallback>
        </mc:AlternateContent>
      </w:r>
    </w:p>
    <w:p w14:paraId="77D66FD3" w14:textId="1CB3D516" w:rsidR="008730E1" w:rsidRPr="00635F0B" w:rsidRDefault="00F21D89" w:rsidP="008730E1">
      <w:pPr>
        <w:rPr>
          <w:rFonts w:cs="Calibri"/>
          <w:i/>
          <w:lang w:eastAsia="en-GB"/>
        </w:rPr>
      </w:pPr>
      <w:r w:rsidRPr="000340AA">
        <w:rPr>
          <w:rFonts w:cs="Calibri"/>
          <w:i/>
          <w:noProof/>
          <w:lang w:eastAsia="en-GB"/>
        </w:rPr>
        <mc:AlternateContent>
          <mc:Choice Requires="wps">
            <w:drawing>
              <wp:anchor distT="0" distB="0" distL="114300" distR="114300" simplePos="0" relativeHeight="251642880" behindDoc="0" locked="0" layoutInCell="1" allowOverlap="1" wp14:anchorId="4B8761D1" wp14:editId="0D09F5EB">
                <wp:simplePos x="0" y="0"/>
                <wp:positionH relativeFrom="column">
                  <wp:posOffset>4452620</wp:posOffset>
                </wp:positionH>
                <wp:positionV relativeFrom="paragraph">
                  <wp:posOffset>160655</wp:posOffset>
                </wp:positionV>
                <wp:extent cx="876300" cy="952500"/>
                <wp:effectExtent l="95250" t="57150" r="76200" b="114300"/>
                <wp:wrapNone/>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6300" cy="95250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2A8C4F4D" w14:textId="21767CB1" w:rsidR="001952E5" w:rsidRPr="00D62878" w:rsidRDefault="001952E5" w:rsidP="008730E1">
                            <w:pPr>
                              <w:contextualSpacing/>
                            </w:pPr>
                            <w:r>
                              <w:rPr>
                                <w:rFonts w:eastAsia="+mn-ea" w:cs="+mn-cs"/>
                                <w:color w:val="FFFFFF"/>
                              </w:rPr>
                              <w:t>Payment for portion 1 approved</w:t>
                            </w:r>
                          </w:p>
                          <w:p w14:paraId="63CB031B" w14:textId="77777777" w:rsidR="001952E5" w:rsidRDefault="001952E5" w:rsidP="00873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8761D1" id="Rounded Rectangle 13" o:spid="_x0000_s1027" style="position:absolute;margin-left:350.6pt;margin-top:12.65pt;width:69pt;height: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" fillcolor="#2c5d98" stroked="f">
                <v:fill color2="#3a7ccb" rotate="t" angle="180" colors="0 #2c5d98;52429f #3c7bc7;1 #3a7ccb" focus="100%" type="gradient">
                  <o:fill v:ext="view" type="gradientUnscaled"/>
                </v:fill>
                <v:shadow on="t" color="black" opacity="22937f" origin=",.5" offset="0,.63889mm"/>
                <v:path arrowok="t"/>
                <v:textbox>
                  <w:txbxContent>
                    <w:p w14:paraId="2A8C4F4D" w14:textId="21767CB1" w:rsidR="001952E5" w:rsidRPr="00D62878" w:rsidRDefault="001952E5" w:rsidP="008730E1">
                      <w:pPr>
                        <w:contextualSpacing/>
                      </w:pPr>
                      <w:r>
                        <w:rPr>
                          <w:rFonts w:eastAsia="+mn-ea" w:cs="+mn-cs"/>
                          <w:color w:val="FFFFFF"/>
                        </w:rPr>
                        <w:t>Payment for portion 1 approved</w:t>
                      </w:r>
                    </w:p>
                    <w:p w14:paraId="63CB031B" w14:textId="77777777" w:rsidR="001952E5" w:rsidRDefault="001952E5" w:rsidP="008730E1">
                      <w:pPr>
                        <w:jc w:val="center"/>
                      </w:pPr>
                    </w:p>
                  </w:txbxContent>
                </v:textbox>
              </v:roundrect>
            </w:pict>
          </mc:Fallback>
        </mc:AlternateContent>
      </w:r>
    </w:p>
    <w:p w14:paraId="788CDAEC" w14:textId="3A02808A" w:rsidR="008730E1" w:rsidRPr="00635F0B" w:rsidRDefault="00EC2A5A" w:rsidP="008730E1">
      <w:pPr>
        <w:rPr>
          <w:rFonts w:cs="Calibri"/>
          <w:i/>
          <w:lang w:eastAsia="en-GB"/>
        </w:rPr>
      </w:pPr>
      <w:r w:rsidRPr="000340AA">
        <w:rPr>
          <w:rFonts w:cs="Calibri"/>
          <w:i/>
          <w:noProof/>
          <w:lang w:eastAsia="en-GB"/>
        </w:rPr>
        <mc:AlternateContent>
          <mc:Choice Requires="wps">
            <w:drawing>
              <wp:anchor distT="0" distB="0" distL="114300" distR="114300" simplePos="0" relativeHeight="251653120" behindDoc="0" locked="0" layoutInCell="1" allowOverlap="1" wp14:anchorId="4DFDCD8A" wp14:editId="1BD1621E">
                <wp:simplePos x="0" y="0"/>
                <wp:positionH relativeFrom="column">
                  <wp:posOffset>-434340</wp:posOffset>
                </wp:positionH>
                <wp:positionV relativeFrom="paragraph">
                  <wp:posOffset>112766</wp:posOffset>
                </wp:positionV>
                <wp:extent cx="927100" cy="1276350"/>
                <wp:effectExtent l="76200" t="57150" r="82550" b="114300"/>
                <wp:wrapNone/>
                <wp:docPr id="21"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7100" cy="127635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1DE2BD7E" w14:textId="1DD38F38" w:rsidR="001952E5" w:rsidRPr="00D62878" w:rsidRDefault="001952E5" w:rsidP="008730E1">
                            <w:pPr>
                              <w:contextualSpacing/>
                            </w:pPr>
                            <w:r>
                              <w:rPr>
                                <w:rFonts w:eastAsia="+mn-ea" w:cs="+mn-cs"/>
                                <w:color w:val="FFFFFF"/>
                              </w:rPr>
                              <w:t>Portion 1 issues fixed and changes made by developer</w:t>
                            </w:r>
                          </w:p>
                          <w:p w14:paraId="1E8C52A2" w14:textId="77777777" w:rsidR="001952E5" w:rsidRDefault="001952E5" w:rsidP="00873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FDCD8A" id="Rounded Rectangle 21" o:spid="_x0000_s1028" style="position:absolute;margin-left:-34.2pt;margin-top:8.9pt;width:73pt;height:10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" fillcolor="#2c5d98" stroked="f">
                <v:fill color2="#3a7ccb" rotate="t" angle="180" colors="0 #2c5d98;52429f #3c7bc7;1 #3a7ccb" focus="100%" type="gradient">
                  <o:fill v:ext="view" type="gradientUnscaled"/>
                </v:fill>
                <v:shadow on="t" color="black" opacity="22937f" origin=",.5" offset="0,.63889mm"/>
                <v:path arrowok="t"/>
                <v:textbox>
                  <w:txbxContent>
                    <w:p w14:paraId="1DE2BD7E" w14:textId="1DD38F38" w:rsidR="001952E5" w:rsidRPr="00D62878" w:rsidRDefault="001952E5" w:rsidP="008730E1">
                      <w:pPr>
                        <w:contextualSpacing/>
                      </w:pPr>
                      <w:r>
                        <w:rPr>
                          <w:rFonts w:eastAsia="+mn-ea" w:cs="+mn-cs"/>
                          <w:color w:val="FFFFFF"/>
                        </w:rPr>
                        <w:t>Portion 1 issues fixed and changes made by developer</w:t>
                      </w:r>
                    </w:p>
                    <w:p w14:paraId="1E8C52A2" w14:textId="77777777" w:rsidR="001952E5" w:rsidRDefault="001952E5" w:rsidP="008730E1">
                      <w:pPr>
                        <w:jc w:val="center"/>
                      </w:pPr>
                    </w:p>
                  </w:txbxContent>
                </v:textbox>
              </v:roundrect>
            </w:pict>
          </mc:Fallback>
        </mc:AlternateContent>
      </w:r>
      <w:r w:rsidR="00A7332A" w:rsidRPr="000340AA">
        <w:rPr>
          <w:rFonts w:cs="Calibri"/>
          <w:i/>
          <w:noProof/>
          <w:lang w:eastAsia="en-GB"/>
        </w:rPr>
        <mc:AlternateContent>
          <mc:Choice Requires="wps">
            <w:drawing>
              <wp:anchor distT="0" distB="0" distL="114300" distR="114300" simplePos="0" relativeHeight="251649024" behindDoc="0" locked="0" layoutInCell="1" allowOverlap="1" wp14:anchorId="5982C8F2" wp14:editId="430A27CD">
                <wp:simplePos x="0" y="0"/>
                <wp:positionH relativeFrom="column">
                  <wp:posOffset>549911</wp:posOffset>
                </wp:positionH>
                <wp:positionV relativeFrom="paragraph">
                  <wp:posOffset>123824</wp:posOffset>
                </wp:positionV>
                <wp:extent cx="533174" cy="257175"/>
                <wp:effectExtent l="19050" t="76200" r="0" b="104775"/>
                <wp:wrapNone/>
                <wp:docPr id="17" name="Right Arrow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621639">
                          <a:off x="0" y="0"/>
                          <a:ext cx="533174" cy="25717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6754F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43.3pt;margin-top:9.75pt;width:42pt;height:20.25pt;rotation:-2160898fd;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" adj="16391" fillcolor="#4f81bd" strokecolor="#385d8a" strokeweight="2pt">
                <v:path arrowok="t"/>
              </v:shape>
            </w:pict>
          </mc:Fallback>
        </mc:AlternateContent>
      </w:r>
    </w:p>
    <w:p w14:paraId="4EB797E1" w14:textId="7829F0DC" w:rsidR="008730E1" w:rsidRPr="00635F0B" w:rsidRDefault="008D54C5" w:rsidP="008730E1">
      <w:pPr>
        <w:rPr>
          <w:rFonts w:cs="Calibri"/>
          <w:i/>
          <w:lang w:eastAsia="en-GB"/>
        </w:rPr>
      </w:pPr>
      <w:r w:rsidRPr="000340AA">
        <w:rPr>
          <w:rFonts w:cs="Calibri"/>
          <w:i/>
          <w:noProof/>
          <w:lang w:eastAsia="en-GB"/>
        </w:rPr>
        <mc:AlternateContent>
          <mc:Choice Requires="wps">
            <w:drawing>
              <wp:anchor distT="0" distB="0" distL="114300" distR="114300" simplePos="0" relativeHeight="251657216" behindDoc="0" locked="0" layoutInCell="1" allowOverlap="1" wp14:anchorId="2757BAB0" wp14:editId="4C0157E5">
                <wp:simplePos x="0" y="0"/>
                <wp:positionH relativeFrom="column">
                  <wp:posOffset>3713480</wp:posOffset>
                </wp:positionH>
                <wp:positionV relativeFrom="paragraph">
                  <wp:posOffset>70485</wp:posOffset>
                </wp:positionV>
                <wp:extent cx="633730" cy="286385"/>
                <wp:effectExtent l="0" t="57150" r="0" b="6096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09203">
                          <a:off x="0" y="0"/>
                          <a:ext cx="633730" cy="286385"/>
                        </a:xfrm>
                        <a:prstGeom prst="rect">
                          <a:avLst/>
                        </a:prstGeom>
                        <a:noFill/>
                        <a:ln w="9525">
                          <a:noFill/>
                          <a:miter lim="800000"/>
                          <a:headEnd/>
                          <a:tailEnd/>
                        </a:ln>
                      </wps:spPr>
                      <wps:txbx>
                        <w:txbxContent>
                          <w:p w14:paraId="6AFA3CF1" w14:textId="77777777" w:rsidR="001952E5" w:rsidRPr="00D60687" w:rsidRDefault="001952E5" w:rsidP="008730E1">
                            <w:pPr>
                              <w:rPr>
                                <w:rFonts w:asciiTheme="minorHAnsi" w:hAnsiTheme="minorHAnsi" w:cstheme="minorHAnsi"/>
                              </w:rPr>
                            </w:pPr>
                            <w:r w:rsidRPr="00D60687">
                              <w:rPr>
                                <w:rFonts w:asciiTheme="minorHAnsi" w:hAnsiTheme="minorHAnsi" w:cstheme="minorHAnsi"/>
                              </w:rPr>
                              <w:t>No bugs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57BAB0" id="_x0000_t202" coordsize="21600,21600" o:spt="202" path="m,l,21600r21600,l21600,xe">
                <v:stroke joinstyle="miter"/>
                <v:path gradientshapeok="t" o:connecttype="rect"/>
              </v:shapetype>
              <v:shape id="Text Box 307" o:spid="_x0000_s1029" type="#_x0000_t202" style="position:absolute;margin-left:292.4pt;margin-top:5.55pt;width:49.9pt;height:22.55pt;rotation:-1300668fd;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" filled="f" stroked="f">
                <v:textbox style="mso-fit-shape-to-text:t">
                  <w:txbxContent>
                    <w:p w14:paraId="6AFA3CF1" w14:textId="77777777" w:rsidR="001952E5" w:rsidRPr="00D60687" w:rsidRDefault="001952E5" w:rsidP="008730E1">
                      <w:pPr>
                        <w:rPr>
                          <w:rFonts w:asciiTheme="minorHAnsi" w:hAnsiTheme="minorHAnsi" w:cstheme="minorHAnsi"/>
                        </w:rPr>
                      </w:pPr>
                      <w:r w:rsidRPr="00D60687">
                        <w:rPr>
                          <w:rFonts w:asciiTheme="minorHAnsi" w:hAnsiTheme="minorHAnsi" w:cstheme="minorHAnsi"/>
                        </w:rPr>
                        <w:t>No bugs</w:t>
                      </w:r>
                    </w:p>
                  </w:txbxContent>
                </v:textbox>
              </v:shape>
            </w:pict>
          </mc:Fallback>
        </mc:AlternateContent>
      </w:r>
    </w:p>
    <w:p w14:paraId="744A6E39" w14:textId="42659BC5" w:rsidR="008730E1" w:rsidRPr="00635F0B" w:rsidRDefault="00BE188E" w:rsidP="008730E1">
      <w:pPr>
        <w:rPr>
          <w:rFonts w:cs="Calibri"/>
          <w:i/>
          <w:lang w:eastAsia="en-GB"/>
        </w:rPr>
      </w:pPr>
      <w:r w:rsidRPr="000340AA">
        <w:rPr>
          <w:rFonts w:cs="Calibri"/>
          <w:i/>
          <w:noProof/>
          <w:lang w:eastAsia="en-GB"/>
        </w:rPr>
        <mc:AlternateContent>
          <mc:Choice Requires="wps">
            <w:drawing>
              <wp:anchor distT="0" distB="0" distL="114300" distR="114300" simplePos="0" relativeHeight="251669504" behindDoc="0" locked="0" layoutInCell="1" allowOverlap="1" wp14:anchorId="257CBAB8" wp14:editId="0D18A5BC">
                <wp:simplePos x="0" y="0"/>
                <wp:positionH relativeFrom="column">
                  <wp:posOffset>2642870</wp:posOffset>
                </wp:positionH>
                <wp:positionV relativeFrom="paragraph">
                  <wp:posOffset>62865</wp:posOffset>
                </wp:positionV>
                <wp:extent cx="1095375" cy="1685925"/>
                <wp:effectExtent l="76200" t="57150" r="85725" b="123825"/>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1685925"/>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288E4BB7" w14:textId="1682826A" w:rsidR="001952E5" w:rsidRDefault="001952E5" w:rsidP="00821BE6">
                            <w:pPr>
                              <w:contextualSpacing/>
                              <w:rPr>
                                <w:rFonts w:eastAsia="+mn-ea" w:cs="+mn-cs"/>
                                <w:color w:val="FFFFFF"/>
                              </w:rPr>
                            </w:pPr>
                            <w:r>
                              <w:rPr>
                                <w:rFonts w:eastAsia="+mn-ea" w:cs="+mn-cs"/>
                                <w:color w:val="FFFFFF"/>
                              </w:rPr>
                              <w:t>Project</w:t>
                            </w:r>
                          </w:p>
                          <w:p w14:paraId="64753865" w14:textId="2C8311F6" w:rsidR="001952E5" w:rsidRDefault="001952E5" w:rsidP="00821BE6">
                            <w:pPr>
                              <w:contextualSpacing/>
                            </w:pPr>
                            <w:r>
                              <w:rPr>
                                <w:rFonts w:eastAsia="+mn-ea" w:cs="+mn-cs"/>
                                <w:color w:val="FFFFFF"/>
                              </w:rPr>
                              <w:t>Co-ordinator and LRC Reps perform user acceptance testing</w:t>
                            </w:r>
                          </w:p>
                          <w:p w14:paraId="00016A30" w14:textId="77777777" w:rsidR="001952E5" w:rsidRDefault="001952E5" w:rsidP="00A733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7CBAB8" id="Rounded Rectangle 18" o:spid="_x0000_s1030" style="position:absolute;margin-left:208.1pt;margin-top:4.95pt;width:86.25pt;height:13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" fillcolor="#2c5d98" stroked="f">
                <v:fill color2="#3a7ccb" rotate="t" angle="180" colors="0 #2c5d98;52429f #3c7bc7;1 #3a7ccb" focus="100%" type="gradient">
                  <o:fill v:ext="view" type="gradientUnscaled"/>
                </v:fill>
                <v:shadow on="t" color="black" opacity="22937f" origin=",.5" offset="0,.63889mm"/>
                <v:path arrowok="t"/>
                <v:textbox>
                  <w:txbxContent>
                    <w:p w14:paraId="288E4BB7" w14:textId="1682826A" w:rsidR="001952E5" w:rsidRDefault="001952E5" w:rsidP="00821BE6">
                      <w:pPr>
                        <w:contextualSpacing/>
                        <w:rPr>
                          <w:rFonts w:eastAsia="+mn-ea" w:cs="+mn-cs"/>
                          <w:color w:val="FFFFFF"/>
                        </w:rPr>
                      </w:pPr>
                      <w:r>
                        <w:rPr>
                          <w:rFonts w:eastAsia="+mn-ea" w:cs="+mn-cs"/>
                          <w:color w:val="FFFFFF"/>
                        </w:rPr>
                        <w:t>Project</w:t>
                      </w:r>
                    </w:p>
                    <w:p w14:paraId="64753865" w14:textId="2C8311F6" w:rsidR="001952E5" w:rsidRDefault="001952E5" w:rsidP="00821BE6">
                      <w:pPr>
                        <w:contextualSpacing/>
                      </w:pPr>
                      <w:r>
                        <w:rPr>
                          <w:rFonts w:eastAsia="+mn-ea" w:cs="+mn-cs"/>
                          <w:color w:val="FFFFFF"/>
                        </w:rPr>
                        <w:t>Co-ordinator and LRC Reps perform user acceptance testing</w:t>
                      </w:r>
                    </w:p>
                    <w:p w14:paraId="00016A30" w14:textId="77777777" w:rsidR="001952E5" w:rsidRDefault="001952E5" w:rsidP="00A7332A">
                      <w:pPr>
                        <w:jc w:val="center"/>
                      </w:pPr>
                    </w:p>
                  </w:txbxContent>
                </v:textbox>
              </v:roundrect>
            </w:pict>
          </mc:Fallback>
        </mc:AlternateContent>
      </w:r>
      <w:r w:rsidRPr="000340AA">
        <w:rPr>
          <w:rFonts w:cs="Calibri"/>
          <w:i/>
          <w:noProof/>
          <w:lang w:eastAsia="en-GB"/>
        </w:rPr>
        <mc:AlternateContent>
          <mc:Choice Requires="wps">
            <w:drawing>
              <wp:anchor distT="0" distB="0" distL="114300" distR="114300" simplePos="0" relativeHeight="251638784" behindDoc="0" locked="0" layoutInCell="1" allowOverlap="1" wp14:anchorId="06EE2856" wp14:editId="0D883641">
                <wp:simplePos x="0" y="0"/>
                <wp:positionH relativeFrom="column">
                  <wp:posOffset>1204595</wp:posOffset>
                </wp:positionH>
                <wp:positionV relativeFrom="paragraph">
                  <wp:posOffset>110490</wp:posOffset>
                </wp:positionV>
                <wp:extent cx="1143000" cy="1571625"/>
                <wp:effectExtent l="76200" t="57150" r="76200" b="104775"/>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571625"/>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1A709BA5" w14:textId="60C5B0F0" w:rsidR="001952E5" w:rsidRDefault="001952E5" w:rsidP="00821BE6">
                            <w:pPr>
                              <w:contextualSpacing/>
                            </w:pPr>
                            <w:r>
                              <w:rPr>
                                <w:rFonts w:eastAsia="+mn-ea" w:cs="+mn-cs"/>
                                <w:color w:val="FFFFFF"/>
                              </w:rPr>
                              <w:t>Compiled MapInfo and ArcGIS versions sent to Project Co-ordinator and LRC Reps</w:t>
                            </w:r>
                          </w:p>
                          <w:p w14:paraId="6D0FD37E" w14:textId="77777777" w:rsidR="001952E5" w:rsidRDefault="001952E5" w:rsidP="00873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E2856" id="Rounded Rectangle 9" o:spid="_x0000_s1031" style="position:absolute;margin-left:94.85pt;margin-top:8.7pt;width:90pt;height:123.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" fillcolor="#2c5d98" stroked="f">
                <v:fill color2="#3a7ccb" rotate="t" angle="180" colors="0 #2c5d98;52429f #3c7bc7;1 #3a7ccb" focus="100%" type="gradient">
                  <o:fill v:ext="view" type="gradientUnscaled"/>
                </v:fill>
                <v:shadow on="t" color="black" opacity="22937f" origin=",.5" offset="0,.63889mm"/>
                <v:path arrowok="t"/>
                <v:textbox>
                  <w:txbxContent>
                    <w:p w14:paraId="1A709BA5" w14:textId="60C5B0F0" w:rsidR="001952E5" w:rsidRDefault="001952E5" w:rsidP="00821BE6">
                      <w:pPr>
                        <w:contextualSpacing/>
                      </w:pPr>
                      <w:r>
                        <w:rPr>
                          <w:rFonts w:eastAsia="+mn-ea" w:cs="+mn-cs"/>
                          <w:color w:val="FFFFFF"/>
                        </w:rPr>
                        <w:t>Compiled MapInfo and ArcGIS versions sent to Project Co-ordinator and LRC Reps</w:t>
                      </w:r>
                    </w:p>
                    <w:p w14:paraId="6D0FD37E" w14:textId="77777777" w:rsidR="001952E5" w:rsidRDefault="001952E5" w:rsidP="008730E1">
                      <w:pPr>
                        <w:jc w:val="center"/>
                      </w:pPr>
                    </w:p>
                  </w:txbxContent>
                </v:textbox>
              </v:roundrect>
            </w:pict>
          </mc:Fallback>
        </mc:AlternateContent>
      </w:r>
    </w:p>
    <w:p w14:paraId="66737897" w14:textId="3030BDAC" w:rsidR="008730E1" w:rsidRPr="00635F0B" w:rsidRDefault="008D54C5" w:rsidP="008730E1">
      <w:pPr>
        <w:rPr>
          <w:rFonts w:cs="Calibri"/>
          <w:i/>
          <w:lang w:eastAsia="en-GB"/>
        </w:rPr>
      </w:pPr>
      <w:r w:rsidRPr="000340AA">
        <w:rPr>
          <w:rFonts w:cs="Calibri"/>
          <w:i/>
          <w:noProof/>
          <w:lang w:eastAsia="en-GB"/>
        </w:rPr>
        <mc:AlternateContent>
          <mc:Choice Requires="wps">
            <w:drawing>
              <wp:anchor distT="0" distB="0" distL="114300" distR="114300" simplePos="0" relativeHeight="251651072" behindDoc="0" locked="0" layoutInCell="1" allowOverlap="1" wp14:anchorId="4712F982" wp14:editId="3776C3F8">
                <wp:simplePos x="0" y="0"/>
                <wp:positionH relativeFrom="column">
                  <wp:posOffset>3825240</wp:posOffset>
                </wp:positionH>
                <wp:positionV relativeFrom="paragraph">
                  <wp:posOffset>139065</wp:posOffset>
                </wp:positionV>
                <wp:extent cx="544865" cy="257175"/>
                <wp:effectExtent l="38100" t="76200" r="7620" b="47625"/>
                <wp:wrapNone/>
                <wp:docPr id="19" name="Right Arrow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428182">
                          <a:off x="0" y="0"/>
                          <a:ext cx="544865" cy="25717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328267C" id="Right Arrow 19" o:spid="_x0000_s1026" type="#_x0000_t13" style="position:absolute;margin-left:301.2pt;margin-top:10.95pt;width:42.9pt;height:20.25pt;rotation:-1279938fd;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" adj="16502" fillcolor="#4f81bd" strokecolor="#385d8a" strokeweight="2pt">
                <v:path arrowok="t"/>
              </v:shape>
            </w:pict>
          </mc:Fallback>
        </mc:AlternateContent>
      </w:r>
    </w:p>
    <w:p w14:paraId="76E62AAB" w14:textId="244B22D0" w:rsidR="008730E1" w:rsidRPr="00635F0B" w:rsidRDefault="008730E1" w:rsidP="008730E1">
      <w:pPr>
        <w:rPr>
          <w:rFonts w:cs="Calibri"/>
          <w:i/>
          <w:lang w:eastAsia="en-GB"/>
        </w:rPr>
      </w:pPr>
    </w:p>
    <w:p w14:paraId="76FFDEF3" w14:textId="5AB4BAB5" w:rsidR="008730E1" w:rsidRPr="00821BE6" w:rsidRDefault="00F21D89" w:rsidP="008730E1">
      <w:pPr>
        <w:rPr>
          <w:rFonts w:cs="Calibri"/>
          <w:lang w:eastAsia="en-GB"/>
        </w:rPr>
      </w:pPr>
      <w:r w:rsidRPr="000340AA">
        <w:rPr>
          <w:rFonts w:cs="Calibri"/>
          <w:i/>
          <w:noProof/>
          <w:lang w:eastAsia="en-GB"/>
        </w:rPr>
        <mc:AlternateContent>
          <mc:Choice Requires="wps">
            <w:drawing>
              <wp:anchor distT="0" distB="0" distL="114300" distR="114300" simplePos="0" relativeHeight="251677696" behindDoc="0" locked="0" layoutInCell="1" allowOverlap="1" wp14:anchorId="49517E8C" wp14:editId="5BEB1B89">
                <wp:simplePos x="0" y="0"/>
                <wp:positionH relativeFrom="column">
                  <wp:posOffset>5190358</wp:posOffset>
                </wp:positionH>
                <wp:positionV relativeFrom="paragraph">
                  <wp:posOffset>142122</wp:posOffset>
                </wp:positionV>
                <wp:extent cx="541020" cy="257175"/>
                <wp:effectExtent l="0" t="133350" r="0" b="85725"/>
                <wp:wrapNone/>
                <wp:docPr id="288" name="Right Arrow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687302">
                          <a:off x="0" y="0"/>
                          <a:ext cx="541020" cy="257175"/>
                        </a:xfrm>
                        <a:prstGeom prst="rightArrow">
                          <a:avLst>
                            <a:gd name="adj1" fmla="val 50000"/>
                            <a:gd name="adj2" fmla="val 50000"/>
                          </a:avLst>
                        </a:prstGeom>
                        <a:solidFill>
                          <a:srgbClr val="4F81BD"/>
                        </a:solidFill>
                        <a:ln w="25400">
                          <a:solidFill>
                            <a:srgbClr val="385D8A"/>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BFE3D48" id="Right Arrow 288" o:spid="_x0000_s1026" type="#_x0000_t13" style="position:absolute;margin-left:408.7pt;margin-top:11.2pt;width:42.6pt;height:20.25pt;rotation:2935250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" adj="16466" fillcolor="#4f81bd" strokecolor="#385d8a" strokeweight="2pt">
                <v:path arrowok="t"/>
              </v:shape>
            </w:pict>
          </mc:Fallback>
        </mc:AlternateContent>
      </w:r>
      <w:r w:rsidR="00A7332A" w:rsidRPr="000340AA">
        <w:rPr>
          <w:rFonts w:cs="Calibri"/>
          <w:i/>
          <w:noProof/>
          <w:lang w:eastAsia="en-GB"/>
        </w:rPr>
        <mc:AlternateContent>
          <mc:Choice Requires="wps">
            <w:drawing>
              <wp:anchor distT="0" distB="0" distL="114300" distR="114300" simplePos="0" relativeHeight="251644928" behindDoc="0" locked="0" layoutInCell="1" allowOverlap="1" wp14:anchorId="74FD5217" wp14:editId="09F28249">
                <wp:simplePos x="0" y="0"/>
                <wp:positionH relativeFrom="column">
                  <wp:posOffset>576358</wp:posOffset>
                </wp:positionH>
                <wp:positionV relativeFrom="paragraph">
                  <wp:posOffset>54718</wp:posOffset>
                </wp:positionV>
                <wp:extent cx="541293" cy="257175"/>
                <wp:effectExtent l="38100" t="38100" r="0" b="66675"/>
                <wp:wrapNone/>
                <wp:docPr id="7" name="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919050">
                          <a:off x="0" y="0"/>
                          <a:ext cx="541293" cy="257175"/>
                        </a:xfrm>
                        <a:prstGeom prst="rightArrow">
                          <a:avLst>
                            <a:gd name="adj1" fmla="val 50000"/>
                            <a:gd name="adj2" fmla="val 50000"/>
                          </a:avLst>
                        </a:prstGeom>
                        <a:solidFill>
                          <a:srgbClr val="4F81BD"/>
                        </a:solidFill>
                        <a:ln w="25400">
                          <a:solidFill>
                            <a:srgbClr val="385D8A"/>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F815929" id="Right Arrow 7" o:spid="_x0000_s1026" type="#_x0000_t13" style="position:absolute;margin-left:45.4pt;margin-top:4.3pt;width:42.6pt;height:20.25pt;rotation:1003848fd;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" adj="16469" fillcolor="#4f81bd" strokecolor="#385d8a" strokeweight="2pt">
                <v:path arrowok="t"/>
              </v:shape>
            </w:pict>
          </mc:Fallback>
        </mc:AlternateContent>
      </w:r>
    </w:p>
    <w:p w14:paraId="511901CB" w14:textId="07B7AAEF" w:rsidR="008730E1" w:rsidRPr="00821BE6" w:rsidRDefault="00701321" w:rsidP="008730E1">
      <w:pPr>
        <w:rPr>
          <w:rFonts w:cs="Calibri"/>
          <w:lang w:eastAsia="en-GB"/>
        </w:rPr>
      </w:pPr>
      <w:r w:rsidRPr="000340AA">
        <w:rPr>
          <w:rFonts w:cs="Calibri"/>
          <w:i/>
          <w:noProof/>
          <w:lang w:eastAsia="en-GB"/>
        </w:rPr>
        <mc:AlternateContent>
          <mc:Choice Requires="wps">
            <w:drawing>
              <wp:anchor distT="0" distB="0" distL="114300" distR="114300" simplePos="0" relativeHeight="251679744" behindDoc="0" locked="0" layoutInCell="1" allowOverlap="1" wp14:anchorId="39D9688B" wp14:editId="5F45B873">
                <wp:simplePos x="0" y="0"/>
                <wp:positionH relativeFrom="column">
                  <wp:posOffset>4479452</wp:posOffset>
                </wp:positionH>
                <wp:positionV relativeFrom="paragraph">
                  <wp:posOffset>146367</wp:posOffset>
                </wp:positionV>
                <wp:extent cx="748041" cy="257175"/>
                <wp:effectExtent l="0" t="21273" r="0" b="11747"/>
                <wp:wrapNone/>
                <wp:docPr id="289" name="Right Arrow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748041" cy="25717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9605063" id="Right Arrow 289" o:spid="_x0000_s1026" type="#_x0000_t13" style="position:absolute;margin-left:352.7pt;margin-top:11.5pt;width:58.9pt;height:20.2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" adj="17887" fillcolor="#4f81bd" strokecolor="#385d8a" strokeweight="2pt">
                <v:path arrowok="t"/>
              </v:shape>
            </w:pict>
          </mc:Fallback>
        </mc:AlternateContent>
      </w:r>
    </w:p>
    <w:p w14:paraId="4766A9C7" w14:textId="26E3E370" w:rsidR="008730E1" w:rsidRPr="00821BE6" w:rsidRDefault="008D54C5" w:rsidP="008730E1">
      <w:pPr>
        <w:rPr>
          <w:rFonts w:cs="Calibri"/>
          <w:lang w:eastAsia="en-GB"/>
        </w:rPr>
      </w:pPr>
      <w:r w:rsidRPr="000340AA">
        <w:rPr>
          <w:rFonts w:cs="Calibri"/>
          <w:i/>
          <w:noProof/>
          <w:lang w:eastAsia="en-GB"/>
        </w:rPr>
        <mc:AlternateContent>
          <mc:Choice Requires="wps">
            <w:drawing>
              <wp:anchor distT="0" distB="0" distL="114300" distR="114300" simplePos="0" relativeHeight="251659264" behindDoc="0" locked="0" layoutInCell="1" allowOverlap="1" wp14:anchorId="3379338A" wp14:editId="7B227381">
                <wp:simplePos x="0" y="0"/>
                <wp:positionH relativeFrom="column">
                  <wp:posOffset>3846830</wp:posOffset>
                </wp:positionH>
                <wp:positionV relativeFrom="paragraph">
                  <wp:posOffset>12065</wp:posOffset>
                </wp:positionV>
                <wp:extent cx="560140" cy="286385"/>
                <wp:effectExtent l="0" t="38100" r="0" b="6096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53883">
                          <a:off x="0" y="0"/>
                          <a:ext cx="560140" cy="286385"/>
                        </a:xfrm>
                        <a:prstGeom prst="rect">
                          <a:avLst/>
                        </a:prstGeom>
                        <a:noFill/>
                        <a:ln w="9525">
                          <a:noFill/>
                          <a:miter lim="800000"/>
                          <a:headEnd/>
                          <a:tailEnd/>
                        </a:ln>
                      </wps:spPr>
                      <wps:txbx>
                        <w:txbxContent>
                          <w:p w14:paraId="611694A2" w14:textId="6E549BD1" w:rsidR="001952E5" w:rsidRPr="00D60687" w:rsidRDefault="001952E5" w:rsidP="008730E1">
                            <w:pPr>
                              <w:rPr>
                                <w:rFonts w:asciiTheme="minorHAnsi" w:hAnsiTheme="minorHAnsi" w:cstheme="minorHAnsi"/>
                              </w:rPr>
                            </w:pPr>
                            <w:r>
                              <w:rPr>
                                <w:rFonts w:asciiTheme="minorHAnsi" w:hAnsiTheme="minorHAnsi" w:cstheme="minorHAnsi"/>
                              </w:rPr>
                              <w:t>B</w:t>
                            </w:r>
                            <w:r w:rsidRPr="00D60687">
                              <w:rPr>
                                <w:rFonts w:asciiTheme="minorHAnsi" w:hAnsiTheme="minorHAnsi" w:cstheme="minorHAnsi"/>
                              </w:rPr>
                              <w:t>ugs</w:t>
                            </w:r>
                            <w:r>
                              <w:rPr>
                                <w:rFonts w:asciiTheme="minorHAnsi" w:hAnsiTheme="minorHAnsi" w:cstheme="minorHAnsi"/>
                              </w:rPr>
                              <w:t xml:space="preserve"> found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79338A" id="Text Box 24" o:spid="_x0000_s1032" type="#_x0000_t202" style="position:absolute;margin-left:302.9pt;margin-top:.95pt;width:44.1pt;height:22.55pt;rotation:1478801fd;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" filled="f" stroked="f">
                <v:textbox style="mso-fit-shape-to-text:t">
                  <w:txbxContent>
                    <w:p w14:paraId="611694A2" w14:textId="6E549BD1" w:rsidR="001952E5" w:rsidRPr="00D60687" w:rsidRDefault="001952E5" w:rsidP="008730E1">
                      <w:pPr>
                        <w:rPr>
                          <w:rFonts w:asciiTheme="minorHAnsi" w:hAnsiTheme="minorHAnsi" w:cstheme="minorHAnsi"/>
                        </w:rPr>
                      </w:pPr>
                      <w:r>
                        <w:rPr>
                          <w:rFonts w:asciiTheme="minorHAnsi" w:hAnsiTheme="minorHAnsi" w:cstheme="minorHAnsi"/>
                        </w:rPr>
                        <w:t>B</w:t>
                      </w:r>
                      <w:r w:rsidRPr="00D60687">
                        <w:rPr>
                          <w:rFonts w:asciiTheme="minorHAnsi" w:hAnsiTheme="minorHAnsi" w:cstheme="minorHAnsi"/>
                        </w:rPr>
                        <w:t>ugs</w:t>
                      </w:r>
                      <w:r>
                        <w:rPr>
                          <w:rFonts w:asciiTheme="minorHAnsi" w:hAnsiTheme="minorHAnsi" w:cstheme="minorHAnsi"/>
                        </w:rPr>
                        <w:t xml:space="preserve"> found</w:t>
                      </w:r>
                    </w:p>
                  </w:txbxContent>
                </v:textbox>
              </v:shape>
            </w:pict>
          </mc:Fallback>
        </mc:AlternateContent>
      </w:r>
    </w:p>
    <w:p w14:paraId="488C19C0" w14:textId="0F98FCAF" w:rsidR="008730E1" w:rsidRPr="00821BE6" w:rsidRDefault="00701321" w:rsidP="008730E1">
      <w:pPr>
        <w:rPr>
          <w:rFonts w:cs="Calibri"/>
          <w:lang w:eastAsia="en-GB"/>
        </w:rPr>
      </w:pPr>
      <w:r w:rsidRPr="000340AA">
        <w:rPr>
          <w:rFonts w:cs="Calibri"/>
          <w:noProof/>
          <w:lang w:eastAsia="en-GB"/>
        </w:rPr>
        <mc:AlternateContent>
          <mc:Choice Requires="wps">
            <w:drawing>
              <wp:anchor distT="0" distB="0" distL="114300" distR="114300" simplePos="0" relativeHeight="251671552" behindDoc="0" locked="0" layoutInCell="1" allowOverlap="1" wp14:anchorId="73001AA4" wp14:editId="774FB65B">
                <wp:simplePos x="0" y="0"/>
                <wp:positionH relativeFrom="column">
                  <wp:posOffset>3295913</wp:posOffset>
                </wp:positionH>
                <wp:positionV relativeFrom="paragraph">
                  <wp:posOffset>11418</wp:posOffset>
                </wp:positionV>
                <wp:extent cx="2428875" cy="3589212"/>
                <wp:effectExtent l="0" t="0" r="28575" b="11430"/>
                <wp:wrapNone/>
                <wp:docPr id="28" name="Bent Arrow 28"/>
                <wp:cNvGraphicFramePr/>
                <a:graphic xmlns:a="http://schemas.openxmlformats.org/drawingml/2006/main">
                  <a:graphicData uri="http://schemas.microsoft.com/office/word/2010/wordprocessingShape">
                    <wps:wsp>
                      <wps:cNvSpPr/>
                      <wps:spPr>
                        <a:xfrm rot="10800000">
                          <a:off x="0" y="0"/>
                          <a:ext cx="2428875" cy="3589212"/>
                        </a:xfrm>
                        <a:prstGeom prst="bentArrow">
                          <a:avLst>
                            <a:gd name="adj1" fmla="val 6492"/>
                            <a:gd name="adj2" fmla="val 11730"/>
                            <a:gd name="adj3" fmla="val 25000"/>
                            <a:gd name="adj4" fmla="val 682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F6F3C" id="Bent Arrow 28" o:spid="_x0000_s1026" style="position:absolute;margin-left:259.5pt;margin-top:.9pt;width:191.25pt;height:282.6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8875,358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" path="m,3589212l,1863773c,948247,742181,206066,1657707,206066r163949,l1821656,r607219,284907l1821656,569814r,-206066l1657707,363748v-828441,,-1500025,671584,-1500025,1500025c157682,2438919,157683,3014066,157683,3589212l,3589212xe" fillcolor="#4f81bd [3204]" strokecolor="#243f60 [1604]" strokeweight="2pt">
                <v:path arrowok="t" o:connecttype="custom" o:connectlocs="0,3589212;0,1863773;1657707,206066;1821656,206066;1821656,0;2428875,284907;1821656,569814;1821656,363748;1657707,363748;157682,1863773;157683,3589212;0,3589212" o:connectangles="0,0,0,0,0,0,0,0,0,0,0,0"/>
              </v:shape>
            </w:pict>
          </mc:Fallback>
        </mc:AlternateContent>
      </w:r>
    </w:p>
    <w:p w14:paraId="41C4A827" w14:textId="63865C42" w:rsidR="008730E1" w:rsidRPr="00821BE6" w:rsidRDefault="008D54C5" w:rsidP="008730E1">
      <w:pPr>
        <w:rPr>
          <w:rFonts w:cs="Calibri"/>
          <w:lang w:eastAsia="en-GB"/>
        </w:rPr>
      </w:pPr>
      <w:r w:rsidRPr="000340AA">
        <w:rPr>
          <w:rFonts w:cs="Calibri"/>
          <w:i/>
          <w:noProof/>
          <w:lang w:eastAsia="en-GB"/>
        </w:rPr>
        <mc:AlternateContent>
          <mc:Choice Requires="wps">
            <w:drawing>
              <wp:anchor distT="0" distB="0" distL="114300" distR="114300" simplePos="0" relativeHeight="251667456" behindDoc="0" locked="0" layoutInCell="1" allowOverlap="1" wp14:anchorId="73C1C07F" wp14:editId="17541090">
                <wp:simplePos x="0" y="0"/>
                <wp:positionH relativeFrom="column">
                  <wp:posOffset>215265</wp:posOffset>
                </wp:positionH>
                <wp:positionV relativeFrom="paragraph">
                  <wp:posOffset>92075</wp:posOffset>
                </wp:positionV>
                <wp:extent cx="1083921" cy="267970"/>
                <wp:effectExtent l="217170" t="0" r="257810" b="0"/>
                <wp:wrapNone/>
                <wp:docPr id="15" name="Right Arrow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059020">
                          <a:off x="0" y="0"/>
                          <a:ext cx="1083921" cy="267970"/>
                        </a:xfrm>
                        <a:prstGeom prst="rightArrow">
                          <a:avLst>
                            <a:gd name="adj1" fmla="val 50000"/>
                            <a:gd name="adj2" fmla="val 50000"/>
                          </a:avLst>
                        </a:prstGeom>
                        <a:solidFill>
                          <a:srgbClr val="4F81BD"/>
                        </a:solidFill>
                        <a:ln w="25400">
                          <a:solidFill>
                            <a:srgbClr val="385D8A"/>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A12F25D" id="Right Arrow 15" o:spid="_x0000_s1026" type="#_x0000_t13" style="position:absolute;margin-left:16.95pt;margin-top:7.25pt;width:85.35pt;height:21.1pt;rotation:3341266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" adj="18930" fillcolor="#4f81bd" strokecolor="#385d8a" strokeweight="2pt">
                <v:path arrowok="t"/>
              </v:shape>
            </w:pict>
          </mc:Fallback>
        </mc:AlternateContent>
      </w:r>
      <w:r w:rsidRPr="000340AA">
        <w:rPr>
          <w:rFonts w:cs="Calibri"/>
          <w:i/>
          <w:noProof/>
          <w:lang w:eastAsia="en-GB"/>
        </w:rPr>
        <mc:AlternateContent>
          <mc:Choice Requires="wps">
            <w:drawing>
              <wp:anchor distT="0" distB="0" distL="114300" distR="114300" simplePos="0" relativeHeight="251640832" behindDoc="0" locked="0" layoutInCell="1" allowOverlap="1" wp14:anchorId="3F03C25C" wp14:editId="5B4102D5">
                <wp:simplePos x="0" y="0"/>
                <wp:positionH relativeFrom="column">
                  <wp:posOffset>4462144</wp:posOffset>
                </wp:positionH>
                <wp:positionV relativeFrom="paragraph">
                  <wp:posOffset>147955</wp:posOffset>
                </wp:positionV>
                <wp:extent cx="847725" cy="1171575"/>
                <wp:effectExtent l="95250" t="57150" r="85725" b="104775"/>
                <wp:wrapNone/>
                <wp:docPr id="1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1171575"/>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225E12EA" w14:textId="3EEA8C13" w:rsidR="001952E5" w:rsidRPr="00D62878" w:rsidRDefault="001952E5" w:rsidP="008730E1">
                            <w:pPr>
                              <w:contextualSpacing/>
                            </w:pPr>
                            <w:r>
                              <w:rPr>
                                <w:rFonts w:eastAsia="+mn-ea" w:cs="+mn-cs"/>
                                <w:color w:val="FFFFFF"/>
                              </w:rPr>
                              <w:t>Provider to fix in next or ‘mop-up’ portion</w:t>
                            </w:r>
                          </w:p>
                          <w:p w14:paraId="0E0865F1" w14:textId="77777777" w:rsidR="001952E5" w:rsidRDefault="001952E5" w:rsidP="00873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3C25C" id="Rounded Rectangle 12" o:spid="_x0000_s1033" style="position:absolute;margin-left:351.35pt;margin-top:11.65pt;width:66.75pt;height:92.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" fillcolor="#2c5d98" stroked="f">
                <v:fill color2="#3a7ccb" rotate="t" angle="180" colors="0 #2c5d98;52429f #3c7bc7;1 #3a7ccb" focus="100%" type="gradient">
                  <o:fill v:ext="view" type="gradientUnscaled"/>
                </v:fill>
                <v:shadow on="t" color="black" opacity="22937f" origin=",.5" offset="0,.63889mm"/>
                <v:path arrowok="t"/>
                <v:textbox>
                  <w:txbxContent>
                    <w:p w14:paraId="225E12EA" w14:textId="3EEA8C13" w:rsidR="001952E5" w:rsidRPr="00D62878" w:rsidRDefault="001952E5" w:rsidP="008730E1">
                      <w:pPr>
                        <w:contextualSpacing/>
                      </w:pPr>
                      <w:r>
                        <w:rPr>
                          <w:rFonts w:eastAsia="+mn-ea" w:cs="+mn-cs"/>
                          <w:color w:val="FFFFFF"/>
                        </w:rPr>
                        <w:t>Provider to fix in next or ‘mop-up’ portion</w:t>
                      </w:r>
                    </w:p>
                    <w:p w14:paraId="0E0865F1" w14:textId="77777777" w:rsidR="001952E5" w:rsidRDefault="001952E5" w:rsidP="008730E1">
                      <w:pPr>
                        <w:jc w:val="center"/>
                      </w:pPr>
                    </w:p>
                  </w:txbxContent>
                </v:textbox>
              </v:roundrect>
            </w:pict>
          </mc:Fallback>
        </mc:AlternateContent>
      </w:r>
      <w:r w:rsidRPr="000340AA">
        <w:rPr>
          <w:rFonts w:cs="Calibri"/>
          <w:i/>
          <w:noProof/>
          <w:lang w:eastAsia="en-GB"/>
        </w:rPr>
        <mc:AlternateContent>
          <mc:Choice Requires="wps">
            <w:drawing>
              <wp:anchor distT="0" distB="0" distL="114300" distR="114300" simplePos="0" relativeHeight="251646976" behindDoc="0" locked="0" layoutInCell="1" allowOverlap="1" wp14:anchorId="5DCDAB15" wp14:editId="220A1129">
                <wp:simplePos x="0" y="0"/>
                <wp:positionH relativeFrom="column">
                  <wp:posOffset>3846830</wp:posOffset>
                </wp:positionH>
                <wp:positionV relativeFrom="paragraph">
                  <wp:posOffset>67945</wp:posOffset>
                </wp:positionV>
                <wp:extent cx="542290" cy="257175"/>
                <wp:effectExtent l="38100" t="57150" r="10160" b="85725"/>
                <wp:wrapNone/>
                <wp:docPr id="16" name="Right Arrow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295719">
                          <a:off x="0" y="0"/>
                          <a:ext cx="542290" cy="25717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DB8AF0A" id="Right Arrow 16" o:spid="_x0000_s1026" type="#_x0000_t13" style="position:absolute;margin-left:302.9pt;margin-top:5.35pt;width:42.7pt;height:20.25pt;rotation:1415271fd;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" adj="16478" fillcolor="#4f81bd" strokecolor="#385d8a" strokeweight="2pt">
                <v:path arrowok="t"/>
              </v:shape>
            </w:pict>
          </mc:Fallback>
        </mc:AlternateContent>
      </w:r>
    </w:p>
    <w:p w14:paraId="3073ABFF" w14:textId="4C3F5765" w:rsidR="008730E1" w:rsidRPr="00821BE6" w:rsidRDefault="00A502D3" w:rsidP="008730E1">
      <w:pPr>
        <w:rPr>
          <w:rFonts w:cs="Calibri"/>
          <w:lang w:eastAsia="en-GB"/>
        </w:rPr>
      </w:pPr>
      <w:r w:rsidRPr="000340AA">
        <w:rPr>
          <w:rFonts w:cs="Calibri"/>
          <w:i/>
          <w:noProof/>
          <w:lang w:eastAsia="en-GB"/>
        </w:rPr>
        <mc:AlternateContent>
          <mc:Choice Requires="wps">
            <w:drawing>
              <wp:anchor distT="0" distB="0" distL="114300" distR="114300" simplePos="0" relativeHeight="251661312" behindDoc="0" locked="0" layoutInCell="1" allowOverlap="1" wp14:anchorId="63A88FB1" wp14:editId="613DE0EA">
                <wp:simplePos x="0" y="0"/>
                <wp:positionH relativeFrom="column">
                  <wp:posOffset>-532447</wp:posOffset>
                </wp:positionH>
                <wp:positionV relativeFrom="paragraph">
                  <wp:posOffset>275907</wp:posOffset>
                </wp:positionV>
                <wp:extent cx="1461770" cy="257175"/>
                <wp:effectExtent l="68897" t="7303" r="93028" b="16827"/>
                <wp:wrapNone/>
                <wp:docPr id="26" name="Right Arrow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5568914">
                          <a:off x="0" y="0"/>
                          <a:ext cx="1461770" cy="25717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626887" id="Right Arrow 26" o:spid="_x0000_s1026" type="#_x0000_t13" style="position:absolute;margin-left:-41.9pt;margin-top:21.7pt;width:115.1pt;height:20.25pt;rotation:-658755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" adj="19700" fillcolor="#4f81bd" strokecolor="#385d8a" strokeweight="2pt">
                <v:path arrowok="t"/>
              </v:shape>
            </w:pict>
          </mc:Fallback>
        </mc:AlternateContent>
      </w:r>
    </w:p>
    <w:p w14:paraId="609A2895" w14:textId="78087DEA" w:rsidR="008730E1" w:rsidRPr="00821BE6" w:rsidRDefault="00BE188E" w:rsidP="008730E1">
      <w:pPr>
        <w:rPr>
          <w:rFonts w:cs="Calibri"/>
          <w:lang w:eastAsia="en-GB"/>
        </w:rPr>
      </w:pPr>
      <w:r w:rsidRPr="000340AA">
        <w:rPr>
          <w:rFonts w:cs="Calibri"/>
          <w:i/>
          <w:noProof/>
          <w:lang w:eastAsia="en-GB"/>
        </w:rPr>
        <mc:AlternateContent>
          <mc:Choice Requires="wps">
            <w:drawing>
              <wp:anchor distT="0" distB="0" distL="114300" distR="114300" simplePos="0" relativeHeight="251665408" behindDoc="0" locked="0" layoutInCell="1" allowOverlap="1" wp14:anchorId="49C82EF4" wp14:editId="1DEA5FD4">
                <wp:simplePos x="0" y="0"/>
                <wp:positionH relativeFrom="column">
                  <wp:posOffset>1156970</wp:posOffset>
                </wp:positionH>
                <wp:positionV relativeFrom="paragraph">
                  <wp:posOffset>160655</wp:posOffset>
                </wp:positionV>
                <wp:extent cx="1228725" cy="1386205"/>
                <wp:effectExtent l="76200" t="57150" r="104775" b="11874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138620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02960B3" w14:textId="71625B5B" w:rsidR="001952E5" w:rsidRPr="00D62878" w:rsidRDefault="001952E5" w:rsidP="00635F0B">
                            <w:pPr>
                              <w:contextualSpacing/>
                            </w:pPr>
                            <w:r>
                              <w:rPr>
                                <w:rFonts w:eastAsia="+mn-ea" w:cs="+mn-cs"/>
                                <w:color w:val="FFFFFF"/>
                              </w:rPr>
                              <w:t>Notes added to relevant issues and change requests on GitHub</w:t>
                            </w:r>
                          </w:p>
                          <w:p w14:paraId="6E6F6FB7" w14:textId="77777777" w:rsidR="001952E5" w:rsidRDefault="001952E5" w:rsidP="00635F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82EF4" id="Rounded Rectangle 1" o:spid="_x0000_s1034" style="position:absolute;margin-left:91.1pt;margin-top:12.65pt;width:96.75pt;height:10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" fillcolor="#254163 [1636]" stroked="f">
                <v:fill color2="#4477b6 [3012]" rotate="t" angle="180" colors="0 #2c5d98;52429f #3c7bc7;1 #3a7ccb" focus="100%" type="gradient">
                  <o:fill v:ext="view" type="gradientUnscaled"/>
                </v:fill>
                <v:shadow on="t" color="black" opacity="22937f" origin=",.5" offset="0,.63889mm"/>
                <v:path arrowok="t"/>
                <v:textbox>
                  <w:txbxContent>
                    <w:p w14:paraId="202960B3" w14:textId="71625B5B" w:rsidR="001952E5" w:rsidRPr="00D62878" w:rsidRDefault="001952E5" w:rsidP="00635F0B">
                      <w:pPr>
                        <w:contextualSpacing/>
                      </w:pPr>
                      <w:r>
                        <w:rPr>
                          <w:rFonts w:eastAsia="+mn-ea" w:cs="+mn-cs"/>
                          <w:color w:val="FFFFFF"/>
                        </w:rPr>
                        <w:t>Notes added to relevant issues and change requests on GitHub</w:t>
                      </w:r>
                    </w:p>
                    <w:p w14:paraId="6E6F6FB7" w14:textId="77777777" w:rsidR="001952E5" w:rsidRDefault="001952E5" w:rsidP="00635F0B">
                      <w:pPr>
                        <w:jc w:val="center"/>
                      </w:pPr>
                    </w:p>
                  </w:txbxContent>
                </v:textbox>
              </v:roundrect>
            </w:pict>
          </mc:Fallback>
        </mc:AlternateContent>
      </w:r>
    </w:p>
    <w:p w14:paraId="1513B8E5" w14:textId="0344EC64" w:rsidR="008730E1" w:rsidRPr="00821BE6" w:rsidRDefault="00BE188E" w:rsidP="008730E1">
      <w:pPr>
        <w:rPr>
          <w:rFonts w:cs="Calibri"/>
          <w:lang w:eastAsia="en-GB"/>
        </w:rPr>
      </w:pPr>
      <w:r w:rsidRPr="000340AA">
        <w:rPr>
          <w:rFonts w:cs="Calibri"/>
          <w:noProof/>
          <w:lang w:eastAsia="en-GB"/>
        </w:rPr>
        <mc:AlternateContent>
          <mc:Choice Requires="wps">
            <w:drawing>
              <wp:anchor distT="0" distB="0" distL="114300" distR="114300" simplePos="0" relativeHeight="251673600" behindDoc="0" locked="0" layoutInCell="1" allowOverlap="1" wp14:anchorId="39990661" wp14:editId="436B144B">
                <wp:simplePos x="0" y="0"/>
                <wp:positionH relativeFrom="column">
                  <wp:posOffset>2519044</wp:posOffset>
                </wp:positionH>
                <wp:positionV relativeFrom="paragraph">
                  <wp:posOffset>9524</wp:posOffset>
                </wp:positionV>
                <wp:extent cx="828675" cy="790575"/>
                <wp:effectExtent l="0" t="0" r="28575" b="28575"/>
                <wp:wrapNone/>
                <wp:docPr id="29" name="Bent Arrow 29"/>
                <wp:cNvGraphicFramePr/>
                <a:graphic xmlns:a="http://schemas.openxmlformats.org/drawingml/2006/main">
                  <a:graphicData uri="http://schemas.microsoft.com/office/word/2010/wordprocessingShape">
                    <wps:wsp>
                      <wps:cNvSpPr/>
                      <wps:spPr>
                        <a:xfrm rot="10800000">
                          <a:off x="0" y="0"/>
                          <a:ext cx="828675" cy="790575"/>
                        </a:xfrm>
                        <a:prstGeom prst="bentArrow">
                          <a:avLst>
                            <a:gd name="adj1" fmla="val 13300"/>
                            <a:gd name="adj2" fmla="val 11730"/>
                            <a:gd name="adj3" fmla="val 25000"/>
                            <a:gd name="adj4" fmla="val 682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8D397" id="Bent Arrow 29" o:spid="_x0000_s1026" style="position:absolute;margin-left:198.35pt;margin-top:.75pt;width:65.25pt;height:62.2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8675,79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" path="m,790575l,579729c,281734,241572,40162,539567,40162r91464,-1l631031,,828675,92734,631031,185469r,-40161l539567,145308v-239924,,-434421,194497,-434421,434421l105146,790575,,790575xe" fillcolor="#4f81bd [3204]" strokecolor="#243f60 [1604]" strokeweight="2pt">
                <v:path arrowok="t" o:connecttype="custom" o:connectlocs="0,790575;0,579729;539567,40162;631031,40161;631031,0;828675,92734;631031,185469;631031,145308;539567,145308;105146,579729;105146,790575;0,790575" o:connectangles="0,0,0,0,0,0,0,0,0,0,0,0"/>
              </v:shape>
            </w:pict>
          </mc:Fallback>
        </mc:AlternateContent>
      </w:r>
    </w:p>
    <w:p w14:paraId="30A8D7B9" w14:textId="7CC1F7E3" w:rsidR="008730E1" w:rsidRPr="00821BE6" w:rsidRDefault="008730E1" w:rsidP="008730E1">
      <w:pPr>
        <w:rPr>
          <w:rFonts w:cs="Calibri"/>
          <w:lang w:eastAsia="en-GB"/>
        </w:rPr>
      </w:pPr>
    </w:p>
    <w:p w14:paraId="5868A654" w14:textId="58E937F0" w:rsidR="008730E1" w:rsidRPr="00821BE6" w:rsidRDefault="008730E1" w:rsidP="008730E1">
      <w:pPr>
        <w:rPr>
          <w:rFonts w:cs="Calibri"/>
          <w:lang w:eastAsia="en-GB"/>
        </w:rPr>
      </w:pPr>
    </w:p>
    <w:p w14:paraId="41C1C15A" w14:textId="2C633A70" w:rsidR="008730E1" w:rsidRPr="00821BE6" w:rsidRDefault="008730E1" w:rsidP="008730E1">
      <w:pPr>
        <w:rPr>
          <w:rFonts w:cs="Calibri"/>
          <w:lang w:eastAsia="en-GB"/>
        </w:rPr>
      </w:pPr>
    </w:p>
    <w:p w14:paraId="4123758F" w14:textId="0AB8C1D3" w:rsidR="008730E1" w:rsidRPr="00821BE6" w:rsidRDefault="00BE188E" w:rsidP="008730E1">
      <w:pPr>
        <w:rPr>
          <w:rFonts w:cs="Calibri"/>
          <w:lang w:eastAsia="en-GB"/>
        </w:rPr>
      </w:pPr>
      <w:r w:rsidRPr="000340AA">
        <w:rPr>
          <w:rFonts w:cs="Calibri"/>
          <w:i/>
          <w:noProof/>
          <w:lang w:eastAsia="en-GB"/>
        </w:rPr>
        <mc:AlternateContent>
          <mc:Choice Requires="wps">
            <w:drawing>
              <wp:anchor distT="0" distB="0" distL="114300" distR="114300" simplePos="0" relativeHeight="251655168" behindDoc="0" locked="0" layoutInCell="1" allowOverlap="1" wp14:anchorId="1B0B912D" wp14:editId="5E0D2AE1">
                <wp:simplePos x="0" y="0"/>
                <wp:positionH relativeFrom="column">
                  <wp:posOffset>137795</wp:posOffset>
                </wp:positionH>
                <wp:positionV relativeFrom="paragraph">
                  <wp:posOffset>122555</wp:posOffset>
                </wp:positionV>
                <wp:extent cx="4838700" cy="1038225"/>
                <wp:effectExtent l="0" t="0" r="19050" b="28575"/>
                <wp:wrapNone/>
                <wp:docPr id="23" name="Curved Up Arrow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838700" cy="10382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895ED2"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3" o:spid="_x0000_s1026" type="#_x0000_t104" style="position:absolute;margin-left:10.85pt;margin-top:9.65pt;width:381pt;height:81.7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" adj="19283,21021,5400" fillcolor="#4f81bd [3204]" strokecolor="#243f60 [1604]" strokeweight="2pt">
                <v:path arrowok="t"/>
              </v:shape>
            </w:pict>
          </mc:Fallback>
        </mc:AlternateContent>
      </w:r>
    </w:p>
    <w:p w14:paraId="0861BCF4" w14:textId="32BAFD0E" w:rsidR="008730E1" w:rsidRPr="00821BE6" w:rsidRDefault="008730E1" w:rsidP="008730E1">
      <w:pPr>
        <w:rPr>
          <w:rFonts w:cs="Calibri"/>
          <w:lang w:eastAsia="en-GB"/>
        </w:rPr>
      </w:pPr>
    </w:p>
    <w:p w14:paraId="289A937D" w14:textId="5C352580" w:rsidR="008730E1" w:rsidRPr="00821BE6" w:rsidRDefault="008730E1" w:rsidP="008730E1">
      <w:pPr>
        <w:rPr>
          <w:rFonts w:cs="Calibri"/>
          <w:lang w:eastAsia="en-GB"/>
        </w:rPr>
      </w:pPr>
    </w:p>
    <w:p w14:paraId="4D18FAC0" w14:textId="460B0AA7" w:rsidR="008730E1" w:rsidRPr="00821BE6" w:rsidRDefault="008730E1" w:rsidP="008730E1">
      <w:pPr>
        <w:rPr>
          <w:rFonts w:cs="Calibri"/>
          <w:lang w:eastAsia="en-GB"/>
        </w:rPr>
      </w:pPr>
    </w:p>
    <w:p w14:paraId="52587782" w14:textId="0EBF9BAE" w:rsidR="00635F0B" w:rsidRDefault="00635F0B" w:rsidP="008730E1">
      <w:pPr>
        <w:rPr>
          <w:rFonts w:cs="Calibri"/>
          <w:lang w:eastAsia="en-GB"/>
        </w:rPr>
      </w:pPr>
    </w:p>
    <w:p w14:paraId="29E28CA6" w14:textId="2058DC00" w:rsidR="006874A1" w:rsidRDefault="006874A1" w:rsidP="008730E1">
      <w:pPr>
        <w:rPr>
          <w:rFonts w:cs="Calibri"/>
          <w:lang w:eastAsia="en-GB"/>
        </w:rPr>
      </w:pPr>
    </w:p>
    <w:p w14:paraId="733A7D31" w14:textId="6AAEB236" w:rsidR="006874A1" w:rsidRDefault="006874A1" w:rsidP="008730E1">
      <w:pPr>
        <w:rPr>
          <w:rFonts w:cs="Calibri"/>
          <w:lang w:eastAsia="en-GB"/>
        </w:rPr>
      </w:pPr>
    </w:p>
    <w:p w14:paraId="4A463758" w14:textId="77777777" w:rsidR="00BE188E" w:rsidRDefault="00BE188E" w:rsidP="008730E1">
      <w:pPr>
        <w:rPr>
          <w:rFonts w:cs="Calibri"/>
          <w:lang w:eastAsia="en-GB"/>
        </w:rPr>
      </w:pPr>
    </w:p>
    <w:p w14:paraId="3F92D1AE" w14:textId="68A0A53C" w:rsidR="00BE188E" w:rsidRDefault="00BE188E" w:rsidP="008730E1">
      <w:pPr>
        <w:rPr>
          <w:rFonts w:cs="Calibri"/>
          <w:lang w:eastAsia="en-GB"/>
        </w:rPr>
      </w:pPr>
      <w:r w:rsidRPr="000340AA">
        <w:rPr>
          <w:rFonts w:cs="Calibri"/>
          <w:i/>
          <w:noProof/>
          <w:lang w:eastAsia="en-GB"/>
        </w:rPr>
        <mc:AlternateContent>
          <mc:Choice Requires="wps">
            <w:drawing>
              <wp:anchor distT="0" distB="0" distL="114300" distR="114300" simplePos="0" relativeHeight="251663360" behindDoc="0" locked="0" layoutInCell="1" allowOverlap="1" wp14:anchorId="5ACA6CF7" wp14:editId="0FA550B4">
                <wp:simplePos x="0" y="0"/>
                <wp:positionH relativeFrom="column">
                  <wp:posOffset>2138045</wp:posOffset>
                </wp:positionH>
                <wp:positionV relativeFrom="paragraph">
                  <wp:posOffset>48260</wp:posOffset>
                </wp:positionV>
                <wp:extent cx="1009650" cy="745490"/>
                <wp:effectExtent l="76200" t="38100" r="95250" b="111760"/>
                <wp:wrapNone/>
                <wp:docPr id="301" name="Rounded Rectangle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74549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42181C48" w14:textId="09E7E0A5" w:rsidR="001952E5" w:rsidRPr="00D62878" w:rsidRDefault="001952E5" w:rsidP="008730E1">
                            <w:pPr>
                              <w:contextualSpacing/>
                            </w:pPr>
                            <w:r>
                              <w:rPr>
                                <w:rFonts w:eastAsia="+mn-ea" w:cs="+mn-cs"/>
                                <w:color w:val="FFFFFF"/>
                              </w:rPr>
                              <w:t>Developer moves onto portion 2</w:t>
                            </w:r>
                          </w:p>
                          <w:p w14:paraId="3201CAD4" w14:textId="77777777" w:rsidR="001952E5" w:rsidRDefault="001952E5" w:rsidP="00873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A6CF7" id="Rounded Rectangle 301" o:spid="_x0000_s1035" style="position:absolute;margin-left:168.35pt;margin-top:3.8pt;width:79.5pt;height:5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" fillcolor="#2c5d98" stroked="f">
                <v:fill color2="#3a7ccb" rotate="t" angle="180" colors="0 #2c5d98;52429f #3c7bc7;1 #3a7ccb" focus="100%" type="gradient">
                  <o:fill v:ext="view" type="gradientUnscaled"/>
                </v:fill>
                <v:shadow on="t" color="black" opacity="22937f" origin=",.5" offset="0,.63889mm"/>
                <v:path arrowok="t"/>
                <v:textbox>
                  <w:txbxContent>
                    <w:p w14:paraId="42181C48" w14:textId="09E7E0A5" w:rsidR="001952E5" w:rsidRPr="00D62878" w:rsidRDefault="001952E5" w:rsidP="008730E1">
                      <w:pPr>
                        <w:contextualSpacing/>
                      </w:pPr>
                      <w:r>
                        <w:rPr>
                          <w:rFonts w:eastAsia="+mn-ea" w:cs="+mn-cs"/>
                          <w:color w:val="FFFFFF"/>
                        </w:rPr>
                        <w:t>Developer moves onto portion 2</w:t>
                      </w:r>
                    </w:p>
                    <w:p w14:paraId="3201CAD4" w14:textId="77777777" w:rsidR="001952E5" w:rsidRDefault="001952E5" w:rsidP="008730E1">
                      <w:pPr>
                        <w:jc w:val="center"/>
                      </w:pPr>
                    </w:p>
                  </w:txbxContent>
                </v:textbox>
              </v:roundrect>
            </w:pict>
          </mc:Fallback>
        </mc:AlternateContent>
      </w:r>
    </w:p>
    <w:p w14:paraId="7E82CE95" w14:textId="75EFE807" w:rsidR="00BE188E" w:rsidRDefault="00BE188E" w:rsidP="008730E1">
      <w:pPr>
        <w:rPr>
          <w:rFonts w:cs="Calibri"/>
          <w:lang w:eastAsia="en-GB"/>
        </w:rPr>
      </w:pPr>
      <w:r w:rsidRPr="000340AA">
        <w:rPr>
          <w:rFonts w:cs="Calibri"/>
          <w:i/>
          <w:noProof/>
          <w:lang w:eastAsia="en-GB"/>
        </w:rPr>
        <mc:AlternateContent>
          <mc:Choice Requires="wps">
            <w:drawing>
              <wp:anchor distT="0" distB="0" distL="114300" distR="114300" simplePos="0" relativeHeight="251675648" behindDoc="0" locked="0" layoutInCell="1" allowOverlap="1" wp14:anchorId="4A0A81C1" wp14:editId="60DEA39D">
                <wp:simplePos x="0" y="0"/>
                <wp:positionH relativeFrom="column">
                  <wp:posOffset>-57785</wp:posOffset>
                </wp:positionH>
                <wp:positionV relativeFrom="paragraph">
                  <wp:posOffset>38735</wp:posOffset>
                </wp:positionV>
                <wp:extent cx="2052955" cy="266700"/>
                <wp:effectExtent l="0" t="0" r="23495" b="19050"/>
                <wp:wrapNone/>
                <wp:docPr id="31" name="Left Arrow 31"/>
                <wp:cNvGraphicFramePr/>
                <a:graphic xmlns:a="http://schemas.openxmlformats.org/drawingml/2006/main">
                  <a:graphicData uri="http://schemas.microsoft.com/office/word/2010/wordprocessingShape">
                    <wps:wsp>
                      <wps:cNvSpPr/>
                      <wps:spPr>
                        <a:xfrm>
                          <a:off x="0" y="0"/>
                          <a:ext cx="2052955" cy="2667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5BDD4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1" o:spid="_x0000_s1026" type="#_x0000_t66" style="position:absolute;margin-left:-4.55pt;margin-top:3.05pt;width:161.65pt;height:2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" adj="1403" fillcolor="#4f81bd [3204]" strokecolor="#243f60 [1604]" strokeweight="2pt"/>
            </w:pict>
          </mc:Fallback>
        </mc:AlternateContent>
      </w:r>
    </w:p>
    <w:p w14:paraId="7B3C2A2E" w14:textId="77777777" w:rsidR="00BE188E" w:rsidRDefault="00BE188E" w:rsidP="008730E1">
      <w:pPr>
        <w:rPr>
          <w:rFonts w:cs="Calibri"/>
          <w:lang w:eastAsia="en-GB"/>
        </w:rPr>
      </w:pPr>
    </w:p>
    <w:p w14:paraId="4E2B10E2" w14:textId="77777777" w:rsidR="00BE188E" w:rsidRDefault="00BE188E" w:rsidP="008730E1">
      <w:pPr>
        <w:rPr>
          <w:rFonts w:cs="Calibri"/>
          <w:lang w:eastAsia="en-GB"/>
        </w:rPr>
      </w:pPr>
    </w:p>
    <w:p w14:paraId="653396C6" w14:textId="77777777" w:rsidR="00BE188E" w:rsidRDefault="00BE188E" w:rsidP="008730E1">
      <w:pPr>
        <w:rPr>
          <w:rFonts w:cs="Calibri"/>
          <w:lang w:eastAsia="en-GB"/>
        </w:rPr>
      </w:pPr>
    </w:p>
    <w:p w14:paraId="072C209F" w14:textId="77777777" w:rsidR="00BE188E" w:rsidRDefault="00BE188E" w:rsidP="008730E1">
      <w:pPr>
        <w:rPr>
          <w:rFonts w:cs="Calibri"/>
          <w:lang w:eastAsia="en-GB"/>
        </w:rPr>
      </w:pPr>
    </w:p>
    <w:p w14:paraId="26ED9550" w14:textId="2371D0FF" w:rsidR="00635F0B" w:rsidRPr="00821BE6" w:rsidRDefault="00635F0B" w:rsidP="008730E1">
      <w:pPr>
        <w:rPr>
          <w:rFonts w:cs="Calibri"/>
          <w:lang w:eastAsia="en-GB"/>
        </w:rPr>
      </w:pPr>
      <w:r>
        <w:rPr>
          <w:rFonts w:cs="Calibri"/>
          <w:lang w:eastAsia="en-GB"/>
        </w:rPr>
        <w:t xml:space="preserve">Portions </w:t>
      </w:r>
      <w:r w:rsidR="00CD6612">
        <w:rPr>
          <w:rFonts w:cs="Calibri"/>
          <w:lang w:eastAsia="en-GB"/>
        </w:rPr>
        <w:t>2</w:t>
      </w:r>
      <w:r>
        <w:rPr>
          <w:rFonts w:cs="Calibri"/>
          <w:lang w:eastAsia="en-GB"/>
        </w:rPr>
        <w:t xml:space="preserve"> </w:t>
      </w:r>
      <w:r w:rsidR="00F21D89">
        <w:rPr>
          <w:rFonts w:cs="Calibri"/>
          <w:lang w:eastAsia="en-GB"/>
        </w:rPr>
        <w:t xml:space="preserve">onwards </w:t>
      </w:r>
      <w:r>
        <w:rPr>
          <w:rFonts w:cs="Calibri"/>
          <w:lang w:eastAsia="en-GB"/>
        </w:rPr>
        <w:t>will operate on a similar cycle.</w:t>
      </w:r>
    </w:p>
    <w:p w14:paraId="0385E4CC" w14:textId="77777777" w:rsidR="00635F0B" w:rsidRDefault="00635F0B" w:rsidP="008730E1">
      <w:pPr>
        <w:rPr>
          <w:rFonts w:cs="Calibri"/>
          <w:lang w:eastAsia="en-GB"/>
        </w:rPr>
      </w:pPr>
    </w:p>
    <w:p w14:paraId="4EA70342" w14:textId="77777777" w:rsidR="0098573D" w:rsidRDefault="0098573D" w:rsidP="008730E1">
      <w:pPr>
        <w:rPr>
          <w:rFonts w:cs="Calibri"/>
          <w:lang w:eastAsia="en-GB"/>
        </w:rPr>
      </w:pPr>
    </w:p>
    <w:p w14:paraId="223F4221" w14:textId="77777777" w:rsidR="005355B5" w:rsidRDefault="005355B5" w:rsidP="00821BE6">
      <w:pPr>
        <w:rPr>
          <w:rFonts w:cs="Calibri"/>
          <w:b/>
          <w:color w:val="4F81BD" w:themeColor="accent1"/>
          <w:sz w:val="28"/>
          <w:lang w:eastAsia="en-GB"/>
        </w:rPr>
        <w:sectPr w:rsidR="005355B5" w:rsidSect="004C6BE6">
          <w:headerReference w:type="default" r:id="rId24"/>
          <w:footerReference w:type="even" r:id="rId25"/>
          <w:footerReference w:type="default" r:id="rId26"/>
          <w:headerReference w:type="first" r:id="rId27"/>
          <w:footerReference w:type="first" r:id="rId28"/>
          <w:pgSz w:w="11906" w:h="16838"/>
          <w:pgMar w:top="1440" w:right="1274" w:bottom="1259" w:left="1276" w:header="709" w:footer="709" w:gutter="0"/>
          <w:pgNumType w:start="1"/>
          <w:cols w:space="708"/>
          <w:titlePg/>
          <w:docGrid w:linePitch="360"/>
        </w:sectPr>
      </w:pPr>
    </w:p>
    <w:p w14:paraId="6FD8A767" w14:textId="3EFE0A3F" w:rsidR="008730E1" w:rsidRPr="008730E1" w:rsidRDefault="00877663" w:rsidP="00B1525A">
      <w:pPr>
        <w:pStyle w:val="Heading2"/>
      </w:pPr>
      <w:bookmarkStart w:id="29" w:name="_Toc368658863"/>
      <w:r>
        <w:lastRenderedPageBreak/>
        <w:t>Project</w:t>
      </w:r>
      <w:r w:rsidR="00856C65">
        <w:t xml:space="preserve"> Milestones</w:t>
      </w:r>
      <w:bookmarkEnd w:id="29"/>
    </w:p>
    <w:p w14:paraId="659B1C31" w14:textId="5D9D2792" w:rsidR="008730E1" w:rsidRPr="008730E1" w:rsidRDefault="008730E1" w:rsidP="008730E1">
      <w:pPr>
        <w:rPr>
          <w:rFonts w:cs="Calibri"/>
          <w:lang w:eastAsia="en-GB"/>
        </w:rPr>
      </w:pPr>
      <w:r w:rsidRPr="008730E1">
        <w:rPr>
          <w:rFonts w:cs="Calibri"/>
          <w:lang w:eastAsia="en-GB"/>
        </w:rPr>
        <w:t xml:space="preserve">Below is </w:t>
      </w:r>
      <w:r w:rsidR="00C668E3">
        <w:rPr>
          <w:rFonts w:cs="Calibri"/>
          <w:lang w:eastAsia="en-GB"/>
        </w:rPr>
        <w:t xml:space="preserve">a proposal </w:t>
      </w:r>
      <w:r w:rsidRPr="008730E1">
        <w:rPr>
          <w:rFonts w:cs="Calibri"/>
          <w:lang w:eastAsia="en-GB"/>
        </w:rPr>
        <w:t xml:space="preserve">of how the project could be broken down into </w:t>
      </w:r>
      <w:r w:rsidR="00B82827">
        <w:rPr>
          <w:rFonts w:cs="Calibri"/>
          <w:lang w:eastAsia="en-GB"/>
        </w:rPr>
        <w:t>work units, batches and portions</w:t>
      </w:r>
      <w:r w:rsidRPr="008730E1">
        <w:rPr>
          <w:rFonts w:cs="Calibri"/>
          <w:lang w:eastAsia="en-GB"/>
        </w:rPr>
        <w:t>.</w:t>
      </w:r>
    </w:p>
    <w:p w14:paraId="0A9574B9" w14:textId="77777777" w:rsidR="008730E1" w:rsidRPr="008730E1" w:rsidRDefault="008730E1" w:rsidP="008730E1">
      <w:pPr>
        <w:rPr>
          <w:rFonts w:cs="Calibri"/>
          <w:lang w:eastAsia="en-GB"/>
        </w:rPr>
      </w:pPr>
    </w:p>
    <w:tbl>
      <w:tblPr>
        <w:tblW w:w="1431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5386"/>
        <w:gridCol w:w="1701"/>
        <w:gridCol w:w="5075"/>
      </w:tblGrid>
      <w:tr w:rsidR="00395B92" w:rsidRPr="00336F42" w14:paraId="512E84B0" w14:textId="77777777" w:rsidTr="00115D10">
        <w:trPr>
          <w:tblHeader/>
        </w:trPr>
        <w:tc>
          <w:tcPr>
            <w:tcW w:w="2156" w:type="dxa"/>
            <w:tcBorders>
              <w:bottom w:val="single" w:sz="4" w:space="0" w:color="auto"/>
            </w:tcBorders>
            <w:shd w:val="pct10" w:color="auto" w:fill="auto"/>
            <w:vAlign w:val="center"/>
          </w:tcPr>
          <w:p w14:paraId="2E5945DD" w14:textId="77777777" w:rsidR="00A413A9" w:rsidRPr="00821BE6" w:rsidRDefault="00A413A9" w:rsidP="008730E1">
            <w:pPr>
              <w:jc w:val="center"/>
              <w:rPr>
                <w:rFonts w:asciiTheme="minorHAnsi" w:hAnsiTheme="minorHAnsi" w:cstheme="minorHAnsi"/>
                <w:b/>
                <w:color w:val="000000"/>
                <w:lang w:eastAsia="en-GB"/>
              </w:rPr>
            </w:pPr>
            <w:r w:rsidRPr="00821BE6">
              <w:rPr>
                <w:rFonts w:asciiTheme="minorHAnsi" w:hAnsiTheme="minorHAnsi" w:cstheme="minorHAnsi"/>
                <w:b/>
                <w:color w:val="000000"/>
                <w:lang w:eastAsia="en-GB"/>
              </w:rPr>
              <w:t>Work unit</w:t>
            </w:r>
          </w:p>
        </w:tc>
        <w:tc>
          <w:tcPr>
            <w:tcW w:w="5386" w:type="dxa"/>
            <w:tcBorders>
              <w:bottom w:val="single" w:sz="4" w:space="0" w:color="auto"/>
            </w:tcBorders>
            <w:shd w:val="pct10" w:color="auto" w:fill="auto"/>
            <w:vAlign w:val="center"/>
          </w:tcPr>
          <w:p w14:paraId="31D9EFCD" w14:textId="2BF19C37" w:rsidR="00A413A9" w:rsidRPr="00821BE6" w:rsidRDefault="0005307E" w:rsidP="008730E1">
            <w:pPr>
              <w:jc w:val="center"/>
              <w:rPr>
                <w:rFonts w:asciiTheme="minorHAnsi" w:hAnsiTheme="minorHAnsi" w:cstheme="minorHAnsi"/>
                <w:b/>
                <w:color w:val="000000"/>
                <w:lang w:eastAsia="en-GB"/>
              </w:rPr>
            </w:pPr>
            <w:r>
              <w:rPr>
                <w:rFonts w:asciiTheme="minorHAnsi" w:hAnsiTheme="minorHAnsi" w:cstheme="minorHAnsi"/>
                <w:b/>
                <w:color w:val="000000"/>
                <w:lang w:eastAsia="en-GB"/>
              </w:rPr>
              <w:t>Description</w:t>
            </w:r>
          </w:p>
        </w:tc>
        <w:tc>
          <w:tcPr>
            <w:tcW w:w="1701" w:type="dxa"/>
            <w:tcBorders>
              <w:bottom w:val="single" w:sz="4" w:space="0" w:color="auto"/>
            </w:tcBorders>
            <w:shd w:val="pct10" w:color="auto" w:fill="auto"/>
            <w:vAlign w:val="center"/>
          </w:tcPr>
          <w:p w14:paraId="10D14E03" w14:textId="77777777" w:rsidR="00A413A9" w:rsidRPr="00821BE6" w:rsidRDefault="00A413A9" w:rsidP="008730E1">
            <w:pPr>
              <w:jc w:val="center"/>
              <w:rPr>
                <w:rFonts w:asciiTheme="minorHAnsi" w:hAnsiTheme="minorHAnsi" w:cstheme="minorHAnsi"/>
                <w:b/>
                <w:color w:val="000000"/>
                <w:lang w:eastAsia="en-GB"/>
              </w:rPr>
            </w:pPr>
            <w:r w:rsidRPr="00821BE6">
              <w:rPr>
                <w:rFonts w:asciiTheme="minorHAnsi" w:hAnsiTheme="minorHAnsi" w:cstheme="minorHAnsi"/>
                <w:b/>
                <w:color w:val="000000"/>
                <w:lang w:eastAsia="en-GB"/>
              </w:rPr>
              <w:t>Timescale (calendar days)</w:t>
            </w:r>
          </w:p>
        </w:tc>
        <w:tc>
          <w:tcPr>
            <w:tcW w:w="5075" w:type="dxa"/>
            <w:tcBorders>
              <w:bottom w:val="single" w:sz="4" w:space="0" w:color="auto"/>
            </w:tcBorders>
            <w:shd w:val="pct10" w:color="auto" w:fill="auto"/>
            <w:vAlign w:val="center"/>
          </w:tcPr>
          <w:p w14:paraId="48AA87F4" w14:textId="77777777" w:rsidR="00A413A9" w:rsidRPr="00821BE6" w:rsidRDefault="00A413A9" w:rsidP="008730E1">
            <w:pPr>
              <w:jc w:val="center"/>
              <w:rPr>
                <w:rFonts w:asciiTheme="minorHAnsi" w:hAnsiTheme="minorHAnsi" w:cstheme="minorHAnsi"/>
                <w:b/>
                <w:color w:val="000000"/>
                <w:lang w:eastAsia="en-GB"/>
              </w:rPr>
            </w:pPr>
            <w:r w:rsidRPr="00821BE6">
              <w:rPr>
                <w:rFonts w:asciiTheme="minorHAnsi" w:hAnsiTheme="minorHAnsi" w:cstheme="minorHAnsi"/>
                <w:b/>
                <w:color w:val="000000"/>
                <w:lang w:eastAsia="en-GB"/>
              </w:rPr>
              <w:t>Success criteria</w:t>
            </w:r>
          </w:p>
        </w:tc>
      </w:tr>
      <w:tr w:rsidR="00115D10" w:rsidRPr="008730E1" w14:paraId="61C54668" w14:textId="77777777" w:rsidTr="00115D10">
        <w:tc>
          <w:tcPr>
            <w:tcW w:w="2156" w:type="dxa"/>
            <w:vMerge w:val="restart"/>
          </w:tcPr>
          <w:p w14:paraId="28F5CC3A" w14:textId="4C0BE6A3" w:rsidR="00115D10" w:rsidRPr="002532E2" w:rsidRDefault="00115D10" w:rsidP="00C668E3">
            <w:pPr>
              <w:numPr>
                <w:ilvl w:val="0"/>
                <w:numId w:val="19"/>
              </w:numPr>
              <w:ind w:left="460"/>
              <w:rPr>
                <w:rFonts w:asciiTheme="minorHAnsi" w:hAnsiTheme="minorHAnsi" w:cstheme="minorHAnsi"/>
                <w:color w:val="000000"/>
                <w:lang w:eastAsia="en-GB"/>
              </w:rPr>
            </w:pPr>
            <w:r w:rsidRPr="008730E1">
              <w:rPr>
                <w:rFonts w:asciiTheme="minorHAnsi" w:hAnsiTheme="minorHAnsi" w:cstheme="minorHAnsi"/>
                <w:color w:val="000000"/>
                <w:lang w:eastAsia="en-GB"/>
              </w:rPr>
              <w:t>GPL licence</w:t>
            </w:r>
            <w:r>
              <w:rPr>
                <w:rFonts w:asciiTheme="minorHAnsi" w:hAnsiTheme="minorHAnsi" w:cstheme="minorHAnsi"/>
                <w:color w:val="000000"/>
                <w:lang w:eastAsia="en-GB"/>
              </w:rPr>
              <w:t xml:space="preserve"> and packager</w:t>
            </w:r>
          </w:p>
        </w:tc>
        <w:tc>
          <w:tcPr>
            <w:tcW w:w="5386" w:type="dxa"/>
          </w:tcPr>
          <w:p w14:paraId="78A88976" w14:textId="77777777" w:rsidR="00115D10" w:rsidRPr="008730E1" w:rsidRDefault="00115D10" w:rsidP="00C668E3">
            <w:pPr>
              <w:rPr>
                <w:rFonts w:asciiTheme="minorHAnsi" w:hAnsiTheme="minorHAnsi" w:cstheme="minorHAnsi"/>
                <w:color w:val="000000"/>
                <w:lang w:eastAsia="en-GB"/>
              </w:rPr>
            </w:pPr>
            <w:r w:rsidRPr="008730E1">
              <w:rPr>
                <w:rFonts w:asciiTheme="minorHAnsi" w:hAnsiTheme="minorHAnsi" w:cstheme="minorHAnsi"/>
                <w:color w:val="000000"/>
                <w:lang w:eastAsia="en-GB"/>
              </w:rPr>
              <w:t>Text of licence in source code</w:t>
            </w:r>
          </w:p>
        </w:tc>
        <w:tc>
          <w:tcPr>
            <w:tcW w:w="1701" w:type="dxa"/>
            <w:vMerge w:val="restart"/>
            <w:vAlign w:val="center"/>
          </w:tcPr>
          <w:p w14:paraId="74AE5D23" w14:textId="6E999ABD" w:rsidR="00115D10" w:rsidRPr="008730E1" w:rsidRDefault="00115D10" w:rsidP="00C668E3">
            <w:pPr>
              <w:jc w:val="center"/>
              <w:rPr>
                <w:rFonts w:asciiTheme="minorHAnsi" w:hAnsiTheme="minorHAnsi" w:cstheme="minorHAnsi"/>
                <w:color w:val="000000"/>
                <w:lang w:eastAsia="en-GB"/>
              </w:rPr>
            </w:pPr>
            <w:r>
              <w:rPr>
                <w:rFonts w:asciiTheme="minorHAnsi" w:hAnsiTheme="minorHAnsi" w:cstheme="minorHAnsi"/>
                <w:color w:val="000000"/>
                <w:lang w:eastAsia="en-GB"/>
              </w:rPr>
              <w:t>14</w:t>
            </w:r>
          </w:p>
        </w:tc>
        <w:tc>
          <w:tcPr>
            <w:tcW w:w="5075" w:type="dxa"/>
            <w:vMerge w:val="restart"/>
          </w:tcPr>
          <w:p w14:paraId="39E545AD" w14:textId="77777777" w:rsidR="00115D10" w:rsidRDefault="00115D10" w:rsidP="00115D10">
            <w:pPr>
              <w:numPr>
                <w:ilvl w:val="0"/>
                <w:numId w:val="10"/>
              </w:numPr>
              <w:ind w:left="175" w:hanging="175"/>
              <w:rPr>
                <w:rFonts w:asciiTheme="minorHAnsi" w:hAnsiTheme="minorHAnsi" w:cstheme="minorHAnsi"/>
                <w:color w:val="000000"/>
                <w:lang w:eastAsia="en-GB"/>
              </w:rPr>
            </w:pPr>
            <w:r w:rsidRPr="00C668E3">
              <w:rPr>
                <w:rFonts w:asciiTheme="minorHAnsi" w:hAnsiTheme="minorHAnsi" w:cstheme="minorHAnsi"/>
                <w:color w:val="000000"/>
                <w:lang w:eastAsia="en-GB"/>
              </w:rPr>
              <w:t>The GPL licence has been included within source code</w:t>
            </w:r>
            <w:r>
              <w:rPr>
                <w:rFonts w:asciiTheme="minorHAnsi" w:hAnsiTheme="minorHAnsi" w:cstheme="minorHAnsi"/>
                <w:color w:val="000000"/>
                <w:lang w:eastAsia="en-GB"/>
              </w:rPr>
              <w:t xml:space="preserve"> and uploaded to GitHub</w:t>
            </w:r>
          </w:p>
          <w:p w14:paraId="60380FDC" w14:textId="3ACAAD4D" w:rsidR="00115D10" w:rsidRPr="00C668E3" w:rsidRDefault="00115D10" w:rsidP="00115D10">
            <w:pPr>
              <w:numPr>
                <w:ilvl w:val="0"/>
                <w:numId w:val="10"/>
              </w:numPr>
              <w:ind w:left="175" w:hanging="175"/>
              <w:rPr>
                <w:rFonts w:asciiTheme="minorHAnsi" w:hAnsiTheme="minorHAnsi" w:cstheme="minorHAnsi"/>
                <w:color w:val="000000"/>
                <w:lang w:eastAsia="en-GB"/>
              </w:rPr>
            </w:pPr>
            <w:r>
              <w:rPr>
                <w:rFonts w:asciiTheme="minorHAnsi" w:hAnsiTheme="minorHAnsi" w:cstheme="minorHAnsi"/>
                <w:color w:val="000000"/>
                <w:lang w:eastAsia="en-GB"/>
              </w:rPr>
              <w:t xml:space="preserve">New install programs released for MapInfo and ArcGIS (using </w:t>
            </w:r>
            <w:proofErr w:type="spellStart"/>
            <w:r>
              <w:rPr>
                <w:rFonts w:asciiTheme="minorHAnsi" w:hAnsiTheme="minorHAnsi" w:cstheme="minorHAnsi"/>
                <w:color w:val="000000"/>
                <w:lang w:eastAsia="en-GB"/>
              </w:rPr>
              <w:t>InstallShield</w:t>
            </w:r>
            <w:proofErr w:type="spellEnd"/>
            <w:r>
              <w:rPr>
                <w:rFonts w:asciiTheme="minorHAnsi" w:hAnsiTheme="minorHAnsi" w:cstheme="minorHAnsi"/>
                <w:color w:val="000000"/>
                <w:lang w:eastAsia="en-GB"/>
              </w:rPr>
              <w:t>) including ReadMe/licence file</w:t>
            </w:r>
          </w:p>
        </w:tc>
      </w:tr>
      <w:tr w:rsidR="00115D10" w:rsidRPr="008730E1" w14:paraId="0D8F1A57" w14:textId="77777777" w:rsidTr="00115D10">
        <w:tc>
          <w:tcPr>
            <w:tcW w:w="2156" w:type="dxa"/>
            <w:vMerge/>
          </w:tcPr>
          <w:p w14:paraId="34E52CB6" w14:textId="77777777" w:rsidR="00115D10" w:rsidRPr="008730E1" w:rsidRDefault="00115D10" w:rsidP="00851873">
            <w:pPr>
              <w:ind w:left="460"/>
              <w:rPr>
                <w:rFonts w:asciiTheme="minorHAnsi" w:hAnsiTheme="minorHAnsi" w:cstheme="minorHAnsi"/>
                <w:color w:val="000000"/>
                <w:lang w:eastAsia="en-GB"/>
              </w:rPr>
            </w:pPr>
          </w:p>
        </w:tc>
        <w:tc>
          <w:tcPr>
            <w:tcW w:w="5386" w:type="dxa"/>
          </w:tcPr>
          <w:p w14:paraId="56F10853" w14:textId="47C42562" w:rsidR="00115D10" w:rsidRPr="008730E1" w:rsidRDefault="00115D10" w:rsidP="00851873">
            <w:pPr>
              <w:rPr>
                <w:rFonts w:asciiTheme="minorHAnsi" w:hAnsiTheme="minorHAnsi" w:cstheme="minorHAnsi"/>
                <w:color w:val="000000"/>
                <w:lang w:eastAsia="en-GB"/>
              </w:rPr>
            </w:pPr>
            <w:r>
              <w:rPr>
                <w:rFonts w:asciiTheme="minorHAnsi" w:hAnsiTheme="minorHAnsi" w:cstheme="minorHAnsi"/>
                <w:color w:val="000000"/>
                <w:lang w:eastAsia="en-GB"/>
              </w:rPr>
              <w:t>Source code u</w:t>
            </w:r>
            <w:r w:rsidRPr="008730E1">
              <w:rPr>
                <w:rFonts w:asciiTheme="minorHAnsi" w:hAnsiTheme="minorHAnsi" w:cstheme="minorHAnsi"/>
                <w:color w:val="000000"/>
                <w:lang w:eastAsia="en-GB"/>
              </w:rPr>
              <w:t>pload onto GitHub</w:t>
            </w:r>
          </w:p>
        </w:tc>
        <w:tc>
          <w:tcPr>
            <w:tcW w:w="1701" w:type="dxa"/>
            <w:vMerge/>
            <w:vAlign w:val="center"/>
          </w:tcPr>
          <w:p w14:paraId="77D9398E" w14:textId="77777777" w:rsidR="00115D10" w:rsidRDefault="00115D10" w:rsidP="00851873">
            <w:pPr>
              <w:jc w:val="center"/>
              <w:rPr>
                <w:rFonts w:asciiTheme="minorHAnsi" w:hAnsiTheme="minorHAnsi" w:cstheme="minorHAnsi"/>
                <w:color w:val="000000"/>
                <w:lang w:eastAsia="en-GB"/>
              </w:rPr>
            </w:pPr>
          </w:p>
        </w:tc>
        <w:tc>
          <w:tcPr>
            <w:tcW w:w="5075" w:type="dxa"/>
            <w:vMerge/>
            <w:vAlign w:val="center"/>
          </w:tcPr>
          <w:p w14:paraId="638201E2" w14:textId="07469596" w:rsidR="00115D10" w:rsidRPr="00C668E3" w:rsidRDefault="00115D10" w:rsidP="00851873">
            <w:pPr>
              <w:rPr>
                <w:rFonts w:asciiTheme="minorHAnsi" w:hAnsiTheme="minorHAnsi" w:cstheme="minorHAnsi"/>
                <w:color w:val="000000"/>
                <w:lang w:eastAsia="en-GB"/>
              </w:rPr>
            </w:pPr>
          </w:p>
        </w:tc>
      </w:tr>
      <w:tr w:rsidR="00115D10" w:rsidRPr="008730E1" w14:paraId="50B4BA49" w14:textId="77777777" w:rsidTr="00115D10">
        <w:tc>
          <w:tcPr>
            <w:tcW w:w="2156" w:type="dxa"/>
            <w:vMerge/>
          </w:tcPr>
          <w:p w14:paraId="2C41FBAD" w14:textId="77777777" w:rsidR="00115D10" w:rsidRPr="008730E1" w:rsidRDefault="00115D10" w:rsidP="00851873">
            <w:pPr>
              <w:ind w:left="460"/>
              <w:rPr>
                <w:rFonts w:asciiTheme="minorHAnsi" w:hAnsiTheme="minorHAnsi" w:cstheme="minorHAnsi"/>
                <w:color w:val="000000"/>
                <w:lang w:eastAsia="en-GB"/>
              </w:rPr>
            </w:pPr>
          </w:p>
        </w:tc>
        <w:tc>
          <w:tcPr>
            <w:tcW w:w="5386" w:type="dxa"/>
          </w:tcPr>
          <w:p w14:paraId="7A60E4C0" w14:textId="1E97108A" w:rsidR="00115D10" w:rsidRPr="008730E1" w:rsidRDefault="00115D10" w:rsidP="00851873">
            <w:pPr>
              <w:rPr>
                <w:rFonts w:asciiTheme="minorHAnsi" w:hAnsiTheme="minorHAnsi" w:cstheme="minorHAnsi"/>
                <w:color w:val="000000"/>
                <w:lang w:eastAsia="en-GB"/>
              </w:rPr>
            </w:pPr>
            <w:r>
              <w:rPr>
                <w:rFonts w:asciiTheme="minorHAnsi" w:hAnsiTheme="minorHAnsi" w:cstheme="minorHAnsi"/>
                <w:color w:val="000000"/>
                <w:lang w:eastAsia="en-GB"/>
              </w:rPr>
              <w:t>ReadMe text/licence</w:t>
            </w:r>
            <w:r w:rsidRPr="008730E1">
              <w:rPr>
                <w:rFonts w:asciiTheme="minorHAnsi" w:hAnsiTheme="minorHAnsi" w:cstheme="minorHAnsi"/>
                <w:color w:val="000000"/>
                <w:lang w:eastAsia="en-GB"/>
              </w:rPr>
              <w:t xml:space="preserve"> file with compiled version</w:t>
            </w:r>
          </w:p>
        </w:tc>
        <w:tc>
          <w:tcPr>
            <w:tcW w:w="1701" w:type="dxa"/>
            <w:vMerge/>
            <w:vAlign w:val="center"/>
          </w:tcPr>
          <w:p w14:paraId="72348FD6" w14:textId="77777777" w:rsidR="00115D10" w:rsidRDefault="00115D10" w:rsidP="00851873">
            <w:pPr>
              <w:jc w:val="center"/>
              <w:rPr>
                <w:rFonts w:asciiTheme="minorHAnsi" w:hAnsiTheme="minorHAnsi" w:cstheme="minorHAnsi"/>
                <w:color w:val="000000"/>
                <w:lang w:eastAsia="en-GB"/>
              </w:rPr>
            </w:pPr>
          </w:p>
        </w:tc>
        <w:tc>
          <w:tcPr>
            <w:tcW w:w="5075" w:type="dxa"/>
            <w:vMerge/>
            <w:vAlign w:val="center"/>
          </w:tcPr>
          <w:p w14:paraId="657EE8C5" w14:textId="77777777" w:rsidR="00115D10" w:rsidRPr="00C668E3" w:rsidRDefault="00115D10" w:rsidP="00851873">
            <w:pPr>
              <w:rPr>
                <w:rFonts w:asciiTheme="minorHAnsi" w:hAnsiTheme="minorHAnsi" w:cstheme="minorHAnsi"/>
                <w:color w:val="000000"/>
                <w:lang w:eastAsia="en-GB"/>
              </w:rPr>
            </w:pPr>
          </w:p>
        </w:tc>
      </w:tr>
      <w:tr w:rsidR="00115D10" w:rsidRPr="008730E1" w14:paraId="54CCEA49" w14:textId="77777777" w:rsidTr="00115D10">
        <w:tc>
          <w:tcPr>
            <w:tcW w:w="2156" w:type="dxa"/>
            <w:vMerge/>
          </w:tcPr>
          <w:p w14:paraId="6177896C" w14:textId="77777777" w:rsidR="00115D10" w:rsidRPr="008730E1" w:rsidRDefault="00115D10" w:rsidP="00851873">
            <w:pPr>
              <w:ind w:left="460"/>
              <w:rPr>
                <w:rFonts w:asciiTheme="minorHAnsi" w:hAnsiTheme="minorHAnsi" w:cstheme="minorHAnsi"/>
                <w:color w:val="000000"/>
                <w:lang w:eastAsia="en-GB"/>
              </w:rPr>
            </w:pPr>
          </w:p>
        </w:tc>
        <w:tc>
          <w:tcPr>
            <w:tcW w:w="5386" w:type="dxa"/>
          </w:tcPr>
          <w:p w14:paraId="41DFF1AA" w14:textId="44F36CCA" w:rsidR="00115D10" w:rsidRPr="008730E1" w:rsidRDefault="00115D10" w:rsidP="00851873">
            <w:pPr>
              <w:rPr>
                <w:rFonts w:asciiTheme="minorHAnsi" w:hAnsiTheme="minorHAnsi" w:cstheme="minorHAnsi"/>
                <w:color w:val="000000"/>
                <w:lang w:eastAsia="en-GB"/>
              </w:rPr>
            </w:pPr>
            <w:r w:rsidRPr="00030EBC">
              <w:rPr>
                <w:rFonts w:eastAsiaTheme="minorEastAsia" w:cstheme="minorBidi"/>
                <w:color w:val="000000"/>
                <w14:textFill>
                  <w14:solidFill>
                    <w14:srgbClr w14:val="000000">
                      <w14:satOff w14:val="0"/>
                      <w14:lumOff w14:val="0"/>
                    </w14:srgbClr>
                  </w14:solidFill>
                </w14:textFill>
              </w:rPr>
              <w:t xml:space="preserve">Create packager using </w:t>
            </w:r>
            <w:proofErr w:type="spellStart"/>
            <w:r w:rsidRPr="00030EBC">
              <w:rPr>
                <w:rFonts w:eastAsiaTheme="minorEastAsia" w:cstheme="minorBidi"/>
                <w:color w:val="000000"/>
                <w14:textFill>
                  <w14:solidFill>
                    <w14:srgbClr w14:val="000000">
                      <w14:satOff w14:val="0"/>
                      <w14:lumOff w14:val="0"/>
                    </w14:srgbClr>
                  </w14:solidFill>
                </w14:textFill>
              </w:rPr>
              <w:t>InstallShield</w:t>
            </w:r>
            <w:proofErr w:type="spellEnd"/>
            <w:r>
              <w:rPr>
                <w:rFonts w:eastAsiaTheme="minorEastAsia" w:cstheme="minorBidi"/>
                <w:color w:val="000000"/>
                <w14:textFill>
                  <w14:solidFill>
                    <w14:srgbClr w14:val="000000">
                      <w14:satOff w14:val="0"/>
                      <w14:lumOff w14:val="0"/>
                    </w14:srgbClr>
                  </w14:solidFill>
                </w14:textFill>
              </w:rPr>
              <w:t xml:space="preserve"> Limited Edition</w:t>
            </w:r>
          </w:p>
        </w:tc>
        <w:tc>
          <w:tcPr>
            <w:tcW w:w="1701" w:type="dxa"/>
            <w:vMerge/>
            <w:vAlign w:val="center"/>
          </w:tcPr>
          <w:p w14:paraId="4746E325" w14:textId="77777777" w:rsidR="00115D10" w:rsidRDefault="00115D10" w:rsidP="00851873">
            <w:pPr>
              <w:jc w:val="center"/>
              <w:rPr>
                <w:rFonts w:asciiTheme="minorHAnsi" w:hAnsiTheme="minorHAnsi" w:cstheme="minorHAnsi"/>
                <w:color w:val="000000"/>
                <w:lang w:eastAsia="en-GB"/>
              </w:rPr>
            </w:pPr>
          </w:p>
        </w:tc>
        <w:tc>
          <w:tcPr>
            <w:tcW w:w="5075" w:type="dxa"/>
            <w:vMerge/>
            <w:vAlign w:val="center"/>
          </w:tcPr>
          <w:p w14:paraId="0584DADC" w14:textId="77777777" w:rsidR="00115D10" w:rsidRPr="00C668E3" w:rsidRDefault="00115D10" w:rsidP="00851873">
            <w:pPr>
              <w:rPr>
                <w:rFonts w:asciiTheme="minorHAnsi" w:hAnsiTheme="minorHAnsi" w:cstheme="minorHAnsi"/>
                <w:color w:val="000000"/>
                <w:lang w:eastAsia="en-GB"/>
              </w:rPr>
            </w:pPr>
          </w:p>
        </w:tc>
      </w:tr>
      <w:tr w:rsidR="00115D10" w:rsidRPr="008730E1" w14:paraId="172A6154" w14:textId="77777777" w:rsidTr="00115D10">
        <w:tc>
          <w:tcPr>
            <w:tcW w:w="2156" w:type="dxa"/>
            <w:vMerge/>
          </w:tcPr>
          <w:p w14:paraId="57A4C857" w14:textId="77777777" w:rsidR="00115D10" w:rsidRPr="008730E1" w:rsidRDefault="00115D10" w:rsidP="00851873">
            <w:pPr>
              <w:ind w:left="460"/>
              <w:rPr>
                <w:rFonts w:asciiTheme="minorHAnsi" w:hAnsiTheme="minorHAnsi" w:cstheme="minorHAnsi"/>
                <w:color w:val="000000"/>
                <w:lang w:eastAsia="en-GB"/>
              </w:rPr>
            </w:pPr>
          </w:p>
        </w:tc>
        <w:tc>
          <w:tcPr>
            <w:tcW w:w="5386" w:type="dxa"/>
          </w:tcPr>
          <w:p w14:paraId="67A6A1C5" w14:textId="237B1C25" w:rsidR="00115D10" w:rsidRPr="008730E1" w:rsidRDefault="00115D10" w:rsidP="00851873">
            <w:pPr>
              <w:rPr>
                <w:rFonts w:asciiTheme="minorHAnsi" w:hAnsiTheme="minorHAnsi" w:cstheme="minorHAnsi"/>
                <w:color w:val="000000"/>
                <w:lang w:eastAsia="en-GB"/>
              </w:rPr>
            </w:pPr>
            <w:r w:rsidRPr="00030EBC">
              <w:rPr>
                <w:rFonts w:eastAsiaTheme="minorEastAsia" w:cstheme="minorBidi"/>
                <w:color w:val="000000"/>
                <w14:textFill>
                  <w14:solidFill>
                    <w14:srgbClr w14:val="000000">
                      <w14:satOff w14:val="0"/>
                      <w14:lumOff w14:val="0"/>
                    </w14:srgbClr>
                  </w14:solidFill>
                </w14:textFill>
              </w:rPr>
              <w:t>Release MapInfo and ArcGIS versions</w:t>
            </w:r>
          </w:p>
        </w:tc>
        <w:tc>
          <w:tcPr>
            <w:tcW w:w="1701" w:type="dxa"/>
            <w:vMerge/>
            <w:vAlign w:val="center"/>
          </w:tcPr>
          <w:p w14:paraId="7E98FF8B" w14:textId="77777777" w:rsidR="00115D10" w:rsidRDefault="00115D10" w:rsidP="00851873">
            <w:pPr>
              <w:jc w:val="center"/>
              <w:rPr>
                <w:rFonts w:asciiTheme="minorHAnsi" w:hAnsiTheme="minorHAnsi" w:cstheme="minorHAnsi"/>
                <w:color w:val="000000"/>
                <w:lang w:eastAsia="en-GB"/>
              </w:rPr>
            </w:pPr>
          </w:p>
        </w:tc>
        <w:tc>
          <w:tcPr>
            <w:tcW w:w="5075" w:type="dxa"/>
            <w:vMerge/>
            <w:vAlign w:val="center"/>
          </w:tcPr>
          <w:p w14:paraId="4E9076CC" w14:textId="77777777" w:rsidR="00115D10" w:rsidRPr="00C668E3" w:rsidRDefault="00115D10" w:rsidP="00851873">
            <w:pPr>
              <w:rPr>
                <w:rFonts w:asciiTheme="minorHAnsi" w:hAnsiTheme="minorHAnsi" w:cstheme="minorHAnsi"/>
                <w:color w:val="000000"/>
                <w:lang w:eastAsia="en-GB"/>
              </w:rPr>
            </w:pPr>
          </w:p>
        </w:tc>
      </w:tr>
      <w:tr w:rsidR="00395B92" w:rsidRPr="008730E1" w14:paraId="12EB6572" w14:textId="77777777" w:rsidTr="00115D10">
        <w:tc>
          <w:tcPr>
            <w:tcW w:w="2156" w:type="dxa"/>
            <w:vMerge w:val="restart"/>
          </w:tcPr>
          <w:p w14:paraId="1EB73BD0" w14:textId="603792E1" w:rsidR="002532E2" w:rsidRPr="008730E1" w:rsidRDefault="008730E1" w:rsidP="002532E2">
            <w:pPr>
              <w:numPr>
                <w:ilvl w:val="0"/>
                <w:numId w:val="19"/>
              </w:numPr>
              <w:ind w:left="460"/>
              <w:rPr>
                <w:rFonts w:asciiTheme="minorHAnsi" w:hAnsiTheme="minorHAnsi" w:cstheme="minorHAnsi"/>
                <w:color w:val="000000"/>
                <w:lang w:eastAsia="en-GB"/>
              </w:rPr>
            </w:pPr>
            <w:r w:rsidRPr="008730E1">
              <w:rPr>
                <w:rFonts w:asciiTheme="minorHAnsi" w:hAnsiTheme="minorHAnsi" w:cstheme="minorHAnsi"/>
                <w:color w:val="000000"/>
                <w:lang w:eastAsia="en-GB"/>
              </w:rPr>
              <w:t>GIS tool enhancements</w:t>
            </w:r>
          </w:p>
          <w:p w14:paraId="7A0FFA03" w14:textId="6E8E4AF3" w:rsidR="00336F42" w:rsidRPr="008730E1" w:rsidRDefault="00336F42" w:rsidP="00821BE6">
            <w:pPr>
              <w:ind w:left="100"/>
              <w:rPr>
                <w:rFonts w:asciiTheme="minorHAnsi" w:hAnsiTheme="minorHAnsi" w:cstheme="minorHAnsi"/>
                <w:color w:val="000000"/>
                <w:lang w:eastAsia="en-GB"/>
              </w:rPr>
            </w:pPr>
          </w:p>
        </w:tc>
        <w:tc>
          <w:tcPr>
            <w:tcW w:w="12162" w:type="dxa"/>
            <w:gridSpan w:val="3"/>
            <w:vAlign w:val="center"/>
          </w:tcPr>
          <w:p w14:paraId="51F72FA3" w14:textId="77777777" w:rsidR="008730E1" w:rsidRPr="002532E2" w:rsidRDefault="008730E1" w:rsidP="008730E1">
            <w:pPr>
              <w:rPr>
                <w:rFonts w:asciiTheme="minorHAnsi" w:hAnsiTheme="minorHAnsi" w:cstheme="minorHAnsi"/>
                <w:b/>
                <w:color w:val="000000"/>
                <w:lang w:eastAsia="en-GB"/>
              </w:rPr>
            </w:pPr>
            <w:r w:rsidRPr="002532E2">
              <w:rPr>
                <w:rFonts w:asciiTheme="minorHAnsi" w:hAnsiTheme="minorHAnsi" w:cstheme="minorHAnsi"/>
                <w:b/>
                <w:color w:val="000000"/>
                <w:lang w:eastAsia="en-GB"/>
              </w:rPr>
              <w:t>Batch 1 (Known issues)</w:t>
            </w:r>
          </w:p>
        </w:tc>
      </w:tr>
      <w:tr w:rsidR="004217BD" w:rsidRPr="008730E1" w14:paraId="3AF0BAA4" w14:textId="77777777" w:rsidTr="00115D10">
        <w:tc>
          <w:tcPr>
            <w:tcW w:w="2156" w:type="dxa"/>
            <w:vMerge/>
          </w:tcPr>
          <w:p w14:paraId="366AF831" w14:textId="77777777" w:rsidR="004217BD" w:rsidRPr="008730E1" w:rsidRDefault="004217BD" w:rsidP="00392255">
            <w:pPr>
              <w:numPr>
                <w:ilvl w:val="0"/>
                <w:numId w:val="19"/>
              </w:numPr>
              <w:rPr>
                <w:rFonts w:asciiTheme="minorHAnsi" w:hAnsiTheme="minorHAnsi" w:cstheme="minorHAnsi"/>
                <w:color w:val="000000"/>
                <w:lang w:eastAsia="en-GB"/>
              </w:rPr>
            </w:pPr>
          </w:p>
        </w:tc>
        <w:tc>
          <w:tcPr>
            <w:tcW w:w="5386" w:type="dxa"/>
          </w:tcPr>
          <w:p w14:paraId="40C04764" w14:textId="7FD270EC" w:rsidR="004217BD" w:rsidRPr="008730E1" w:rsidRDefault="004217BD" w:rsidP="008730E1">
            <w:pPr>
              <w:rPr>
                <w:rFonts w:cs="Calibri"/>
                <w:lang w:eastAsia="en-GB"/>
              </w:rPr>
            </w:pPr>
            <w:r w:rsidRPr="008730E1">
              <w:rPr>
                <w:rFonts w:cs="Calibri"/>
                <w:lang w:eastAsia="en-GB"/>
              </w:rPr>
              <w:t xml:space="preserve">Portion A – User interface (KI96, KI102, KI103, KI105, </w:t>
            </w:r>
            <w:r>
              <w:rPr>
                <w:rFonts w:cs="Calibri"/>
                <w:lang w:eastAsia="en-GB"/>
              </w:rPr>
              <w:t xml:space="preserve">KI108, KI109, </w:t>
            </w:r>
            <w:r w:rsidRPr="008730E1">
              <w:rPr>
                <w:rFonts w:cs="Calibri"/>
                <w:lang w:eastAsia="en-GB"/>
              </w:rPr>
              <w:t>CR1)</w:t>
            </w:r>
          </w:p>
        </w:tc>
        <w:tc>
          <w:tcPr>
            <w:tcW w:w="1701" w:type="dxa"/>
            <w:vAlign w:val="center"/>
          </w:tcPr>
          <w:p w14:paraId="2B7FAE22" w14:textId="4AC0731E" w:rsidR="004217BD" w:rsidRPr="008730E1" w:rsidRDefault="00C668E3" w:rsidP="008730E1">
            <w:pPr>
              <w:jc w:val="center"/>
              <w:rPr>
                <w:rFonts w:asciiTheme="minorHAnsi" w:hAnsiTheme="minorHAnsi" w:cstheme="minorHAnsi"/>
                <w:color w:val="000000"/>
                <w:lang w:eastAsia="en-GB"/>
              </w:rPr>
            </w:pPr>
            <w:r>
              <w:rPr>
                <w:rFonts w:asciiTheme="minorHAnsi" w:hAnsiTheme="minorHAnsi" w:cstheme="minorHAnsi"/>
                <w:color w:val="000000"/>
                <w:lang w:eastAsia="en-GB"/>
              </w:rPr>
              <w:t>21</w:t>
            </w:r>
          </w:p>
        </w:tc>
        <w:tc>
          <w:tcPr>
            <w:tcW w:w="5075" w:type="dxa"/>
            <w:vMerge w:val="restart"/>
            <w:vAlign w:val="center"/>
          </w:tcPr>
          <w:p w14:paraId="5C4809EB" w14:textId="19C5ED2F" w:rsidR="004217BD" w:rsidRPr="008730E1" w:rsidRDefault="004217BD" w:rsidP="00392255">
            <w:pPr>
              <w:numPr>
                <w:ilvl w:val="0"/>
                <w:numId w:val="10"/>
              </w:numPr>
              <w:ind w:left="175" w:hanging="175"/>
              <w:rPr>
                <w:rFonts w:asciiTheme="minorHAnsi" w:hAnsiTheme="minorHAnsi" w:cstheme="minorHAnsi"/>
                <w:lang w:eastAsia="en-GB"/>
              </w:rPr>
            </w:pPr>
            <w:r w:rsidRPr="008730E1">
              <w:rPr>
                <w:rFonts w:asciiTheme="minorHAnsi" w:hAnsiTheme="minorHAnsi" w:cstheme="minorHAnsi"/>
                <w:lang w:eastAsia="en-GB"/>
              </w:rPr>
              <w:t xml:space="preserve">The following </w:t>
            </w:r>
            <w:r>
              <w:rPr>
                <w:rFonts w:asciiTheme="minorHAnsi" w:hAnsiTheme="minorHAnsi" w:cstheme="minorHAnsi"/>
                <w:lang w:eastAsia="en-GB"/>
              </w:rPr>
              <w:t>fixes</w:t>
            </w:r>
            <w:r w:rsidRPr="008730E1">
              <w:rPr>
                <w:rFonts w:asciiTheme="minorHAnsi" w:hAnsiTheme="minorHAnsi" w:cstheme="minorHAnsi"/>
                <w:lang w:eastAsia="en-GB"/>
              </w:rPr>
              <w:t xml:space="preserve"> </w:t>
            </w:r>
            <w:r>
              <w:rPr>
                <w:rFonts w:asciiTheme="minorHAnsi" w:hAnsiTheme="minorHAnsi" w:cstheme="minorHAnsi"/>
                <w:lang w:eastAsia="en-GB"/>
              </w:rPr>
              <w:t xml:space="preserve">and changes </w:t>
            </w:r>
            <w:r w:rsidRPr="008730E1">
              <w:rPr>
                <w:rFonts w:asciiTheme="minorHAnsi" w:hAnsiTheme="minorHAnsi" w:cstheme="minorHAnsi"/>
                <w:lang w:eastAsia="en-GB"/>
              </w:rPr>
              <w:t xml:space="preserve">have been addressed by the contractor: KI57, KI94, KI96, </w:t>
            </w:r>
            <w:r w:rsidRPr="00C668E3">
              <w:rPr>
                <w:rFonts w:asciiTheme="minorHAnsi" w:hAnsiTheme="minorHAnsi" w:cstheme="minorHAnsi"/>
                <w:lang w:eastAsia="en-GB"/>
              </w:rPr>
              <w:t>KI97</w:t>
            </w:r>
            <w:r w:rsidRPr="008730E1">
              <w:rPr>
                <w:rFonts w:asciiTheme="minorHAnsi" w:hAnsiTheme="minorHAnsi" w:cstheme="minorHAnsi"/>
                <w:lang w:eastAsia="en-GB"/>
              </w:rPr>
              <w:t xml:space="preserve">, KI98, KI99, KI100, KI101, </w:t>
            </w:r>
            <w:r w:rsidRPr="008730E1">
              <w:rPr>
                <w:rFonts w:asciiTheme="minorHAnsi" w:hAnsiTheme="minorHAnsi" w:cstheme="minorHAnsi"/>
                <w:color w:val="000000"/>
                <w:lang w:eastAsia="en-GB"/>
              </w:rPr>
              <w:t xml:space="preserve">KI102, </w:t>
            </w:r>
            <w:r w:rsidRPr="008730E1">
              <w:rPr>
                <w:rFonts w:asciiTheme="minorHAnsi" w:hAnsiTheme="minorHAnsi" w:cstheme="minorHAnsi"/>
                <w:lang w:eastAsia="en-GB"/>
              </w:rPr>
              <w:t xml:space="preserve">KI103, KI104, KI105, </w:t>
            </w:r>
            <w:r>
              <w:rPr>
                <w:rFonts w:asciiTheme="minorHAnsi" w:hAnsiTheme="minorHAnsi" w:cstheme="minorHAnsi"/>
                <w:lang w:eastAsia="en-GB"/>
              </w:rPr>
              <w:t xml:space="preserve">KI106, KI107, KI108, KI109, KI110, </w:t>
            </w:r>
            <w:r w:rsidRPr="008730E1">
              <w:rPr>
                <w:rFonts w:asciiTheme="minorHAnsi" w:hAnsiTheme="minorHAnsi" w:cstheme="minorHAnsi"/>
                <w:lang w:eastAsia="en-GB"/>
              </w:rPr>
              <w:t>CR1, CR3, CR4, CR9, CR19, CR23, CR26, CR30</w:t>
            </w:r>
          </w:p>
          <w:p w14:paraId="52B165B8" w14:textId="77777777" w:rsidR="004217BD" w:rsidRPr="008730E1" w:rsidRDefault="004217BD" w:rsidP="0039225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The code has been uploaded onto GitHub.</w:t>
            </w:r>
          </w:p>
          <w:p w14:paraId="7A982C84" w14:textId="5D94A92C" w:rsidR="004217BD" w:rsidRPr="008730E1" w:rsidRDefault="004217BD" w:rsidP="00C668E3">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lang w:eastAsia="en-GB"/>
              </w:rPr>
              <w:t xml:space="preserve">The HLU </w:t>
            </w:r>
            <w:r w:rsidR="00C668E3">
              <w:rPr>
                <w:rFonts w:asciiTheme="minorHAnsi" w:hAnsiTheme="minorHAnsi" w:cstheme="minorHAnsi"/>
                <w:color w:val="000000"/>
                <w:lang w:eastAsia="en-GB"/>
              </w:rPr>
              <w:t xml:space="preserve">Tool </w:t>
            </w:r>
            <w:r w:rsidRPr="008730E1">
              <w:rPr>
                <w:rFonts w:asciiTheme="minorHAnsi" w:hAnsiTheme="minorHAnsi" w:cstheme="minorHAnsi"/>
                <w:color w:val="000000"/>
                <w:lang w:eastAsia="en-GB"/>
              </w:rPr>
              <w:t xml:space="preserve">released in formats compatible with </w:t>
            </w:r>
            <w:r>
              <w:rPr>
                <w:rFonts w:asciiTheme="minorHAnsi" w:hAnsiTheme="minorHAnsi" w:cstheme="minorHAnsi"/>
                <w:color w:val="000000"/>
                <w:lang w:eastAsia="en-GB"/>
              </w:rPr>
              <w:t xml:space="preserve">ArcGIS 10.1 </w:t>
            </w:r>
            <w:r w:rsidRPr="008730E1">
              <w:rPr>
                <w:rFonts w:asciiTheme="minorHAnsi" w:hAnsiTheme="minorHAnsi" w:cstheme="minorHAnsi"/>
                <w:color w:val="000000"/>
                <w:lang w:eastAsia="en-GB"/>
              </w:rPr>
              <w:t xml:space="preserve">and </w:t>
            </w:r>
            <w:r>
              <w:rPr>
                <w:rFonts w:asciiTheme="minorHAnsi" w:hAnsiTheme="minorHAnsi" w:cstheme="minorHAnsi"/>
                <w:color w:val="000000"/>
                <w:lang w:eastAsia="en-GB"/>
              </w:rPr>
              <w:t>MapInfo 11.5</w:t>
            </w:r>
          </w:p>
        </w:tc>
      </w:tr>
      <w:tr w:rsidR="004217BD" w:rsidRPr="008730E1" w14:paraId="33FAD47C" w14:textId="77777777" w:rsidTr="00115D10">
        <w:tc>
          <w:tcPr>
            <w:tcW w:w="2156" w:type="dxa"/>
            <w:vMerge/>
          </w:tcPr>
          <w:p w14:paraId="52CFE526" w14:textId="77777777" w:rsidR="004217BD" w:rsidRPr="008730E1" w:rsidRDefault="004217BD" w:rsidP="00392255">
            <w:pPr>
              <w:numPr>
                <w:ilvl w:val="0"/>
                <w:numId w:val="19"/>
              </w:numPr>
              <w:rPr>
                <w:rFonts w:asciiTheme="minorHAnsi" w:hAnsiTheme="minorHAnsi" w:cstheme="minorHAnsi"/>
                <w:color w:val="000000"/>
                <w:lang w:eastAsia="en-GB"/>
              </w:rPr>
            </w:pPr>
          </w:p>
        </w:tc>
        <w:tc>
          <w:tcPr>
            <w:tcW w:w="5386" w:type="dxa"/>
          </w:tcPr>
          <w:p w14:paraId="0C96C916" w14:textId="3917B823" w:rsidR="004217BD" w:rsidRPr="008730E1" w:rsidRDefault="004217BD" w:rsidP="008730E1">
            <w:pPr>
              <w:rPr>
                <w:rFonts w:cs="Calibri"/>
                <w:lang w:eastAsia="en-GB"/>
              </w:rPr>
            </w:pPr>
            <w:r w:rsidRPr="008730E1">
              <w:rPr>
                <w:rFonts w:cs="Calibri"/>
                <w:lang w:eastAsia="en-GB"/>
              </w:rPr>
              <w:t xml:space="preserve">Portion B – GIS interaction (KI94, KI98, KI100, </w:t>
            </w:r>
            <w:r>
              <w:rPr>
                <w:rFonts w:cs="Calibri"/>
                <w:lang w:eastAsia="en-GB"/>
              </w:rPr>
              <w:t xml:space="preserve">KI106, KI107, KI110, </w:t>
            </w:r>
            <w:r w:rsidRPr="008730E1">
              <w:rPr>
                <w:rFonts w:cs="Calibri"/>
                <w:lang w:eastAsia="en-GB"/>
              </w:rPr>
              <w:t>CR23)</w:t>
            </w:r>
          </w:p>
        </w:tc>
        <w:tc>
          <w:tcPr>
            <w:tcW w:w="1701" w:type="dxa"/>
            <w:vAlign w:val="center"/>
          </w:tcPr>
          <w:p w14:paraId="0FAD0226" w14:textId="4FF38718" w:rsidR="004217BD" w:rsidRPr="008730E1" w:rsidRDefault="00C668E3" w:rsidP="008730E1">
            <w:pPr>
              <w:jc w:val="center"/>
              <w:rPr>
                <w:rFonts w:asciiTheme="minorHAnsi" w:hAnsiTheme="minorHAnsi" w:cstheme="minorHAnsi"/>
                <w:color w:val="000000"/>
                <w:lang w:eastAsia="en-GB"/>
              </w:rPr>
            </w:pPr>
            <w:r>
              <w:rPr>
                <w:rFonts w:asciiTheme="minorHAnsi" w:hAnsiTheme="minorHAnsi" w:cstheme="minorHAnsi"/>
                <w:color w:val="000000"/>
                <w:lang w:eastAsia="en-GB"/>
              </w:rPr>
              <w:t>21</w:t>
            </w:r>
          </w:p>
        </w:tc>
        <w:tc>
          <w:tcPr>
            <w:tcW w:w="5075" w:type="dxa"/>
            <w:vMerge/>
            <w:vAlign w:val="center"/>
          </w:tcPr>
          <w:p w14:paraId="7B382545" w14:textId="77777777" w:rsidR="004217BD" w:rsidRPr="008730E1" w:rsidRDefault="004217BD" w:rsidP="008730E1">
            <w:pPr>
              <w:ind w:left="175" w:hanging="175"/>
              <w:rPr>
                <w:rFonts w:asciiTheme="minorHAnsi" w:hAnsiTheme="minorHAnsi" w:cstheme="minorHAnsi"/>
                <w:color w:val="000000"/>
                <w:lang w:eastAsia="en-GB"/>
              </w:rPr>
            </w:pPr>
          </w:p>
        </w:tc>
      </w:tr>
      <w:tr w:rsidR="004217BD" w:rsidRPr="008730E1" w14:paraId="35A4EFA4" w14:textId="77777777" w:rsidTr="00115D10">
        <w:tc>
          <w:tcPr>
            <w:tcW w:w="2156" w:type="dxa"/>
            <w:vMerge/>
          </w:tcPr>
          <w:p w14:paraId="092EEED4" w14:textId="77777777" w:rsidR="004217BD" w:rsidRPr="008730E1" w:rsidRDefault="004217BD" w:rsidP="00392255">
            <w:pPr>
              <w:numPr>
                <w:ilvl w:val="0"/>
                <w:numId w:val="19"/>
              </w:numPr>
              <w:rPr>
                <w:rFonts w:asciiTheme="minorHAnsi" w:hAnsiTheme="minorHAnsi" w:cstheme="minorHAnsi"/>
                <w:color w:val="000000"/>
                <w:lang w:eastAsia="en-GB"/>
              </w:rPr>
            </w:pPr>
          </w:p>
        </w:tc>
        <w:tc>
          <w:tcPr>
            <w:tcW w:w="5386" w:type="dxa"/>
          </w:tcPr>
          <w:p w14:paraId="688CF8AE" w14:textId="77777777" w:rsidR="004217BD" w:rsidRPr="008730E1" w:rsidRDefault="004217BD" w:rsidP="008730E1">
            <w:pPr>
              <w:rPr>
                <w:rFonts w:cs="Calibri"/>
                <w:lang w:eastAsia="en-GB"/>
              </w:rPr>
            </w:pPr>
            <w:r w:rsidRPr="008730E1">
              <w:rPr>
                <w:rFonts w:cs="Calibri"/>
                <w:lang w:eastAsia="en-GB"/>
              </w:rPr>
              <w:t>Portion C – Data updates (KI97, KI99, KI104, CR3, CR4)</w:t>
            </w:r>
          </w:p>
        </w:tc>
        <w:tc>
          <w:tcPr>
            <w:tcW w:w="1701" w:type="dxa"/>
            <w:vAlign w:val="center"/>
          </w:tcPr>
          <w:p w14:paraId="032D17DC" w14:textId="7A4BFD40" w:rsidR="004217BD" w:rsidRPr="008730E1" w:rsidRDefault="00C668E3" w:rsidP="008730E1">
            <w:pPr>
              <w:jc w:val="center"/>
              <w:rPr>
                <w:rFonts w:asciiTheme="minorHAnsi" w:hAnsiTheme="minorHAnsi" w:cstheme="minorHAnsi"/>
                <w:color w:val="000000"/>
                <w:lang w:eastAsia="en-GB"/>
              </w:rPr>
            </w:pPr>
            <w:r>
              <w:rPr>
                <w:rFonts w:asciiTheme="minorHAnsi" w:hAnsiTheme="minorHAnsi" w:cstheme="minorHAnsi"/>
                <w:color w:val="000000"/>
                <w:lang w:eastAsia="en-GB"/>
              </w:rPr>
              <w:t>21</w:t>
            </w:r>
          </w:p>
        </w:tc>
        <w:tc>
          <w:tcPr>
            <w:tcW w:w="5075" w:type="dxa"/>
            <w:vMerge/>
            <w:vAlign w:val="center"/>
          </w:tcPr>
          <w:p w14:paraId="73F914EE" w14:textId="77777777" w:rsidR="004217BD" w:rsidRPr="008730E1" w:rsidRDefault="004217BD" w:rsidP="008730E1">
            <w:pPr>
              <w:ind w:left="175" w:hanging="175"/>
              <w:rPr>
                <w:rFonts w:asciiTheme="minorHAnsi" w:hAnsiTheme="minorHAnsi" w:cstheme="minorHAnsi"/>
                <w:color w:val="000000"/>
                <w:lang w:eastAsia="en-GB"/>
              </w:rPr>
            </w:pPr>
          </w:p>
        </w:tc>
      </w:tr>
      <w:tr w:rsidR="004217BD" w:rsidRPr="008730E1" w14:paraId="1C89B761" w14:textId="77777777" w:rsidTr="00115D10">
        <w:trPr>
          <w:trHeight w:val="596"/>
        </w:trPr>
        <w:tc>
          <w:tcPr>
            <w:tcW w:w="2156" w:type="dxa"/>
            <w:vMerge/>
          </w:tcPr>
          <w:p w14:paraId="3E5BA6CF" w14:textId="77777777" w:rsidR="004217BD" w:rsidRPr="008730E1" w:rsidRDefault="004217BD" w:rsidP="00392255">
            <w:pPr>
              <w:numPr>
                <w:ilvl w:val="0"/>
                <w:numId w:val="19"/>
              </w:numPr>
              <w:rPr>
                <w:rFonts w:asciiTheme="minorHAnsi" w:hAnsiTheme="minorHAnsi" w:cstheme="minorHAnsi"/>
                <w:color w:val="000000"/>
                <w:lang w:eastAsia="en-GB"/>
              </w:rPr>
            </w:pPr>
          </w:p>
        </w:tc>
        <w:tc>
          <w:tcPr>
            <w:tcW w:w="5386" w:type="dxa"/>
          </w:tcPr>
          <w:p w14:paraId="5D1B2518" w14:textId="77777777" w:rsidR="004217BD" w:rsidRPr="008730E1" w:rsidRDefault="004217BD" w:rsidP="008730E1">
            <w:pPr>
              <w:rPr>
                <w:rFonts w:cs="Calibri"/>
                <w:lang w:eastAsia="en-GB"/>
              </w:rPr>
            </w:pPr>
            <w:r w:rsidRPr="008730E1">
              <w:rPr>
                <w:rFonts w:cs="Calibri"/>
                <w:lang w:eastAsia="en-GB"/>
              </w:rPr>
              <w:t>Portion D – Other (KI57, KI101, CR9, CR19, CR26, CR30)</w:t>
            </w:r>
          </w:p>
        </w:tc>
        <w:tc>
          <w:tcPr>
            <w:tcW w:w="1701" w:type="dxa"/>
            <w:vAlign w:val="center"/>
          </w:tcPr>
          <w:p w14:paraId="756AF803" w14:textId="741A871A" w:rsidR="004217BD" w:rsidRPr="008730E1" w:rsidRDefault="00C668E3" w:rsidP="008730E1">
            <w:pPr>
              <w:jc w:val="center"/>
              <w:rPr>
                <w:rFonts w:asciiTheme="minorHAnsi" w:hAnsiTheme="minorHAnsi" w:cstheme="minorHAnsi"/>
                <w:color w:val="000000"/>
                <w:lang w:eastAsia="en-GB"/>
              </w:rPr>
            </w:pPr>
            <w:r>
              <w:rPr>
                <w:rFonts w:asciiTheme="minorHAnsi" w:hAnsiTheme="minorHAnsi" w:cstheme="minorHAnsi"/>
                <w:color w:val="000000"/>
                <w:lang w:eastAsia="en-GB"/>
              </w:rPr>
              <w:t>21</w:t>
            </w:r>
          </w:p>
        </w:tc>
        <w:tc>
          <w:tcPr>
            <w:tcW w:w="5075" w:type="dxa"/>
            <w:vMerge/>
            <w:vAlign w:val="center"/>
          </w:tcPr>
          <w:p w14:paraId="23B97351" w14:textId="77777777" w:rsidR="004217BD" w:rsidRPr="008730E1" w:rsidRDefault="004217BD" w:rsidP="008730E1">
            <w:pPr>
              <w:ind w:left="175" w:hanging="175"/>
              <w:rPr>
                <w:rFonts w:asciiTheme="minorHAnsi" w:hAnsiTheme="minorHAnsi" w:cstheme="minorHAnsi"/>
                <w:color w:val="000000"/>
                <w:lang w:eastAsia="en-GB"/>
              </w:rPr>
            </w:pPr>
          </w:p>
        </w:tc>
      </w:tr>
      <w:tr w:rsidR="004217BD" w:rsidRPr="008730E1" w14:paraId="781F7138" w14:textId="77777777" w:rsidTr="00115D10">
        <w:trPr>
          <w:trHeight w:val="315"/>
        </w:trPr>
        <w:tc>
          <w:tcPr>
            <w:tcW w:w="2156" w:type="dxa"/>
            <w:vMerge/>
          </w:tcPr>
          <w:p w14:paraId="7E88B7C9" w14:textId="77777777" w:rsidR="004217BD" w:rsidRPr="008730E1" w:rsidRDefault="004217BD" w:rsidP="00392255">
            <w:pPr>
              <w:numPr>
                <w:ilvl w:val="0"/>
                <w:numId w:val="19"/>
              </w:numPr>
              <w:rPr>
                <w:rFonts w:asciiTheme="minorHAnsi" w:hAnsiTheme="minorHAnsi" w:cstheme="minorHAnsi"/>
                <w:color w:val="000000"/>
                <w:lang w:eastAsia="en-GB"/>
              </w:rPr>
            </w:pPr>
          </w:p>
        </w:tc>
        <w:tc>
          <w:tcPr>
            <w:tcW w:w="5386" w:type="dxa"/>
          </w:tcPr>
          <w:p w14:paraId="5DFFA888" w14:textId="77777777" w:rsidR="004217BD" w:rsidRPr="008730E1" w:rsidRDefault="004217BD" w:rsidP="008730E1">
            <w:pPr>
              <w:rPr>
                <w:rFonts w:cs="Calibri"/>
                <w:lang w:eastAsia="en-GB"/>
              </w:rPr>
            </w:pPr>
            <w:r w:rsidRPr="008730E1">
              <w:rPr>
                <w:rFonts w:cs="Calibri"/>
                <w:lang w:eastAsia="en-GB"/>
              </w:rPr>
              <w:t>Portion E – Mop up of minor bugs</w:t>
            </w:r>
          </w:p>
        </w:tc>
        <w:tc>
          <w:tcPr>
            <w:tcW w:w="1701" w:type="dxa"/>
            <w:vAlign w:val="center"/>
          </w:tcPr>
          <w:p w14:paraId="33F155D4" w14:textId="0723512D" w:rsidR="004217BD" w:rsidRPr="008730E1" w:rsidRDefault="00C668E3" w:rsidP="008730E1">
            <w:pPr>
              <w:jc w:val="center"/>
              <w:rPr>
                <w:rFonts w:asciiTheme="minorHAnsi" w:hAnsiTheme="minorHAnsi" w:cstheme="minorHAnsi"/>
                <w:color w:val="000000"/>
                <w:lang w:eastAsia="en-GB"/>
              </w:rPr>
            </w:pPr>
            <w:r>
              <w:rPr>
                <w:rFonts w:asciiTheme="minorHAnsi" w:hAnsiTheme="minorHAnsi" w:cstheme="minorHAnsi"/>
                <w:color w:val="000000"/>
                <w:lang w:eastAsia="en-GB"/>
              </w:rPr>
              <w:t>21</w:t>
            </w:r>
          </w:p>
        </w:tc>
        <w:tc>
          <w:tcPr>
            <w:tcW w:w="5075" w:type="dxa"/>
            <w:vMerge/>
            <w:vAlign w:val="center"/>
          </w:tcPr>
          <w:p w14:paraId="4C76797C" w14:textId="77777777" w:rsidR="004217BD" w:rsidRPr="008730E1" w:rsidRDefault="004217BD" w:rsidP="008730E1">
            <w:pPr>
              <w:ind w:left="175" w:hanging="175"/>
              <w:rPr>
                <w:rFonts w:asciiTheme="minorHAnsi" w:hAnsiTheme="minorHAnsi" w:cstheme="minorHAnsi"/>
                <w:color w:val="000000"/>
                <w:lang w:eastAsia="en-GB"/>
              </w:rPr>
            </w:pPr>
          </w:p>
        </w:tc>
      </w:tr>
      <w:tr w:rsidR="00395B92" w:rsidRPr="008730E1" w14:paraId="5EF24613" w14:textId="77777777" w:rsidTr="00115D10">
        <w:tc>
          <w:tcPr>
            <w:tcW w:w="2156" w:type="dxa"/>
            <w:vMerge/>
          </w:tcPr>
          <w:p w14:paraId="5D3BB883" w14:textId="77777777" w:rsidR="008730E1" w:rsidRPr="008730E1" w:rsidRDefault="008730E1" w:rsidP="00392255">
            <w:pPr>
              <w:numPr>
                <w:ilvl w:val="0"/>
                <w:numId w:val="19"/>
              </w:numPr>
              <w:rPr>
                <w:rFonts w:asciiTheme="minorHAnsi" w:hAnsiTheme="minorHAnsi" w:cstheme="minorHAnsi"/>
                <w:color w:val="000000"/>
                <w:lang w:eastAsia="en-GB"/>
              </w:rPr>
            </w:pPr>
          </w:p>
        </w:tc>
        <w:tc>
          <w:tcPr>
            <w:tcW w:w="12162" w:type="dxa"/>
            <w:gridSpan w:val="3"/>
            <w:vAlign w:val="center"/>
          </w:tcPr>
          <w:p w14:paraId="57226E67" w14:textId="77777777" w:rsidR="008730E1" w:rsidRPr="002532E2" w:rsidRDefault="008730E1" w:rsidP="008730E1">
            <w:pPr>
              <w:ind w:left="175" w:hanging="175"/>
              <w:rPr>
                <w:rFonts w:asciiTheme="minorHAnsi" w:hAnsiTheme="minorHAnsi" w:cstheme="minorHAnsi"/>
                <w:b/>
                <w:color w:val="000000"/>
                <w:lang w:eastAsia="en-GB"/>
              </w:rPr>
            </w:pPr>
            <w:r w:rsidRPr="002532E2">
              <w:rPr>
                <w:rFonts w:cs="Calibri"/>
                <w:b/>
                <w:lang w:eastAsia="en-GB"/>
              </w:rPr>
              <w:t>Batch 2 (User Functionality)</w:t>
            </w:r>
          </w:p>
        </w:tc>
      </w:tr>
      <w:tr w:rsidR="004217BD" w:rsidRPr="008730E1" w14:paraId="2F250751" w14:textId="77777777" w:rsidTr="00115D10">
        <w:tc>
          <w:tcPr>
            <w:tcW w:w="2156" w:type="dxa"/>
            <w:vMerge/>
          </w:tcPr>
          <w:p w14:paraId="5A4D86AE" w14:textId="77777777" w:rsidR="004217BD" w:rsidRPr="008730E1" w:rsidRDefault="004217BD" w:rsidP="00392255">
            <w:pPr>
              <w:numPr>
                <w:ilvl w:val="0"/>
                <w:numId w:val="19"/>
              </w:numPr>
              <w:rPr>
                <w:rFonts w:asciiTheme="minorHAnsi" w:hAnsiTheme="minorHAnsi" w:cstheme="minorHAnsi"/>
                <w:color w:val="000000"/>
                <w:lang w:eastAsia="en-GB"/>
              </w:rPr>
            </w:pPr>
          </w:p>
        </w:tc>
        <w:tc>
          <w:tcPr>
            <w:tcW w:w="5386" w:type="dxa"/>
          </w:tcPr>
          <w:p w14:paraId="6B34AB02" w14:textId="77777777" w:rsidR="004217BD" w:rsidRPr="008730E1" w:rsidRDefault="004217BD" w:rsidP="008730E1">
            <w:pPr>
              <w:rPr>
                <w:rFonts w:cs="Calibri"/>
                <w:lang w:eastAsia="en-GB"/>
              </w:rPr>
            </w:pPr>
            <w:r w:rsidRPr="008730E1">
              <w:rPr>
                <w:rFonts w:cs="Calibri"/>
                <w:lang w:eastAsia="en-GB"/>
              </w:rPr>
              <w:t>Portion A – Lookups/cross-references (CR29, CR32)</w:t>
            </w:r>
          </w:p>
        </w:tc>
        <w:tc>
          <w:tcPr>
            <w:tcW w:w="1701" w:type="dxa"/>
            <w:vAlign w:val="center"/>
          </w:tcPr>
          <w:p w14:paraId="5E9157D9" w14:textId="6FC69F1E" w:rsidR="004217BD" w:rsidRPr="008730E1" w:rsidRDefault="00C668E3" w:rsidP="008730E1">
            <w:pPr>
              <w:jc w:val="center"/>
              <w:rPr>
                <w:rFonts w:asciiTheme="minorHAnsi" w:hAnsiTheme="minorHAnsi" w:cstheme="minorHAnsi"/>
                <w:color w:val="000000"/>
                <w:lang w:eastAsia="en-GB"/>
              </w:rPr>
            </w:pPr>
            <w:proofErr w:type="spellStart"/>
            <w:r>
              <w:rPr>
                <w:rFonts w:asciiTheme="minorHAnsi" w:hAnsiTheme="minorHAnsi" w:cstheme="minorHAnsi"/>
                <w:color w:val="000000"/>
                <w:lang w:eastAsia="en-GB"/>
              </w:rPr>
              <w:t>tbc</w:t>
            </w:r>
            <w:proofErr w:type="spellEnd"/>
          </w:p>
        </w:tc>
        <w:tc>
          <w:tcPr>
            <w:tcW w:w="5075" w:type="dxa"/>
            <w:vMerge w:val="restart"/>
            <w:vAlign w:val="center"/>
          </w:tcPr>
          <w:p w14:paraId="08E3FDDF" w14:textId="1A488122" w:rsidR="004217BD" w:rsidRPr="008730E1" w:rsidRDefault="004217BD" w:rsidP="0039225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The following </w:t>
            </w:r>
            <w:r>
              <w:rPr>
                <w:rFonts w:asciiTheme="minorHAnsi" w:hAnsiTheme="minorHAnsi" w:cstheme="minorHAnsi"/>
                <w:color w:val="000000"/>
                <w:lang w:eastAsia="en-GB"/>
              </w:rPr>
              <w:t xml:space="preserve">changes </w:t>
            </w:r>
            <w:r w:rsidRPr="008730E1">
              <w:rPr>
                <w:rFonts w:asciiTheme="minorHAnsi" w:hAnsiTheme="minorHAnsi" w:cstheme="minorHAnsi"/>
                <w:color w:val="000000"/>
                <w:lang w:eastAsia="en-GB"/>
              </w:rPr>
              <w:t>will have been addressed by the contractor: CR7, CR10, CR21, CR29, CR31, CR32</w:t>
            </w:r>
            <w:r>
              <w:rPr>
                <w:rFonts w:asciiTheme="minorHAnsi" w:hAnsiTheme="minorHAnsi" w:cstheme="minorHAnsi"/>
                <w:color w:val="000000"/>
                <w:lang w:eastAsia="en-GB"/>
              </w:rPr>
              <w:t>, CR38, CR39</w:t>
            </w:r>
            <w:r w:rsidR="0081382E">
              <w:rPr>
                <w:rFonts w:asciiTheme="minorHAnsi" w:hAnsiTheme="minorHAnsi" w:cstheme="minorHAnsi"/>
                <w:color w:val="000000"/>
                <w:lang w:eastAsia="en-GB"/>
              </w:rPr>
              <w:t>, CR40</w:t>
            </w:r>
          </w:p>
          <w:p w14:paraId="2D8F05EA" w14:textId="77777777" w:rsidR="004217BD" w:rsidRPr="008730E1" w:rsidRDefault="004217BD" w:rsidP="0039225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The code has been uploaded onto GitHub.</w:t>
            </w:r>
          </w:p>
          <w:p w14:paraId="62E2BACC" w14:textId="51326142" w:rsidR="004217BD" w:rsidRPr="008730E1" w:rsidRDefault="004217BD" w:rsidP="00C668E3">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The HLU Tool released in formats compatible with </w:t>
            </w:r>
            <w:r>
              <w:rPr>
                <w:rFonts w:asciiTheme="minorHAnsi" w:hAnsiTheme="minorHAnsi" w:cstheme="minorHAnsi"/>
                <w:color w:val="000000"/>
                <w:lang w:eastAsia="en-GB"/>
              </w:rPr>
              <w:t xml:space="preserve">ArcGIS 10.1 </w:t>
            </w:r>
            <w:r w:rsidRPr="008730E1">
              <w:rPr>
                <w:rFonts w:asciiTheme="minorHAnsi" w:hAnsiTheme="minorHAnsi" w:cstheme="minorHAnsi"/>
                <w:color w:val="000000"/>
                <w:lang w:eastAsia="en-GB"/>
              </w:rPr>
              <w:t xml:space="preserve">and </w:t>
            </w:r>
            <w:r>
              <w:rPr>
                <w:rFonts w:asciiTheme="minorHAnsi" w:hAnsiTheme="minorHAnsi" w:cstheme="minorHAnsi"/>
                <w:color w:val="000000"/>
                <w:lang w:eastAsia="en-GB"/>
              </w:rPr>
              <w:t>MapInfo 11.5</w:t>
            </w:r>
          </w:p>
        </w:tc>
      </w:tr>
      <w:tr w:rsidR="004217BD" w:rsidRPr="008730E1" w14:paraId="09CFA458" w14:textId="77777777" w:rsidTr="00115D10">
        <w:tc>
          <w:tcPr>
            <w:tcW w:w="2156" w:type="dxa"/>
            <w:vMerge/>
          </w:tcPr>
          <w:p w14:paraId="27249E58" w14:textId="77777777" w:rsidR="004217BD" w:rsidRPr="008730E1" w:rsidRDefault="004217BD" w:rsidP="00392255">
            <w:pPr>
              <w:numPr>
                <w:ilvl w:val="0"/>
                <w:numId w:val="19"/>
              </w:numPr>
              <w:rPr>
                <w:rFonts w:asciiTheme="minorHAnsi" w:hAnsiTheme="minorHAnsi" w:cstheme="minorHAnsi"/>
                <w:color w:val="000000"/>
                <w:lang w:eastAsia="en-GB"/>
              </w:rPr>
            </w:pPr>
          </w:p>
        </w:tc>
        <w:tc>
          <w:tcPr>
            <w:tcW w:w="5386" w:type="dxa"/>
          </w:tcPr>
          <w:p w14:paraId="42DB7068" w14:textId="085E073E" w:rsidR="004217BD" w:rsidRPr="008730E1" w:rsidRDefault="004217BD" w:rsidP="008730E1">
            <w:pPr>
              <w:rPr>
                <w:rFonts w:cs="Calibri"/>
                <w:lang w:eastAsia="en-GB"/>
              </w:rPr>
            </w:pPr>
            <w:r w:rsidRPr="008730E1">
              <w:rPr>
                <w:rFonts w:cs="Calibri"/>
                <w:lang w:eastAsia="en-GB"/>
              </w:rPr>
              <w:t>Portion B – Split/Merge functions (CR7, CR10</w:t>
            </w:r>
            <w:r>
              <w:rPr>
                <w:rFonts w:cs="Calibri"/>
                <w:lang w:eastAsia="en-GB"/>
              </w:rPr>
              <w:t>, CR38, CR39</w:t>
            </w:r>
            <w:r w:rsidR="0081382E">
              <w:rPr>
                <w:rFonts w:cs="Calibri"/>
                <w:lang w:eastAsia="en-GB"/>
              </w:rPr>
              <w:t>, CR40</w:t>
            </w:r>
            <w:r w:rsidRPr="008730E1">
              <w:rPr>
                <w:rFonts w:cs="Calibri"/>
                <w:lang w:eastAsia="en-GB"/>
              </w:rPr>
              <w:t>)</w:t>
            </w:r>
          </w:p>
        </w:tc>
        <w:tc>
          <w:tcPr>
            <w:tcW w:w="1701" w:type="dxa"/>
            <w:vAlign w:val="center"/>
          </w:tcPr>
          <w:p w14:paraId="777428D5" w14:textId="60FA0020" w:rsidR="004217BD" w:rsidRPr="008730E1" w:rsidRDefault="00C668E3" w:rsidP="008730E1">
            <w:pPr>
              <w:jc w:val="center"/>
              <w:rPr>
                <w:rFonts w:asciiTheme="minorHAnsi" w:hAnsiTheme="minorHAnsi" w:cstheme="minorHAnsi"/>
                <w:color w:val="000000"/>
                <w:lang w:eastAsia="en-GB"/>
              </w:rPr>
            </w:pPr>
            <w:proofErr w:type="spellStart"/>
            <w:r>
              <w:rPr>
                <w:rFonts w:asciiTheme="minorHAnsi" w:hAnsiTheme="minorHAnsi" w:cstheme="minorHAnsi"/>
                <w:color w:val="000000"/>
                <w:lang w:eastAsia="en-GB"/>
              </w:rPr>
              <w:t>tbc</w:t>
            </w:r>
            <w:proofErr w:type="spellEnd"/>
          </w:p>
        </w:tc>
        <w:tc>
          <w:tcPr>
            <w:tcW w:w="5075" w:type="dxa"/>
            <w:vMerge/>
            <w:vAlign w:val="center"/>
          </w:tcPr>
          <w:p w14:paraId="3E4F7887" w14:textId="77777777" w:rsidR="004217BD" w:rsidRPr="008730E1" w:rsidRDefault="004217BD" w:rsidP="008730E1">
            <w:pPr>
              <w:ind w:left="175" w:hanging="175"/>
              <w:rPr>
                <w:rFonts w:asciiTheme="minorHAnsi" w:hAnsiTheme="minorHAnsi" w:cstheme="minorHAnsi"/>
                <w:color w:val="000000"/>
                <w:lang w:eastAsia="en-GB"/>
              </w:rPr>
            </w:pPr>
          </w:p>
        </w:tc>
      </w:tr>
      <w:tr w:rsidR="004217BD" w:rsidRPr="008730E1" w14:paraId="53E0D85B" w14:textId="77777777" w:rsidTr="00115D10">
        <w:tc>
          <w:tcPr>
            <w:tcW w:w="2156" w:type="dxa"/>
            <w:vMerge/>
          </w:tcPr>
          <w:p w14:paraId="4D4F8FAB" w14:textId="77777777" w:rsidR="004217BD" w:rsidRPr="008730E1" w:rsidRDefault="004217BD" w:rsidP="00392255">
            <w:pPr>
              <w:numPr>
                <w:ilvl w:val="0"/>
                <w:numId w:val="19"/>
              </w:numPr>
              <w:rPr>
                <w:rFonts w:asciiTheme="minorHAnsi" w:hAnsiTheme="minorHAnsi" w:cstheme="minorHAnsi"/>
                <w:color w:val="000000"/>
                <w:lang w:eastAsia="en-GB"/>
              </w:rPr>
            </w:pPr>
          </w:p>
        </w:tc>
        <w:tc>
          <w:tcPr>
            <w:tcW w:w="5386" w:type="dxa"/>
          </w:tcPr>
          <w:p w14:paraId="00476C11" w14:textId="77777777" w:rsidR="004217BD" w:rsidRPr="008730E1" w:rsidRDefault="004217BD" w:rsidP="008730E1">
            <w:pPr>
              <w:rPr>
                <w:rFonts w:cs="Calibri"/>
                <w:lang w:eastAsia="en-GB"/>
              </w:rPr>
            </w:pPr>
            <w:r w:rsidRPr="008730E1">
              <w:rPr>
                <w:rFonts w:cs="Calibri"/>
                <w:lang w:eastAsia="en-GB"/>
              </w:rPr>
              <w:t>Portion C – GIS interaction (CR31)</w:t>
            </w:r>
          </w:p>
        </w:tc>
        <w:tc>
          <w:tcPr>
            <w:tcW w:w="1701" w:type="dxa"/>
            <w:vAlign w:val="center"/>
          </w:tcPr>
          <w:p w14:paraId="4F096C97" w14:textId="2688539A" w:rsidR="004217BD" w:rsidRPr="008730E1" w:rsidRDefault="00C668E3" w:rsidP="008730E1">
            <w:pPr>
              <w:jc w:val="center"/>
              <w:rPr>
                <w:rFonts w:asciiTheme="minorHAnsi" w:hAnsiTheme="minorHAnsi" w:cstheme="minorHAnsi"/>
                <w:color w:val="000000"/>
                <w:lang w:eastAsia="en-GB"/>
              </w:rPr>
            </w:pPr>
            <w:proofErr w:type="spellStart"/>
            <w:r>
              <w:rPr>
                <w:rFonts w:asciiTheme="minorHAnsi" w:hAnsiTheme="minorHAnsi" w:cstheme="minorHAnsi"/>
                <w:color w:val="000000"/>
                <w:lang w:eastAsia="en-GB"/>
              </w:rPr>
              <w:t>tbc</w:t>
            </w:r>
            <w:proofErr w:type="spellEnd"/>
          </w:p>
        </w:tc>
        <w:tc>
          <w:tcPr>
            <w:tcW w:w="5075" w:type="dxa"/>
            <w:vMerge/>
            <w:vAlign w:val="center"/>
          </w:tcPr>
          <w:p w14:paraId="3797C156" w14:textId="77777777" w:rsidR="004217BD" w:rsidRPr="008730E1" w:rsidRDefault="004217BD" w:rsidP="008730E1">
            <w:pPr>
              <w:ind w:left="175" w:hanging="175"/>
              <w:rPr>
                <w:rFonts w:asciiTheme="minorHAnsi" w:hAnsiTheme="minorHAnsi" w:cstheme="minorHAnsi"/>
                <w:color w:val="000000"/>
                <w:lang w:eastAsia="en-GB"/>
              </w:rPr>
            </w:pPr>
          </w:p>
        </w:tc>
      </w:tr>
      <w:tr w:rsidR="004217BD" w:rsidRPr="008730E1" w14:paraId="660FC3EE" w14:textId="77777777" w:rsidTr="00115D10">
        <w:tc>
          <w:tcPr>
            <w:tcW w:w="2156" w:type="dxa"/>
            <w:vMerge/>
          </w:tcPr>
          <w:p w14:paraId="1AF454B0" w14:textId="77777777" w:rsidR="004217BD" w:rsidRPr="008730E1" w:rsidRDefault="004217BD" w:rsidP="00392255">
            <w:pPr>
              <w:numPr>
                <w:ilvl w:val="0"/>
                <w:numId w:val="19"/>
              </w:numPr>
              <w:rPr>
                <w:rFonts w:asciiTheme="minorHAnsi" w:hAnsiTheme="minorHAnsi" w:cstheme="minorHAnsi"/>
                <w:color w:val="000000"/>
                <w:lang w:eastAsia="en-GB"/>
              </w:rPr>
            </w:pPr>
          </w:p>
        </w:tc>
        <w:tc>
          <w:tcPr>
            <w:tcW w:w="5386" w:type="dxa"/>
            <w:tcBorders>
              <w:bottom w:val="single" w:sz="4" w:space="0" w:color="auto"/>
            </w:tcBorders>
          </w:tcPr>
          <w:p w14:paraId="2A619E88" w14:textId="77777777" w:rsidR="004217BD" w:rsidRPr="008730E1" w:rsidRDefault="004217BD" w:rsidP="008730E1">
            <w:pPr>
              <w:rPr>
                <w:rFonts w:cs="Calibri"/>
                <w:lang w:eastAsia="en-GB"/>
              </w:rPr>
            </w:pPr>
            <w:r w:rsidRPr="008730E1">
              <w:rPr>
                <w:rFonts w:cs="Calibri"/>
                <w:lang w:eastAsia="en-GB"/>
              </w:rPr>
              <w:t>Portion D – Filtering (CR21)</w:t>
            </w:r>
          </w:p>
        </w:tc>
        <w:tc>
          <w:tcPr>
            <w:tcW w:w="1701" w:type="dxa"/>
            <w:tcBorders>
              <w:bottom w:val="single" w:sz="4" w:space="0" w:color="auto"/>
            </w:tcBorders>
            <w:vAlign w:val="center"/>
          </w:tcPr>
          <w:p w14:paraId="7E0BA2E4" w14:textId="6A6EE27F" w:rsidR="004217BD" w:rsidRPr="008730E1" w:rsidRDefault="00C668E3" w:rsidP="008730E1">
            <w:pPr>
              <w:jc w:val="center"/>
              <w:rPr>
                <w:rFonts w:asciiTheme="minorHAnsi" w:hAnsiTheme="minorHAnsi" w:cstheme="minorHAnsi"/>
                <w:color w:val="000000"/>
                <w:lang w:eastAsia="en-GB"/>
              </w:rPr>
            </w:pPr>
            <w:proofErr w:type="spellStart"/>
            <w:r>
              <w:rPr>
                <w:rFonts w:asciiTheme="minorHAnsi" w:hAnsiTheme="minorHAnsi" w:cstheme="minorHAnsi"/>
                <w:color w:val="000000"/>
                <w:lang w:eastAsia="en-GB"/>
              </w:rPr>
              <w:t>tbc</w:t>
            </w:r>
            <w:proofErr w:type="spellEnd"/>
          </w:p>
        </w:tc>
        <w:tc>
          <w:tcPr>
            <w:tcW w:w="5075" w:type="dxa"/>
            <w:vMerge/>
            <w:vAlign w:val="center"/>
          </w:tcPr>
          <w:p w14:paraId="1F74FCB7" w14:textId="77777777" w:rsidR="004217BD" w:rsidRPr="008730E1" w:rsidRDefault="004217BD" w:rsidP="008730E1">
            <w:pPr>
              <w:ind w:left="175" w:hanging="175"/>
              <w:rPr>
                <w:rFonts w:asciiTheme="minorHAnsi" w:hAnsiTheme="minorHAnsi" w:cstheme="minorHAnsi"/>
                <w:color w:val="000000"/>
                <w:lang w:eastAsia="en-GB"/>
              </w:rPr>
            </w:pPr>
          </w:p>
        </w:tc>
      </w:tr>
      <w:tr w:rsidR="004217BD" w:rsidRPr="008730E1" w14:paraId="75F177C2" w14:textId="77777777" w:rsidTr="00115D10">
        <w:trPr>
          <w:trHeight w:val="70"/>
        </w:trPr>
        <w:tc>
          <w:tcPr>
            <w:tcW w:w="2156" w:type="dxa"/>
            <w:vMerge/>
            <w:tcBorders>
              <w:bottom w:val="nil"/>
            </w:tcBorders>
          </w:tcPr>
          <w:p w14:paraId="497F8F78" w14:textId="77777777" w:rsidR="004217BD" w:rsidRPr="008730E1" w:rsidRDefault="004217BD" w:rsidP="00392255">
            <w:pPr>
              <w:numPr>
                <w:ilvl w:val="0"/>
                <w:numId w:val="19"/>
              </w:numPr>
              <w:rPr>
                <w:rFonts w:asciiTheme="minorHAnsi" w:hAnsiTheme="minorHAnsi" w:cstheme="minorHAnsi"/>
                <w:color w:val="000000"/>
                <w:lang w:eastAsia="en-GB"/>
              </w:rPr>
            </w:pPr>
          </w:p>
        </w:tc>
        <w:tc>
          <w:tcPr>
            <w:tcW w:w="5386" w:type="dxa"/>
            <w:tcBorders>
              <w:bottom w:val="single" w:sz="4" w:space="0" w:color="auto"/>
            </w:tcBorders>
          </w:tcPr>
          <w:p w14:paraId="3DAFDDDD" w14:textId="77777777" w:rsidR="004217BD" w:rsidRPr="008730E1" w:rsidRDefault="004217BD" w:rsidP="008730E1">
            <w:pPr>
              <w:rPr>
                <w:rFonts w:cs="Calibri"/>
                <w:lang w:eastAsia="en-GB"/>
              </w:rPr>
            </w:pPr>
            <w:r w:rsidRPr="008730E1">
              <w:rPr>
                <w:rFonts w:cs="Calibri"/>
                <w:lang w:eastAsia="en-GB"/>
              </w:rPr>
              <w:t>Portion E – Mop up of minor bugs</w:t>
            </w:r>
          </w:p>
        </w:tc>
        <w:tc>
          <w:tcPr>
            <w:tcW w:w="1701" w:type="dxa"/>
            <w:tcBorders>
              <w:bottom w:val="single" w:sz="4" w:space="0" w:color="auto"/>
            </w:tcBorders>
            <w:vAlign w:val="center"/>
          </w:tcPr>
          <w:p w14:paraId="1EDF3703" w14:textId="1031D8B9" w:rsidR="004217BD" w:rsidRPr="008730E1" w:rsidRDefault="00C668E3" w:rsidP="008730E1">
            <w:pPr>
              <w:jc w:val="center"/>
              <w:rPr>
                <w:rFonts w:asciiTheme="minorHAnsi" w:hAnsiTheme="minorHAnsi" w:cstheme="minorHAnsi"/>
                <w:color w:val="000000"/>
                <w:lang w:eastAsia="en-GB"/>
              </w:rPr>
            </w:pPr>
            <w:proofErr w:type="spellStart"/>
            <w:r>
              <w:rPr>
                <w:rFonts w:asciiTheme="minorHAnsi" w:hAnsiTheme="minorHAnsi" w:cstheme="minorHAnsi"/>
                <w:color w:val="000000"/>
                <w:lang w:eastAsia="en-GB"/>
              </w:rPr>
              <w:t>tbc</w:t>
            </w:r>
            <w:proofErr w:type="spellEnd"/>
          </w:p>
        </w:tc>
        <w:tc>
          <w:tcPr>
            <w:tcW w:w="5075" w:type="dxa"/>
            <w:vMerge/>
            <w:tcBorders>
              <w:bottom w:val="single" w:sz="4" w:space="0" w:color="auto"/>
            </w:tcBorders>
            <w:vAlign w:val="center"/>
          </w:tcPr>
          <w:p w14:paraId="744E2BC1" w14:textId="77777777" w:rsidR="004217BD" w:rsidRPr="008730E1" w:rsidRDefault="004217BD" w:rsidP="008730E1">
            <w:pPr>
              <w:ind w:left="175" w:hanging="175"/>
              <w:rPr>
                <w:rFonts w:asciiTheme="minorHAnsi" w:hAnsiTheme="minorHAnsi" w:cstheme="minorHAnsi"/>
                <w:color w:val="000000"/>
                <w:lang w:eastAsia="en-GB"/>
              </w:rPr>
            </w:pPr>
          </w:p>
        </w:tc>
      </w:tr>
      <w:tr w:rsidR="00635DE5" w:rsidRPr="008730E1" w14:paraId="54B34E3B" w14:textId="77777777" w:rsidTr="00115D10">
        <w:tc>
          <w:tcPr>
            <w:tcW w:w="2156" w:type="dxa"/>
            <w:vMerge/>
            <w:tcBorders>
              <w:top w:val="nil"/>
            </w:tcBorders>
          </w:tcPr>
          <w:p w14:paraId="7C195900" w14:textId="77777777" w:rsidR="00635DE5" w:rsidRPr="008730E1" w:rsidRDefault="00635DE5" w:rsidP="00635DE5">
            <w:pPr>
              <w:numPr>
                <w:ilvl w:val="0"/>
                <w:numId w:val="19"/>
              </w:numPr>
              <w:rPr>
                <w:rFonts w:asciiTheme="minorHAnsi" w:hAnsiTheme="minorHAnsi" w:cstheme="minorHAnsi"/>
                <w:color w:val="000000"/>
                <w:lang w:eastAsia="en-GB"/>
              </w:rPr>
            </w:pPr>
          </w:p>
        </w:tc>
        <w:tc>
          <w:tcPr>
            <w:tcW w:w="5386" w:type="dxa"/>
            <w:tcBorders>
              <w:top w:val="single" w:sz="4" w:space="0" w:color="auto"/>
            </w:tcBorders>
          </w:tcPr>
          <w:p w14:paraId="73784B89" w14:textId="33E744FB" w:rsidR="00635DE5" w:rsidRPr="008730E1" w:rsidRDefault="00635DE5" w:rsidP="00635DE5">
            <w:pPr>
              <w:rPr>
                <w:rFonts w:cs="Calibri"/>
                <w:lang w:eastAsia="en-GB"/>
              </w:rPr>
            </w:pPr>
            <w:r>
              <w:rPr>
                <w:rFonts w:cs="Calibri"/>
                <w:lang w:eastAsia="en-GB"/>
              </w:rPr>
              <w:t>Batch 3</w:t>
            </w:r>
            <w:r w:rsidRPr="008730E1">
              <w:rPr>
                <w:rFonts w:cs="Calibri"/>
                <w:lang w:eastAsia="en-GB"/>
              </w:rPr>
              <w:t xml:space="preserve"> (User Interface)</w:t>
            </w:r>
          </w:p>
        </w:tc>
        <w:tc>
          <w:tcPr>
            <w:tcW w:w="1701" w:type="dxa"/>
            <w:tcBorders>
              <w:top w:val="single" w:sz="4" w:space="0" w:color="auto"/>
            </w:tcBorders>
            <w:vAlign w:val="center"/>
          </w:tcPr>
          <w:p w14:paraId="68F6AE65" w14:textId="4A4E0F00" w:rsidR="00635DE5" w:rsidRPr="008730E1" w:rsidRDefault="00635DE5" w:rsidP="00635DE5">
            <w:pPr>
              <w:jc w:val="center"/>
              <w:rPr>
                <w:rFonts w:asciiTheme="minorHAnsi" w:hAnsiTheme="minorHAnsi" w:cstheme="minorHAnsi"/>
                <w:color w:val="000000"/>
                <w:lang w:eastAsia="en-GB"/>
              </w:rPr>
            </w:pPr>
            <w:proofErr w:type="spellStart"/>
            <w:r w:rsidRPr="008730E1">
              <w:rPr>
                <w:rFonts w:asciiTheme="minorHAnsi" w:hAnsiTheme="minorHAnsi" w:cstheme="minorHAnsi"/>
                <w:color w:val="000000"/>
                <w:lang w:eastAsia="en-GB"/>
              </w:rPr>
              <w:t>tbc</w:t>
            </w:r>
            <w:proofErr w:type="spellEnd"/>
          </w:p>
        </w:tc>
        <w:tc>
          <w:tcPr>
            <w:tcW w:w="5075" w:type="dxa"/>
            <w:tcBorders>
              <w:top w:val="single" w:sz="4" w:space="0" w:color="auto"/>
            </w:tcBorders>
            <w:vAlign w:val="center"/>
          </w:tcPr>
          <w:p w14:paraId="2FA24739" w14:textId="77777777" w:rsidR="00635DE5" w:rsidRPr="008730E1" w:rsidRDefault="00635DE5" w:rsidP="00635DE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The following </w:t>
            </w:r>
            <w:r>
              <w:rPr>
                <w:rFonts w:asciiTheme="minorHAnsi" w:hAnsiTheme="minorHAnsi" w:cstheme="minorHAnsi"/>
                <w:color w:val="000000"/>
                <w:lang w:eastAsia="en-GB"/>
              </w:rPr>
              <w:t>fixes and changes</w:t>
            </w:r>
            <w:r w:rsidRPr="008730E1">
              <w:rPr>
                <w:rFonts w:asciiTheme="minorHAnsi" w:hAnsiTheme="minorHAnsi" w:cstheme="minorHAnsi"/>
                <w:color w:val="000000"/>
                <w:lang w:eastAsia="en-GB"/>
              </w:rPr>
              <w:t xml:space="preserve"> will have been </w:t>
            </w:r>
            <w:r w:rsidRPr="008730E1">
              <w:rPr>
                <w:rFonts w:asciiTheme="minorHAnsi" w:hAnsiTheme="minorHAnsi" w:cstheme="minorHAnsi"/>
                <w:color w:val="000000"/>
                <w:lang w:eastAsia="en-GB"/>
              </w:rPr>
              <w:lastRenderedPageBreak/>
              <w:t xml:space="preserve">addressed by the contractor: </w:t>
            </w:r>
            <w:r w:rsidRPr="008730E1">
              <w:rPr>
                <w:rFonts w:asciiTheme="minorHAnsi" w:hAnsiTheme="minorHAnsi" w:cstheme="minorHAnsi"/>
                <w:lang w:eastAsia="en-GB"/>
              </w:rPr>
              <w:t xml:space="preserve">KI15, </w:t>
            </w:r>
            <w:r w:rsidRPr="008730E1">
              <w:rPr>
                <w:rFonts w:asciiTheme="minorHAnsi" w:hAnsiTheme="minorHAnsi" w:cstheme="minorHAnsi"/>
                <w:color w:val="000000"/>
                <w:lang w:eastAsia="en-GB"/>
              </w:rPr>
              <w:t>CR2, CR6, CR8, CR11, CR20, CR22, CR25, CR27, CR28</w:t>
            </w:r>
            <w:r>
              <w:rPr>
                <w:rFonts w:asciiTheme="minorHAnsi" w:hAnsiTheme="minorHAnsi" w:cstheme="minorHAnsi"/>
                <w:color w:val="000000"/>
                <w:lang w:eastAsia="en-GB"/>
              </w:rPr>
              <w:t>, CR41</w:t>
            </w:r>
          </w:p>
          <w:p w14:paraId="7F930F79" w14:textId="77777777" w:rsidR="00635DE5" w:rsidRPr="008730E1" w:rsidRDefault="00635DE5" w:rsidP="00635DE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The code has been uploaded onto GitHub.</w:t>
            </w:r>
          </w:p>
          <w:p w14:paraId="0E2C4DDA" w14:textId="47C596E2" w:rsidR="00635DE5" w:rsidRPr="008730E1" w:rsidRDefault="00635DE5" w:rsidP="00635DE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The HLU Tool re-released, in formats compatible with </w:t>
            </w:r>
            <w:r>
              <w:rPr>
                <w:rFonts w:asciiTheme="minorHAnsi" w:hAnsiTheme="minorHAnsi" w:cstheme="minorHAnsi"/>
                <w:color w:val="000000"/>
                <w:lang w:eastAsia="en-GB"/>
              </w:rPr>
              <w:t xml:space="preserve">ArcGIS 10.1 </w:t>
            </w:r>
            <w:r w:rsidRPr="008730E1">
              <w:rPr>
                <w:rFonts w:asciiTheme="minorHAnsi" w:hAnsiTheme="minorHAnsi" w:cstheme="minorHAnsi"/>
                <w:color w:val="000000"/>
                <w:lang w:eastAsia="en-GB"/>
              </w:rPr>
              <w:t xml:space="preserve">and </w:t>
            </w:r>
            <w:r>
              <w:rPr>
                <w:rFonts w:asciiTheme="minorHAnsi" w:hAnsiTheme="minorHAnsi" w:cstheme="minorHAnsi"/>
                <w:color w:val="000000"/>
                <w:lang w:eastAsia="en-GB"/>
              </w:rPr>
              <w:t>MapInfo 11.5</w:t>
            </w:r>
          </w:p>
        </w:tc>
      </w:tr>
      <w:tr w:rsidR="00635DE5" w:rsidRPr="008730E1" w14:paraId="7417D3E9" w14:textId="77777777" w:rsidTr="00115D10">
        <w:tc>
          <w:tcPr>
            <w:tcW w:w="2156" w:type="dxa"/>
            <w:vMerge/>
          </w:tcPr>
          <w:p w14:paraId="4C354324" w14:textId="77777777" w:rsidR="00635DE5" w:rsidRPr="008730E1" w:rsidRDefault="00635DE5" w:rsidP="00635DE5">
            <w:pPr>
              <w:numPr>
                <w:ilvl w:val="0"/>
                <w:numId w:val="19"/>
              </w:numPr>
              <w:rPr>
                <w:rFonts w:asciiTheme="minorHAnsi" w:hAnsiTheme="minorHAnsi" w:cstheme="minorHAnsi"/>
                <w:color w:val="000000"/>
                <w:lang w:eastAsia="en-GB"/>
              </w:rPr>
            </w:pPr>
          </w:p>
        </w:tc>
        <w:tc>
          <w:tcPr>
            <w:tcW w:w="5386" w:type="dxa"/>
          </w:tcPr>
          <w:p w14:paraId="325D8C07" w14:textId="3DAE0EC7" w:rsidR="00635DE5" w:rsidRPr="002532E2" w:rsidRDefault="00635DE5" w:rsidP="00635DE5">
            <w:pPr>
              <w:rPr>
                <w:rFonts w:cs="Calibri"/>
                <w:b/>
                <w:lang w:eastAsia="en-GB"/>
              </w:rPr>
            </w:pPr>
            <w:r w:rsidRPr="002532E2">
              <w:rPr>
                <w:rFonts w:cs="Calibri"/>
                <w:b/>
                <w:lang w:eastAsia="en-GB"/>
              </w:rPr>
              <w:t>Batch 4 (Select by Attributes)</w:t>
            </w:r>
          </w:p>
        </w:tc>
        <w:tc>
          <w:tcPr>
            <w:tcW w:w="1701" w:type="dxa"/>
            <w:vAlign w:val="center"/>
          </w:tcPr>
          <w:p w14:paraId="49D1BB1D" w14:textId="5979BFBC" w:rsidR="00635DE5" w:rsidRPr="008730E1" w:rsidRDefault="00635DE5" w:rsidP="00635DE5">
            <w:pPr>
              <w:jc w:val="center"/>
              <w:rPr>
                <w:rFonts w:asciiTheme="minorHAnsi" w:hAnsiTheme="minorHAnsi" w:cstheme="minorHAnsi"/>
                <w:color w:val="000000"/>
                <w:lang w:eastAsia="en-GB"/>
              </w:rPr>
            </w:pPr>
            <w:proofErr w:type="spellStart"/>
            <w:r w:rsidRPr="008730E1">
              <w:rPr>
                <w:rFonts w:asciiTheme="minorHAnsi" w:hAnsiTheme="minorHAnsi" w:cstheme="minorHAnsi"/>
                <w:color w:val="000000"/>
                <w:lang w:eastAsia="en-GB"/>
              </w:rPr>
              <w:t>tbc</w:t>
            </w:r>
            <w:proofErr w:type="spellEnd"/>
          </w:p>
        </w:tc>
        <w:tc>
          <w:tcPr>
            <w:tcW w:w="5075" w:type="dxa"/>
            <w:vAlign w:val="center"/>
          </w:tcPr>
          <w:p w14:paraId="2EBD682A" w14:textId="77777777" w:rsidR="00635DE5" w:rsidRPr="008730E1" w:rsidRDefault="00635DE5" w:rsidP="00635DE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The following </w:t>
            </w:r>
            <w:r>
              <w:rPr>
                <w:rFonts w:asciiTheme="minorHAnsi" w:hAnsiTheme="minorHAnsi" w:cstheme="minorHAnsi"/>
                <w:color w:val="000000"/>
                <w:lang w:eastAsia="en-GB"/>
              </w:rPr>
              <w:t>changes</w:t>
            </w:r>
            <w:r w:rsidRPr="008730E1">
              <w:rPr>
                <w:rFonts w:asciiTheme="minorHAnsi" w:hAnsiTheme="minorHAnsi" w:cstheme="minorHAnsi"/>
                <w:color w:val="000000"/>
                <w:lang w:eastAsia="en-GB"/>
              </w:rPr>
              <w:t xml:space="preserve"> will have been addressed by the contractor: CR5, CR12</w:t>
            </w:r>
          </w:p>
          <w:p w14:paraId="3351D712" w14:textId="77777777" w:rsidR="00635DE5" w:rsidRPr="008730E1" w:rsidRDefault="00635DE5" w:rsidP="00635DE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The code has been uploaded onto GitHub.</w:t>
            </w:r>
          </w:p>
          <w:p w14:paraId="35FE33D9" w14:textId="65B48FC6" w:rsidR="00635DE5" w:rsidRPr="008730E1" w:rsidRDefault="00635DE5" w:rsidP="00635DE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The HLU Tool re-released, in formats compatible with </w:t>
            </w:r>
            <w:r>
              <w:rPr>
                <w:rFonts w:asciiTheme="minorHAnsi" w:hAnsiTheme="minorHAnsi" w:cstheme="minorHAnsi"/>
                <w:color w:val="000000"/>
                <w:lang w:eastAsia="en-GB"/>
              </w:rPr>
              <w:t xml:space="preserve">ArcGIS 10.1 </w:t>
            </w:r>
            <w:r w:rsidRPr="008730E1">
              <w:rPr>
                <w:rFonts w:asciiTheme="minorHAnsi" w:hAnsiTheme="minorHAnsi" w:cstheme="minorHAnsi"/>
                <w:color w:val="000000"/>
                <w:lang w:eastAsia="en-GB"/>
              </w:rPr>
              <w:t xml:space="preserve">and </w:t>
            </w:r>
            <w:r>
              <w:rPr>
                <w:rFonts w:asciiTheme="minorHAnsi" w:hAnsiTheme="minorHAnsi" w:cstheme="minorHAnsi"/>
                <w:color w:val="000000"/>
                <w:lang w:eastAsia="en-GB"/>
              </w:rPr>
              <w:t>MapInfo 11.5</w:t>
            </w:r>
          </w:p>
        </w:tc>
      </w:tr>
      <w:tr w:rsidR="00635DE5" w:rsidRPr="008730E1" w14:paraId="6E3429CC" w14:textId="77777777" w:rsidTr="00115D10">
        <w:tc>
          <w:tcPr>
            <w:tcW w:w="2156" w:type="dxa"/>
            <w:vMerge/>
          </w:tcPr>
          <w:p w14:paraId="5AD3E2B1" w14:textId="77777777" w:rsidR="00635DE5" w:rsidRPr="008730E1" w:rsidRDefault="00635DE5" w:rsidP="00635DE5">
            <w:pPr>
              <w:numPr>
                <w:ilvl w:val="0"/>
                <w:numId w:val="19"/>
              </w:numPr>
              <w:rPr>
                <w:rFonts w:asciiTheme="minorHAnsi" w:hAnsiTheme="minorHAnsi" w:cstheme="minorHAnsi"/>
                <w:color w:val="000000"/>
                <w:lang w:eastAsia="en-GB"/>
              </w:rPr>
            </w:pPr>
          </w:p>
        </w:tc>
        <w:tc>
          <w:tcPr>
            <w:tcW w:w="5386" w:type="dxa"/>
          </w:tcPr>
          <w:p w14:paraId="0DAC79C5" w14:textId="3657C6D1" w:rsidR="00635DE5" w:rsidRPr="002532E2" w:rsidRDefault="00635DE5" w:rsidP="00635DE5">
            <w:pPr>
              <w:rPr>
                <w:rFonts w:cs="Calibri"/>
                <w:b/>
                <w:lang w:eastAsia="en-GB"/>
              </w:rPr>
            </w:pPr>
            <w:r w:rsidRPr="002532E2">
              <w:rPr>
                <w:rFonts w:cs="Calibri"/>
                <w:b/>
                <w:lang w:eastAsia="en-GB"/>
              </w:rPr>
              <w:t>Batch 5 (Points &amp; Lines Functionality)</w:t>
            </w:r>
          </w:p>
        </w:tc>
        <w:tc>
          <w:tcPr>
            <w:tcW w:w="1701" w:type="dxa"/>
            <w:vAlign w:val="center"/>
          </w:tcPr>
          <w:p w14:paraId="2CC82966" w14:textId="60731831" w:rsidR="00635DE5" w:rsidRPr="008730E1" w:rsidRDefault="00635DE5" w:rsidP="00635DE5">
            <w:pPr>
              <w:jc w:val="center"/>
              <w:rPr>
                <w:rFonts w:asciiTheme="minorHAnsi" w:hAnsiTheme="minorHAnsi" w:cstheme="minorHAnsi"/>
                <w:color w:val="000000"/>
                <w:lang w:eastAsia="en-GB"/>
              </w:rPr>
            </w:pPr>
            <w:proofErr w:type="spellStart"/>
            <w:r w:rsidRPr="008730E1">
              <w:rPr>
                <w:rFonts w:asciiTheme="minorHAnsi" w:hAnsiTheme="minorHAnsi" w:cstheme="minorHAnsi"/>
                <w:color w:val="000000"/>
                <w:lang w:eastAsia="en-GB"/>
              </w:rPr>
              <w:t>tbc</w:t>
            </w:r>
            <w:proofErr w:type="spellEnd"/>
          </w:p>
        </w:tc>
        <w:tc>
          <w:tcPr>
            <w:tcW w:w="5075" w:type="dxa"/>
            <w:vAlign w:val="center"/>
          </w:tcPr>
          <w:p w14:paraId="3A73E897" w14:textId="77777777" w:rsidR="00635DE5" w:rsidRPr="008730E1" w:rsidRDefault="00635DE5" w:rsidP="00635DE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The following </w:t>
            </w:r>
            <w:r>
              <w:rPr>
                <w:rFonts w:asciiTheme="minorHAnsi" w:hAnsiTheme="minorHAnsi" w:cstheme="minorHAnsi"/>
                <w:color w:val="000000"/>
                <w:lang w:eastAsia="en-GB"/>
              </w:rPr>
              <w:t>changes</w:t>
            </w:r>
            <w:r w:rsidRPr="008730E1">
              <w:rPr>
                <w:rFonts w:asciiTheme="minorHAnsi" w:hAnsiTheme="minorHAnsi" w:cstheme="minorHAnsi"/>
                <w:color w:val="000000"/>
                <w:lang w:eastAsia="en-GB"/>
              </w:rPr>
              <w:t xml:space="preserve"> will have been addressed by the contractor: CR33, CR24</w:t>
            </w:r>
          </w:p>
          <w:p w14:paraId="0BAECC10" w14:textId="77777777" w:rsidR="00635DE5" w:rsidRPr="008730E1" w:rsidRDefault="00635DE5" w:rsidP="00635DE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The code has been uploaded onto GitHub.</w:t>
            </w:r>
          </w:p>
          <w:p w14:paraId="44A44D3E" w14:textId="4BD7482B" w:rsidR="00635DE5" w:rsidRPr="008730E1" w:rsidRDefault="00635DE5" w:rsidP="00635DE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The HLU Tool re-released, in formats compatible with </w:t>
            </w:r>
            <w:r>
              <w:rPr>
                <w:rFonts w:asciiTheme="minorHAnsi" w:hAnsiTheme="minorHAnsi" w:cstheme="minorHAnsi"/>
                <w:color w:val="000000"/>
                <w:lang w:eastAsia="en-GB"/>
              </w:rPr>
              <w:t xml:space="preserve">ArcGIS 10.1 </w:t>
            </w:r>
            <w:r w:rsidRPr="008730E1">
              <w:rPr>
                <w:rFonts w:asciiTheme="minorHAnsi" w:hAnsiTheme="minorHAnsi" w:cstheme="minorHAnsi"/>
                <w:color w:val="000000"/>
                <w:lang w:eastAsia="en-GB"/>
              </w:rPr>
              <w:t xml:space="preserve">and </w:t>
            </w:r>
            <w:r>
              <w:rPr>
                <w:rFonts w:asciiTheme="minorHAnsi" w:hAnsiTheme="minorHAnsi" w:cstheme="minorHAnsi"/>
                <w:color w:val="000000"/>
                <w:lang w:eastAsia="en-GB"/>
              </w:rPr>
              <w:t>MapInfo 11.5</w:t>
            </w:r>
          </w:p>
        </w:tc>
      </w:tr>
      <w:tr w:rsidR="00635DE5" w:rsidRPr="008730E1" w14:paraId="200C4983" w14:textId="77777777" w:rsidTr="00115D10">
        <w:tc>
          <w:tcPr>
            <w:tcW w:w="2156" w:type="dxa"/>
            <w:vMerge/>
          </w:tcPr>
          <w:p w14:paraId="30CE21B4" w14:textId="77777777" w:rsidR="00635DE5" w:rsidRPr="008730E1" w:rsidRDefault="00635DE5" w:rsidP="00635DE5">
            <w:pPr>
              <w:numPr>
                <w:ilvl w:val="0"/>
                <w:numId w:val="19"/>
              </w:numPr>
              <w:rPr>
                <w:rFonts w:asciiTheme="minorHAnsi" w:hAnsiTheme="minorHAnsi" w:cstheme="minorHAnsi"/>
                <w:color w:val="000000"/>
                <w:lang w:eastAsia="en-GB"/>
              </w:rPr>
            </w:pPr>
          </w:p>
        </w:tc>
        <w:tc>
          <w:tcPr>
            <w:tcW w:w="5386" w:type="dxa"/>
          </w:tcPr>
          <w:p w14:paraId="6EEFB70D" w14:textId="32B2914C" w:rsidR="00635DE5" w:rsidRPr="002532E2" w:rsidRDefault="00635DE5" w:rsidP="00635DE5">
            <w:pPr>
              <w:rPr>
                <w:rFonts w:cs="Calibri"/>
                <w:b/>
                <w:lang w:eastAsia="en-GB"/>
              </w:rPr>
            </w:pPr>
            <w:r w:rsidRPr="002532E2">
              <w:rPr>
                <w:rFonts w:cs="Calibri"/>
                <w:b/>
                <w:lang w:eastAsia="en-GB"/>
              </w:rPr>
              <w:t>Batch 6 (National Inventory Format Compatibility)</w:t>
            </w:r>
          </w:p>
        </w:tc>
        <w:tc>
          <w:tcPr>
            <w:tcW w:w="1701" w:type="dxa"/>
            <w:vAlign w:val="center"/>
          </w:tcPr>
          <w:p w14:paraId="7D4E648E" w14:textId="077CDCF7" w:rsidR="00635DE5" w:rsidRPr="008730E1" w:rsidRDefault="00635DE5" w:rsidP="00635DE5">
            <w:pPr>
              <w:jc w:val="center"/>
              <w:rPr>
                <w:rFonts w:asciiTheme="minorHAnsi" w:hAnsiTheme="minorHAnsi" w:cstheme="minorHAnsi"/>
                <w:color w:val="000000"/>
                <w:lang w:eastAsia="en-GB"/>
              </w:rPr>
            </w:pPr>
            <w:proofErr w:type="spellStart"/>
            <w:r w:rsidRPr="008730E1">
              <w:rPr>
                <w:rFonts w:asciiTheme="minorHAnsi" w:hAnsiTheme="minorHAnsi" w:cstheme="minorHAnsi"/>
                <w:color w:val="000000"/>
                <w:lang w:eastAsia="en-GB"/>
              </w:rPr>
              <w:t>tbc</w:t>
            </w:r>
            <w:proofErr w:type="spellEnd"/>
          </w:p>
        </w:tc>
        <w:tc>
          <w:tcPr>
            <w:tcW w:w="5075" w:type="dxa"/>
            <w:vAlign w:val="center"/>
          </w:tcPr>
          <w:p w14:paraId="5C35A6BA" w14:textId="77777777" w:rsidR="00635DE5" w:rsidRPr="008730E1" w:rsidRDefault="00635DE5" w:rsidP="00635DE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The following </w:t>
            </w:r>
            <w:r>
              <w:rPr>
                <w:rFonts w:asciiTheme="minorHAnsi" w:hAnsiTheme="minorHAnsi" w:cstheme="minorHAnsi"/>
                <w:color w:val="000000"/>
                <w:lang w:eastAsia="en-GB"/>
              </w:rPr>
              <w:t>changes</w:t>
            </w:r>
            <w:r w:rsidRPr="008730E1">
              <w:rPr>
                <w:rFonts w:asciiTheme="minorHAnsi" w:hAnsiTheme="minorHAnsi" w:cstheme="minorHAnsi"/>
                <w:color w:val="000000"/>
                <w:lang w:eastAsia="en-GB"/>
              </w:rPr>
              <w:t xml:space="preserve"> will have been addressed by the contractor: CR34, CR35, CR36, CR37</w:t>
            </w:r>
          </w:p>
          <w:p w14:paraId="114A13DA" w14:textId="77777777" w:rsidR="00635DE5" w:rsidRPr="008730E1" w:rsidRDefault="00635DE5" w:rsidP="00635DE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The code has been uploaded onto GitHub.</w:t>
            </w:r>
          </w:p>
          <w:p w14:paraId="053A138A" w14:textId="61E84359" w:rsidR="00635DE5" w:rsidRPr="008730E1" w:rsidRDefault="00635DE5" w:rsidP="00635DE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The HLU Tool re-released, in formats compatible with </w:t>
            </w:r>
            <w:r>
              <w:rPr>
                <w:rFonts w:asciiTheme="minorHAnsi" w:hAnsiTheme="minorHAnsi" w:cstheme="minorHAnsi"/>
                <w:color w:val="000000"/>
                <w:lang w:eastAsia="en-GB"/>
              </w:rPr>
              <w:t xml:space="preserve">ArcGIS 10.1 </w:t>
            </w:r>
            <w:r w:rsidRPr="008730E1">
              <w:rPr>
                <w:rFonts w:asciiTheme="minorHAnsi" w:hAnsiTheme="minorHAnsi" w:cstheme="minorHAnsi"/>
                <w:color w:val="000000"/>
                <w:lang w:eastAsia="en-GB"/>
              </w:rPr>
              <w:t xml:space="preserve">and </w:t>
            </w:r>
            <w:r>
              <w:rPr>
                <w:rFonts w:asciiTheme="minorHAnsi" w:hAnsiTheme="minorHAnsi" w:cstheme="minorHAnsi"/>
                <w:color w:val="000000"/>
                <w:lang w:eastAsia="en-GB"/>
              </w:rPr>
              <w:t>MapInfo 11.5</w:t>
            </w:r>
          </w:p>
        </w:tc>
      </w:tr>
      <w:tr w:rsidR="00635DE5" w:rsidRPr="008730E1" w14:paraId="568A7260" w14:textId="77777777" w:rsidTr="00115D10">
        <w:tc>
          <w:tcPr>
            <w:tcW w:w="2156" w:type="dxa"/>
            <w:vMerge/>
          </w:tcPr>
          <w:p w14:paraId="6A4A912B" w14:textId="77777777" w:rsidR="00635DE5" w:rsidRPr="008730E1" w:rsidRDefault="00635DE5" w:rsidP="00635DE5">
            <w:pPr>
              <w:numPr>
                <w:ilvl w:val="0"/>
                <w:numId w:val="19"/>
              </w:numPr>
              <w:rPr>
                <w:rFonts w:asciiTheme="minorHAnsi" w:hAnsiTheme="minorHAnsi" w:cstheme="minorHAnsi"/>
                <w:color w:val="000000"/>
                <w:lang w:eastAsia="en-GB"/>
              </w:rPr>
            </w:pPr>
          </w:p>
        </w:tc>
        <w:tc>
          <w:tcPr>
            <w:tcW w:w="5386" w:type="dxa"/>
          </w:tcPr>
          <w:p w14:paraId="49B01695" w14:textId="1A4CCECA" w:rsidR="00635DE5" w:rsidRPr="002532E2" w:rsidRDefault="00635DE5" w:rsidP="00635DE5">
            <w:pPr>
              <w:rPr>
                <w:rFonts w:cs="Calibri"/>
                <w:b/>
                <w:lang w:eastAsia="en-GB"/>
              </w:rPr>
            </w:pPr>
            <w:r w:rsidRPr="002532E2">
              <w:rPr>
                <w:rFonts w:cs="Calibri"/>
                <w:b/>
                <w:lang w:eastAsia="en-GB"/>
              </w:rPr>
              <w:t>Batch 7 (Export Functionality)</w:t>
            </w:r>
          </w:p>
        </w:tc>
        <w:tc>
          <w:tcPr>
            <w:tcW w:w="1701" w:type="dxa"/>
            <w:vAlign w:val="center"/>
          </w:tcPr>
          <w:p w14:paraId="035F248E" w14:textId="0FA5E364" w:rsidR="00635DE5" w:rsidRPr="008730E1" w:rsidRDefault="00635DE5" w:rsidP="00635DE5">
            <w:pPr>
              <w:jc w:val="center"/>
              <w:rPr>
                <w:rFonts w:asciiTheme="minorHAnsi" w:hAnsiTheme="minorHAnsi" w:cstheme="minorHAnsi"/>
                <w:color w:val="000000"/>
                <w:lang w:eastAsia="en-GB"/>
              </w:rPr>
            </w:pPr>
            <w:proofErr w:type="spellStart"/>
            <w:r w:rsidRPr="008730E1">
              <w:rPr>
                <w:rFonts w:asciiTheme="minorHAnsi" w:hAnsiTheme="minorHAnsi" w:cstheme="minorHAnsi"/>
                <w:color w:val="000000"/>
                <w:lang w:eastAsia="en-GB"/>
              </w:rPr>
              <w:t>tbc</w:t>
            </w:r>
            <w:proofErr w:type="spellEnd"/>
          </w:p>
        </w:tc>
        <w:tc>
          <w:tcPr>
            <w:tcW w:w="5075" w:type="dxa"/>
            <w:vAlign w:val="center"/>
          </w:tcPr>
          <w:p w14:paraId="6A113C28" w14:textId="77777777" w:rsidR="00635DE5" w:rsidRPr="008730E1" w:rsidRDefault="00635DE5" w:rsidP="00635DE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The following </w:t>
            </w:r>
            <w:r>
              <w:rPr>
                <w:rFonts w:asciiTheme="minorHAnsi" w:hAnsiTheme="minorHAnsi" w:cstheme="minorHAnsi"/>
                <w:color w:val="000000"/>
                <w:lang w:eastAsia="en-GB"/>
              </w:rPr>
              <w:t>fixes and changes</w:t>
            </w:r>
            <w:r w:rsidRPr="008730E1">
              <w:rPr>
                <w:rFonts w:asciiTheme="minorHAnsi" w:hAnsiTheme="minorHAnsi" w:cstheme="minorHAnsi"/>
                <w:color w:val="000000"/>
                <w:lang w:eastAsia="en-GB"/>
              </w:rPr>
              <w:t xml:space="preserve"> will have been addressed by the contractor: KI88, KI95, CR13, CR14, CR15, CR16, CR17, CR18</w:t>
            </w:r>
          </w:p>
          <w:p w14:paraId="323DB9A7" w14:textId="77777777" w:rsidR="00635DE5" w:rsidRPr="008730E1" w:rsidRDefault="00635DE5" w:rsidP="00635DE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The code has been uploaded onto GitHub.</w:t>
            </w:r>
          </w:p>
          <w:p w14:paraId="5847D385" w14:textId="0507FD75" w:rsidR="00635DE5" w:rsidRPr="008730E1" w:rsidRDefault="00635DE5" w:rsidP="00635DE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The HLU Tool re-released, in formats </w:t>
            </w:r>
            <w:r w:rsidRPr="008730E1">
              <w:rPr>
                <w:rFonts w:asciiTheme="minorHAnsi" w:hAnsiTheme="minorHAnsi" w:cstheme="minorHAnsi"/>
                <w:color w:val="000000"/>
                <w:lang w:eastAsia="en-GB"/>
              </w:rPr>
              <w:lastRenderedPageBreak/>
              <w:t xml:space="preserve">compatible with </w:t>
            </w:r>
            <w:r>
              <w:rPr>
                <w:rFonts w:asciiTheme="minorHAnsi" w:hAnsiTheme="minorHAnsi" w:cstheme="minorHAnsi"/>
                <w:color w:val="000000"/>
                <w:lang w:eastAsia="en-GB"/>
              </w:rPr>
              <w:t xml:space="preserve">ArcGIS 10.1 </w:t>
            </w:r>
            <w:r w:rsidRPr="008730E1">
              <w:rPr>
                <w:rFonts w:asciiTheme="minorHAnsi" w:hAnsiTheme="minorHAnsi" w:cstheme="minorHAnsi"/>
                <w:color w:val="000000"/>
                <w:lang w:eastAsia="en-GB"/>
              </w:rPr>
              <w:t xml:space="preserve">and </w:t>
            </w:r>
            <w:r>
              <w:rPr>
                <w:rFonts w:asciiTheme="minorHAnsi" w:hAnsiTheme="minorHAnsi" w:cstheme="minorHAnsi"/>
                <w:color w:val="000000"/>
                <w:lang w:eastAsia="en-GB"/>
              </w:rPr>
              <w:t>MapInfo 11.5</w:t>
            </w:r>
          </w:p>
        </w:tc>
      </w:tr>
      <w:tr w:rsidR="00635DE5" w:rsidRPr="008730E1" w14:paraId="0DA57B30" w14:textId="77777777" w:rsidTr="00115D10">
        <w:tc>
          <w:tcPr>
            <w:tcW w:w="2156" w:type="dxa"/>
            <w:vMerge w:val="restart"/>
          </w:tcPr>
          <w:p w14:paraId="3E8FDEE6" w14:textId="6D5B2AE1" w:rsidR="00635DE5" w:rsidRPr="002532E2" w:rsidRDefault="00635DE5" w:rsidP="00F7404D">
            <w:pPr>
              <w:numPr>
                <w:ilvl w:val="0"/>
                <w:numId w:val="19"/>
              </w:numPr>
              <w:ind w:left="318"/>
              <w:rPr>
                <w:rFonts w:asciiTheme="minorHAnsi" w:hAnsiTheme="minorHAnsi" w:cstheme="minorHAnsi"/>
                <w:color w:val="000000"/>
                <w:lang w:eastAsia="en-GB"/>
              </w:rPr>
            </w:pPr>
            <w:r w:rsidRPr="008730E1">
              <w:rPr>
                <w:rFonts w:asciiTheme="minorHAnsi" w:hAnsiTheme="minorHAnsi" w:cstheme="minorHAnsi"/>
                <w:color w:val="000000"/>
                <w:lang w:eastAsia="en-GB"/>
              </w:rPr>
              <w:lastRenderedPageBreak/>
              <w:t>LRC user-testing</w:t>
            </w:r>
            <w:r w:rsidR="00EF5211">
              <w:rPr>
                <w:rFonts w:asciiTheme="minorHAnsi" w:hAnsiTheme="minorHAnsi" w:cstheme="minorHAnsi"/>
                <w:color w:val="000000"/>
                <w:lang w:eastAsia="en-GB"/>
              </w:rPr>
              <w:t xml:space="preserve"> (</w:t>
            </w:r>
            <w:r w:rsidR="00F7404D">
              <w:rPr>
                <w:rFonts w:asciiTheme="minorHAnsi" w:hAnsiTheme="minorHAnsi" w:cstheme="minorHAnsi"/>
                <w:color w:val="000000"/>
                <w:lang w:eastAsia="en-GB"/>
              </w:rPr>
              <w:t>run in parallel with unit 2</w:t>
            </w:r>
            <w:r w:rsidR="00EF5211">
              <w:rPr>
                <w:rFonts w:asciiTheme="minorHAnsi" w:hAnsiTheme="minorHAnsi" w:cstheme="minorHAnsi"/>
                <w:color w:val="000000"/>
                <w:lang w:eastAsia="en-GB"/>
              </w:rPr>
              <w:t>)</w:t>
            </w:r>
          </w:p>
        </w:tc>
        <w:tc>
          <w:tcPr>
            <w:tcW w:w="5386" w:type="dxa"/>
          </w:tcPr>
          <w:p w14:paraId="3066FE4A" w14:textId="7C1AE191" w:rsidR="00635DE5" w:rsidRPr="008730E1" w:rsidRDefault="00635DE5" w:rsidP="002532E2">
            <w:pPr>
              <w:rPr>
                <w:rFonts w:asciiTheme="minorHAnsi" w:hAnsiTheme="minorHAnsi" w:cstheme="minorHAnsi"/>
                <w:color w:val="000000"/>
                <w:lang w:eastAsia="en-GB"/>
              </w:rPr>
            </w:pPr>
            <w:r>
              <w:rPr>
                <w:rFonts w:asciiTheme="minorHAnsi" w:hAnsiTheme="minorHAnsi" w:cstheme="minorHAnsi"/>
                <w:color w:val="000000"/>
                <w:lang w:eastAsia="en-GB"/>
              </w:rPr>
              <w:t xml:space="preserve">Project Co-ordinator and LRC Representatives will perform </w:t>
            </w:r>
            <w:r w:rsidRPr="008730E1">
              <w:rPr>
                <w:rFonts w:asciiTheme="minorHAnsi" w:hAnsiTheme="minorHAnsi" w:cstheme="minorHAnsi"/>
                <w:color w:val="000000"/>
                <w:lang w:eastAsia="en-GB"/>
              </w:rPr>
              <w:t>user</w:t>
            </w:r>
            <w:r>
              <w:rPr>
                <w:rFonts w:asciiTheme="minorHAnsi" w:hAnsiTheme="minorHAnsi" w:cstheme="minorHAnsi"/>
                <w:color w:val="000000"/>
                <w:lang w:eastAsia="en-GB"/>
              </w:rPr>
              <w:t xml:space="preserve"> acceptance </w:t>
            </w:r>
            <w:r w:rsidRPr="008730E1">
              <w:rPr>
                <w:rFonts w:asciiTheme="minorHAnsi" w:hAnsiTheme="minorHAnsi" w:cstheme="minorHAnsi"/>
                <w:color w:val="000000"/>
                <w:lang w:eastAsia="en-GB"/>
              </w:rPr>
              <w:t>testing</w:t>
            </w:r>
            <w:r w:rsidR="002532E2">
              <w:rPr>
                <w:rFonts w:asciiTheme="minorHAnsi" w:hAnsiTheme="minorHAnsi" w:cstheme="minorHAnsi"/>
                <w:color w:val="000000"/>
                <w:lang w:eastAsia="en-GB"/>
              </w:rPr>
              <w:t xml:space="preserve"> and log all issues</w:t>
            </w:r>
          </w:p>
        </w:tc>
        <w:tc>
          <w:tcPr>
            <w:tcW w:w="1701" w:type="dxa"/>
            <w:vAlign w:val="center"/>
          </w:tcPr>
          <w:p w14:paraId="7A363A77" w14:textId="6DB9F3C0" w:rsidR="00635DE5" w:rsidRPr="008730E1" w:rsidRDefault="002532E2" w:rsidP="00635DE5">
            <w:pPr>
              <w:jc w:val="center"/>
              <w:rPr>
                <w:rFonts w:asciiTheme="minorHAnsi" w:hAnsiTheme="minorHAnsi" w:cstheme="minorHAnsi"/>
                <w:color w:val="000000"/>
                <w:lang w:eastAsia="en-GB"/>
              </w:rPr>
            </w:pPr>
            <w:r>
              <w:rPr>
                <w:rFonts w:asciiTheme="minorHAnsi" w:hAnsiTheme="minorHAnsi" w:cstheme="minorHAnsi"/>
                <w:color w:val="000000"/>
                <w:lang w:eastAsia="en-GB"/>
              </w:rPr>
              <w:t>21</w:t>
            </w:r>
          </w:p>
        </w:tc>
        <w:tc>
          <w:tcPr>
            <w:tcW w:w="5075" w:type="dxa"/>
            <w:vAlign w:val="center"/>
          </w:tcPr>
          <w:p w14:paraId="4B93C7A9" w14:textId="0A3A27D8" w:rsidR="00635DE5" w:rsidRPr="008730E1" w:rsidRDefault="002532E2" w:rsidP="00635DE5">
            <w:pPr>
              <w:numPr>
                <w:ilvl w:val="0"/>
                <w:numId w:val="10"/>
              </w:numPr>
              <w:ind w:left="175" w:hanging="175"/>
              <w:rPr>
                <w:rFonts w:asciiTheme="minorHAnsi" w:hAnsiTheme="minorHAnsi" w:cstheme="minorHAnsi"/>
                <w:color w:val="000000"/>
                <w:lang w:eastAsia="en-GB"/>
              </w:rPr>
            </w:pPr>
            <w:r>
              <w:rPr>
                <w:rFonts w:asciiTheme="minorHAnsi" w:hAnsiTheme="minorHAnsi" w:cstheme="minorHAnsi"/>
                <w:color w:val="000000"/>
                <w:lang w:eastAsia="en-GB"/>
              </w:rPr>
              <w:t>Bug fixes and change request e</w:t>
            </w:r>
            <w:r w:rsidR="00635DE5" w:rsidRPr="008730E1">
              <w:rPr>
                <w:rFonts w:asciiTheme="minorHAnsi" w:hAnsiTheme="minorHAnsi" w:cstheme="minorHAnsi"/>
                <w:color w:val="000000"/>
                <w:lang w:eastAsia="en-GB"/>
              </w:rPr>
              <w:t>nhancements meet specified requirements</w:t>
            </w:r>
          </w:p>
          <w:p w14:paraId="7F5F7F59" w14:textId="26FFB27A" w:rsidR="00635DE5" w:rsidRPr="008730E1" w:rsidRDefault="00635DE5" w:rsidP="00635DE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No testing bugs have been identified or testing issues have been responded to and </w:t>
            </w:r>
            <w:r>
              <w:rPr>
                <w:rFonts w:asciiTheme="minorHAnsi" w:hAnsiTheme="minorHAnsi" w:cstheme="minorHAnsi"/>
                <w:color w:val="000000"/>
                <w:lang w:eastAsia="en-GB"/>
              </w:rPr>
              <w:t xml:space="preserve">will be </w:t>
            </w:r>
            <w:r w:rsidRPr="008730E1">
              <w:rPr>
                <w:rFonts w:asciiTheme="minorHAnsi" w:hAnsiTheme="minorHAnsi" w:cstheme="minorHAnsi"/>
                <w:color w:val="000000"/>
                <w:lang w:eastAsia="en-GB"/>
              </w:rPr>
              <w:t xml:space="preserve">resolved </w:t>
            </w:r>
            <w:r>
              <w:rPr>
                <w:rFonts w:asciiTheme="minorHAnsi" w:hAnsiTheme="minorHAnsi" w:cstheme="minorHAnsi"/>
                <w:color w:val="000000"/>
                <w:lang w:eastAsia="en-GB"/>
              </w:rPr>
              <w:t>in a later portion or batch</w:t>
            </w:r>
          </w:p>
        </w:tc>
      </w:tr>
      <w:tr w:rsidR="00635DE5" w:rsidRPr="008730E1" w14:paraId="0E806B02" w14:textId="77777777" w:rsidTr="00115D10">
        <w:tc>
          <w:tcPr>
            <w:tcW w:w="2156" w:type="dxa"/>
            <w:vMerge/>
          </w:tcPr>
          <w:p w14:paraId="68EE20EF" w14:textId="77777777" w:rsidR="00635DE5" w:rsidRPr="008730E1" w:rsidRDefault="00635DE5" w:rsidP="00635DE5">
            <w:pPr>
              <w:numPr>
                <w:ilvl w:val="0"/>
                <w:numId w:val="19"/>
              </w:numPr>
              <w:ind w:left="318"/>
              <w:rPr>
                <w:rFonts w:asciiTheme="minorHAnsi" w:hAnsiTheme="minorHAnsi" w:cstheme="minorHAnsi"/>
                <w:color w:val="000000"/>
                <w:lang w:eastAsia="en-GB"/>
              </w:rPr>
            </w:pPr>
          </w:p>
        </w:tc>
        <w:tc>
          <w:tcPr>
            <w:tcW w:w="5386" w:type="dxa"/>
          </w:tcPr>
          <w:p w14:paraId="12726E1C" w14:textId="286BA45B" w:rsidR="00635DE5" w:rsidRPr="008730E1" w:rsidRDefault="00635DE5" w:rsidP="00635DE5">
            <w:pPr>
              <w:rPr>
                <w:rFonts w:asciiTheme="minorHAnsi" w:hAnsiTheme="minorHAnsi" w:cstheme="minorHAnsi"/>
                <w:color w:val="000000"/>
                <w:lang w:eastAsia="en-GB"/>
              </w:rPr>
            </w:pPr>
            <w:r>
              <w:rPr>
                <w:rFonts w:asciiTheme="minorHAnsi" w:hAnsiTheme="minorHAnsi" w:cstheme="minorHAnsi"/>
                <w:color w:val="000000"/>
                <w:lang w:eastAsia="en-GB"/>
              </w:rPr>
              <w:t>Provider will f</w:t>
            </w:r>
            <w:r w:rsidRPr="008730E1">
              <w:rPr>
                <w:rFonts w:asciiTheme="minorHAnsi" w:hAnsiTheme="minorHAnsi" w:cstheme="minorHAnsi"/>
                <w:color w:val="000000"/>
                <w:lang w:eastAsia="en-GB"/>
              </w:rPr>
              <w:t xml:space="preserve">ix bugs and send final version to </w:t>
            </w:r>
            <w:r>
              <w:rPr>
                <w:rFonts w:asciiTheme="minorHAnsi" w:hAnsiTheme="minorHAnsi" w:cstheme="minorHAnsi"/>
                <w:color w:val="000000"/>
                <w:lang w:eastAsia="en-GB"/>
              </w:rPr>
              <w:t xml:space="preserve">Project Co-ordinator and LRC Representatives (in later portion </w:t>
            </w:r>
            <w:r w:rsidR="006469CA">
              <w:rPr>
                <w:rFonts w:asciiTheme="minorHAnsi" w:hAnsiTheme="minorHAnsi" w:cstheme="minorHAnsi"/>
                <w:color w:val="000000"/>
                <w:lang w:eastAsia="en-GB"/>
              </w:rPr>
              <w:t>(</w:t>
            </w:r>
            <w:r>
              <w:rPr>
                <w:rFonts w:asciiTheme="minorHAnsi" w:hAnsiTheme="minorHAnsi" w:cstheme="minorHAnsi"/>
                <w:color w:val="000000"/>
                <w:lang w:eastAsia="en-GB"/>
              </w:rPr>
              <w:t xml:space="preserve">or </w:t>
            </w:r>
            <w:r w:rsidR="006469CA">
              <w:rPr>
                <w:rFonts w:asciiTheme="minorHAnsi" w:hAnsiTheme="minorHAnsi" w:cstheme="minorHAnsi"/>
                <w:color w:val="000000"/>
                <w:lang w:eastAsia="en-GB"/>
              </w:rPr>
              <w:t xml:space="preserve">later </w:t>
            </w:r>
            <w:r>
              <w:rPr>
                <w:rFonts w:asciiTheme="minorHAnsi" w:hAnsiTheme="minorHAnsi" w:cstheme="minorHAnsi"/>
                <w:color w:val="000000"/>
                <w:lang w:eastAsia="en-GB"/>
              </w:rPr>
              <w:t>batch if agreed)</w:t>
            </w:r>
          </w:p>
        </w:tc>
        <w:tc>
          <w:tcPr>
            <w:tcW w:w="1701" w:type="dxa"/>
            <w:vAlign w:val="center"/>
          </w:tcPr>
          <w:p w14:paraId="4AF6D042" w14:textId="6FD3AA98" w:rsidR="00635DE5" w:rsidRPr="008730E1" w:rsidRDefault="001837E1" w:rsidP="00635DE5">
            <w:pPr>
              <w:jc w:val="center"/>
              <w:rPr>
                <w:rFonts w:asciiTheme="minorHAnsi" w:hAnsiTheme="minorHAnsi" w:cstheme="minorHAnsi"/>
                <w:color w:val="000000"/>
                <w:lang w:eastAsia="en-GB"/>
              </w:rPr>
            </w:pPr>
            <w:r>
              <w:rPr>
                <w:rFonts w:asciiTheme="minorHAnsi" w:hAnsiTheme="minorHAnsi" w:cstheme="minorHAnsi"/>
                <w:color w:val="000000"/>
                <w:lang w:eastAsia="en-GB"/>
              </w:rPr>
              <w:t>21</w:t>
            </w:r>
          </w:p>
        </w:tc>
        <w:tc>
          <w:tcPr>
            <w:tcW w:w="5075" w:type="dxa"/>
            <w:vAlign w:val="center"/>
          </w:tcPr>
          <w:p w14:paraId="79A054A2" w14:textId="6A3D0BC8" w:rsidR="00635DE5" w:rsidRPr="008730E1" w:rsidRDefault="00851873" w:rsidP="00635DE5">
            <w:pPr>
              <w:numPr>
                <w:ilvl w:val="0"/>
                <w:numId w:val="10"/>
              </w:numPr>
              <w:ind w:left="175" w:hanging="175"/>
              <w:rPr>
                <w:rFonts w:asciiTheme="minorHAnsi" w:hAnsiTheme="minorHAnsi" w:cstheme="minorHAnsi"/>
                <w:color w:val="000000"/>
                <w:lang w:eastAsia="en-GB"/>
              </w:rPr>
            </w:pPr>
            <w:r>
              <w:rPr>
                <w:rFonts w:asciiTheme="minorHAnsi" w:hAnsiTheme="minorHAnsi" w:cstheme="minorHAnsi"/>
                <w:color w:val="000000"/>
                <w:lang w:eastAsia="en-GB"/>
              </w:rPr>
              <w:t xml:space="preserve">Final version </w:t>
            </w:r>
            <w:r w:rsidR="00635DE5" w:rsidRPr="008730E1">
              <w:rPr>
                <w:rFonts w:asciiTheme="minorHAnsi" w:hAnsiTheme="minorHAnsi" w:cstheme="minorHAnsi"/>
                <w:color w:val="000000"/>
                <w:lang w:eastAsia="en-GB"/>
              </w:rPr>
              <w:t xml:space="preserve">released in formats compatible with </w:t>
            </w:r>
            <w:r w:rsidR="00635DE5">
              <w:rPr>
                <w:rFonts w:asciiTheme="minorHAnsi" w:hAnsiTheme="minorHAnsi" w:cstheme="minorHAnsi"/>
                <w:color w:val="000000"/>
                <w:lang w:eastAsia="en-GB"/>
              </w:rPr>
              <w:t xml:space="preserve">ArcGIS 10.1 </w:t>
            </w:r>
            <w:r w:rsidR="00635DE5" w:rsidRPr="008730E1">
              <w:rPr>
                <w:rFonts w:asciiTheme="minorHAnsi" w:hAnsiTheme="minorHAnsi" w:cstheme="minorHAnsi"/>
                <w:color w:val="000000"/>
                <w:lang w:eastAsia="en-GB"/>
              </w:rPr>
              <w:t xml:space="preserve">and </w:t>
            </w:r>
            <w:r w:rsidR="00635DE5">
              <w:rPr>
                <w:rFonts w:asciiTheme="minorHAnsi" w:hAnsiTheme="minorHAnsi" w:cstheme="minorHAnsi"/>
                <w:color w:val="000000"/>
                <w:lang w:eastAsia="en-GB"/>
              </w:rPr>
              <w:t>MapInfo 11.5</w:t>
            </w:r>
          </w:p>
          <w:p w14:paraId="16DBB0D5" w14:textId="77777777" w:rsidR="00635DE5" w:rsidRPr="008730E1" w:rsidRDefault="00635DE5" w:rsidP="00635DE5">
            <w:pPr>
              <w:numPr>
                <w:ilvl w:val="0"/>
                <w:numId w:val="10"/>
              </w:numPr>
              <w:ind w:left="175" w:hanging="175"/>
              <w:rPr>
                <w:rFonts w:asciiTheme="minorHAnsi" w:hAnsiTheme="minorHAnsi" w:cstheme="minorHAnsi"/>
                <w:color w:val="000000"/>
                <w:lang w:eastAsia="en-GB"/>
              </w:rPr>
            </w:pPr>
            <w:r>
              <w:rPr>
                <w:rFonts w:asciiTheme="minorHAnsi" w:hAnsiTheme="minorHAnsi" w:cstheme="minorHAnsi"/>
                <w:color w:val="000000"/>
                <w:lang w:eastAsia="en-GB"/>
              </w:rPr>
              <w:t>All b</w:t>
            </w:r>
            <w:r w:rsidRPr="008730E1">
              <w:rPr>
                <w:rFonts w:asciiTheme="minorHAnsi" w:hAnsiTheme="minorHAnsi" w:cstheme="minorHAnsi"/>
                <w:color w:val="000000"/>
                <w:lang w:eastAsia="en-GB"/>
              </w:rPr>
              <w:t>ugs resolved</w:t>
            </w:r>
          </w:p>
          <w:p w14:paraId="051B971A" w14:textId="77777777" w:rsidR="00635DE5" w:rsidRPr="008730E1" w:rsidRDefault="00635DE5" w:rsidP="00635DE5">
            <w:pPr>
              <w:numPr>
                <w:ilvl w:val="0"/>
                <w:numId w:val="10"/>
              </w:numPr>
              <w:ind w:left="175" w:hanging="175"/>
              <w:rPr>
                <w:rFonts w:asciiTheme="minorHAnsi" w:hAnsiTheme="minorHAnsi" w:cstheme="minorHAnsi"/>
                <w:color w:val="000000"/>
                <w:lang w:eastAsia="en-GB"/>
              </w:rPr>
            </w:pPr>
            <w:r w:rsidRPr="008730E1">
              <w:rPr>
                <w:rFonts w:asciiTheme="minorHAnsi" w:hAnsiTheme="minorHAnsi" w:cstheme="minorHAnsi"/>
                <w:color w:val="000000"/>
                <w:lang w:eastAsia="en-GB"/>
              </w:rPr>
              <w:t>No further testing bugs have been identified</w:t>
            </w:r>
          </w:p>
        </w:tc>
      </w:tr>
      <w:tr w:rsidR="00635DE5" w:rsidRPr="008730E1" w14:paraId="43551A74" w14:textId="77777777" w:rsidTr="00115D10">
        <w:tc>
          <w:tcPr>
            <w:tcW w:w="2156" w:type="dxa"/>
            <w:vMerge w:val="restart"/>
          </w:tcPr>
          <w:p w14:paraId="205E8555" w14:textId="38A103F4" w:rsidR="00635DE5" w:rsidRPr="002532E2" w:rsidRDefault="00635DE5" w:rsidP="00635DE5">
            <w:pPr>
              <w:numPr>
                <w:ilvl w:val="0"/>
                <w:numId w:val="19"/>
              </w:numPr>
              <w:ind w:left="318"/>
              <w:rPr>
                <w:rFonts w:asciiTheme="minorHAnsi" w:hAnsiTheme="minorHAnsi" w:cstheme="minorHAnsi"/>
                <w:color w:val="000000"/>
                <w:lang w:eastAsia="en-GB"/>
              </w:rPr>
            </w:pPr>
            <w:r w:rsidRPr="008730E1">
              <w:rPr>
                <w:rFonts w:asciiTheme="minorHAnsi" w:hAnsiTheme="minorHAnsi" w:cstheme="minorHAnsi"/>
                <w:color w:val="000000"/>
                <w:lang w:eastAsia="en-GB"/>
              </w:rPr>
              <w:t>Technical and User manuals</w:t>
            </w:r>
          </w:p>
        </w:tc>
        <w:tc>
          <w:tcPr>
            <w:tcW w:w="5386" w:type="dxa"/>
          </w:tcPr>
          <w:p w14:paraId="652DD908" w14:textId="45BB082A" w:rsidR="00635DE5" w:rsidRPr="008730E1" w:rsidRDefault="00635DE5" w:rsidP="00635DE5">
            <w:pPr>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Update to include documented revisions plus any changes following tool enhancements and known issue corrections &amp; circulate to </w:t>
            </w:r>
            <w:r>
              <w:rPr>
                <w:rFonts w:asciiTheme="minorHAnsi" w:hAnsiTheme="minorHAnsi" w:cstheme="minorHAnsi"/>
                <w:color w:val="000000"/>
                <w:lang w:eastAsia="en-GB"/>
              </w:rPr>
              <w:t xml:space="preserve">Project Co-ordinator and </w:t>
            </w:r>
            <w:r w:rsidRPr="008730E1">
              <w:rPr>
                <w:rFonts w:asciiTheme="minorHAnsi" w:hAnsiTheme="minorHAnsi" w:cstheme="minorHAnsi"/>
                <w:color w:val="000000"/>
                <w:lang w:eastAsia="en-GB"/>
              </w:rPr>
              <w:t>LRC</w:t>
            </w:r>
            <w:r>
              <w:rPr>
                <w:rFonts w:asciiTheme="minorHAnsi" w:hAnsiTheme="minorHAnsi" w:cstheme="minorHAnsi"/>
                <w:color w:val="000000"/>
                <w:lang w:eastAsia="en-GB"/>
              </w:rPr>
              <w:t xml:space="preserve"> Rep</w:t>
            </w:r>
            <w:r w:rsidRPr="008730E1">
              <w:rPr>
                <w:rFonts w:asciiTheme="minorHAnsi" w:hAnsiTheme="minorHAnsi" w:cstheme="minorHAnsi"/>
                <w:color w:val="000000"/>
                <w:lang w:eastAsia="en-GB"/>
              </w:rPr>
              <w:t>s for feedback</w:t>
            </w:r>
          </w:p>
        </w:tc>
        <w:tc>
          <w:tcPr>
            <w:tcW w:w="1701" w:type="dxa"/>
            <w:vAlign w:val="center"/>
          </w:tcPr>
          <w:p w14:paraId="2AEBE8DD" w14:textId="2FA3F89C" w:rsidR="00635DE5" w:rsidRPr="00EF5211" w:rsidRDefault="00851873" w:rsidP="00635DE5">
            <w:pPr>
              <w:jc w:val="center"/>
              <w:rPr>
                <w:rFonts w:asciiTheme="minorHAnsi" w:hAnsiTheme="minorHAnsi" w:cstheme="minorHAnsi"/>
                <w:color w:val="000000"/>
                <w:lang w:eastAsia="en-GB"/>
              </w:rPr>
            </w:pPr>
            <w:r w:rsidRPr="00EF5211">
              <w:rPr>
                <w:rFonts w:asciiTheme="minorHAnsi" w:hAnsiTheme="minorHAnsi" w:cstheme="minorHAnsi"/>
                <w:color w:val="000000"/>
                <w:lang w:eastAsia="en-GB"/>
              </w:rPr>
              <w:t>21</w:t>
            </w:r>
          </w:p>
        </w:tc>
        <w:tc>
          <w:tcPr>
            <w:tcW w:w="5075" w:type="dxa"/>
            <w:tcBorders>
              <w:bottom w:val="single" w:sz="4" w:space="0" w:color="auto"/>
            </w:tcBorders>
            <w:vAlign w:val="center"/>
          </w:tcPr>
          <w:p w14:paraId="375141C6" w14:textId="77777777" w:rsidR="00635DE5" w:rsidRPr="008730E1" w:rsidRDefault="00635DE5" w:rsidP="00635DE5">
            <w:pPr>
              <w:rPr>
                <w:rFonts w:asciiTheme="minorHAnsi" w:hAnsiTheme="minorHAnsi" w:cstheme="minorHAnsi"/>
                <w:color w:val="000000"/>
                <w:lang w:eastAsia="en-GB"/>
              </w:rPr>
            </w:pPr>
            <w:r>
              <w:rPr>
                <w:rFonts w:asciiTheme="minorHAnsi" w:hAnsiTheme="minorHAnsi" w:cstheme="minorHAnsi"/>
                <w:color w:val="000000"/>
                <w:lang w:eastAsia="en-GB"/>
              </w:rPr>
              <w:t>Project Co-ordinator and e</w:t>
            </w:r>
            <w:r w:rsidRPr="008730E1">
              <w:rPr>
                <w:rFonts w:asciiTheme="minorHAnsi" w:hAnsiTheme="minorHAnsi" w:cstheme="minorHAnsi"/>
                <w:color w:val="000000"/>
                <w:lang w:eastAsia="en-GB"/>
              </w:rPr>
              <w:t xml:space="preserve">ach LRC </w:t>
            </w:r>
            <w:r>
              <w:rPr>
                <w:rFonts w:asciiTheme="minorHAnsi" w:hAnsiTheme="minorHAnsi" w:cstheme="minorHAnsi"/>
                <w:color w:val="000000"/>
                <w:lang w:eastAsia="en-GB"/>
              </w:rPr>
              <w:t xml:space="preserve">Rep </w:t>
            </w:r>
            <w:r w:rsidRPr="008730E1">
              <w:rPr>
                <w:rFonts w:asciiTheme="minorHAnsi" w:hAnsiTheme="minorHAnsi" w:cstheme="minorHAnsi"/>
                <w:color w:val="000000"/>
                <w:lang w:eastAsia="en-GB"/>
              </w:rPr>
              <w:t>has received a copy of the draft technical and user-manuals</w:t>
            </w:r>
          </w:p>
        </w:tc>
      </w:tr>
      <w:tr w:rsidR="00635DE5" w:rsidRPr="008730E1" w14:paraId="1EEB9170" w14:textId="77777777" w:rsidTr="00115D10">
        <w:tc>
          <w:tcPr>
            <w:tcW w:w="2156" w:type="dxa"/>
            <w:vMerge/>
          </w:tcPr>
          <w:p w14:paraId="2E5DB537" w14:textId="77777777" w:rsidR="00635DE5" w:rsidRPr="008730E1" w:rsidRDefault="00635DE5" w:rsidP="00635DE5">
            <w:pPr>
              <w:numPr>
                <w:ilvl w:val="0"/>
                <w:numId w:val="19"/>
              </w:numPr>
              <w:ind w:left="318"/>
              <w:rPr>
                <w:rFonts w:asciiTheme="minorHAnsi" w:hAnsiTheme="minorHAnsi" w:cstheme="minorHAnsi"/>
                <w:color w:val="000000"/>
                <w:lang w:eastAsia="en-GB"/>
              </w:rPr>
            </w:pPr>
          </w:p>
        </w:tc>
        <w:tc>
          <w:tcPr>
            <w:tcW w:w="5386" w:type="dxa"/>
          </w:tcPr>
          <w:p w14:paraId="5BFDDC6A" w14:textId="390A1536" w:rsidR="00635DE5" w:rsidRPr="008730E1" w:rsidRDefault="00635DE5" w:rsidP="00851873">
            <w:pPr>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Amend as required and produce final versions in </w:t>
            </w:r>
            <w:r w:rsidR="00D9086E">
              <w:rPr>
                <w:lang w:eastAsia="en-GB"/>
              </w:rPr>
              <w:t>markdown syntax</w:t>
            </w:r>
          </w:p>
        </w:tc>
        <w:tc>
          <w:tcPr>
            <w:tcW w:w="1701" w:type="dxa"/>
            <w:vAlign w:val="center"/>
          </w:tcPr>
          <w:p w14:paraId="34FDBBC1" w14:textId="77777777" w:rsidR="00635DE5" w:rsidRPr="00EF5211" w:rsidRDefault="00635DE5" w:rsidP="00635DE5">
            <w:pPr>
              <w:jc w:val="center"/>
              <w:rPr>
                <w:rFonts w:asciiTheme="minorHAnsi" w:hAnsiTheme="minorHAnsi" w:cstheme="minorHAnsi"/>
                <w:color w:val="000000"/>
                <w:lang w:eastAsia="en-GB"/>
              </w:rPr>
            </w:pPr>
            <w:r w:rsidRPr="00EF5211">
              <w:rPr>
                <w:rFonts w:asciiTheme="minorHAnsi" w:hAnsiTheme="minorHAnsi" w:cstheme="minorHAnsi"/>
                <w:color w:val="000000"/>
                <w:lang w:eastAsia="en-GB"/>
              </w:rPr>
              <w:t>7</w:t>
            </w:r>
          </w:p>
        </w:tc>
        <w:tc>
          <w:tcPr>
            <w:tcW w:w="5075" w:type="dxa"/>
            <w:vAlign w:val="center"/>
          </w:tcPr>
          <w:p w14:paraId="0518AE83" w14:textId="3E982419" w:rsidR="00635DE5" w:rsidRPr="008730E1" w:rsidRDefault="00635DE5" w:rsidP="00851873">
            <w:pPr>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The final versions have been uploaded onto </w:t>
            </w:r>
            <w:r w:rsidR="00851873">
              <w:rPr>
                <w:rFonts w:asciiTheme="minorHAnsi" w:hAnsiTheme="minorHAnsi" w:cstheme="minorHAnsi"/>
                <w:color w:val="000000"/>
                <w:lang w:eastAsia="en-GB"/>
              </w:rPr>
              <w:t>online repository</w:t>
            </w:r>
          </w:p>
        </w:tc>
      </w:tr>
      <w:tr w:rsidR="00635DE5" w:rsidRPr="008730E1" w14:paraId="6B491EBD" w14:textId="77777777" w:rsidTr="00115D10">
        <w:tc>
          <w:tcPr>
            <w:tcW w:w="2156" w:type="dxa"/>
            <w:vMerge w:val="restart"/>
            <w:tcBorders>
              <w:top w:val="single" w:sz="4" w:space="0" w:color="auto"/>
            </w:tcBorders>
          </w:tcPr>
          <w:p w14:paraId="2F723C3B" w14:textId="47954CE2" w:rsidR="00635DE5" w:rsidRPr="002532E2" w:rsidRDefault="00635DE5" w:rsidP="00F60BA0">
            <w:pPr>
              <w:numPr>
                <w:ilvl w:val="0"/>
                <w:numId w:val="19"/>
              </w:numPr>
              <w:ind w:left="460"/>
              <w:rPr>
                <w:rFonts w:asciiTheme="minorHAnsi" w:hAnsiTheme="minorHAnsi" w:cstheme="minorHAnsi"/>
                <w:color w:val="000000"/>
                <w:lang w:eastAsia="en-GB"/>
              </w:rPr>
            </w:pPr>
            <w:r w:rsidRPr="008730E1">
              <w:rPr>
                <w:rFonts w:asciiTheme="minorHAnsi" w:hAnsiTheme="minorHAnsi" w:cstheme="minorHAnsi"/>
                <w:color w:val="000000"/>
                <w:lang w:eastAsia="en-GB"/>
              </w:rPr>
              <w:t>Developer manual</w:t>
            </w:r>
          </w:p>
        </w:tc>
        <w:tc>
          <w:tcPr>
            <w:tcW w:w="5386" w:type="dxa"/>
            <w:tcBorders>
              <w:top w:val="single" w:sz="4" w:space="0" w:color="auto"/>
            </w:tcBorders>
          </w:tcPr>
          <w:p w14:paraId="4C7D71BC" w14:textId="77777777" w:rsidR="00635DE5" w:rsidRPr="008730E1" w:rsidRDefault="00635DE5" w:rsidP="00635DE5">
            <w:pPr>
              <w:rPr>
                <w:rFonts w:asciiTheme="minorHAnsi" w:hAnsiTheme="minorHAnsi" w:cstheme="minorHAnsi"/>
                <w:color w:val="000000"/>
                <w:lang w:eastAsia="en-GB"/>
              </w:rPr>
            </w:pPr>
            <w:r w:rsidRPr="008730E1">
              <w:rPr>
                <w:rFonts w:asciiTheme="minorHAnsi" w:hAnsiTheme="minorHAnsi" w:cstheme="minorHAnsi"/>
                <w:color w:val="000000"/>
                <w:lang w:eastAsia="en-GB"/>
              </w:rPr>
              <w:t>Write first draft &amp; circulate to LRCs for feedback</w:t>
            </w:r>
          </w:p>
        </w:tc>
        <w:tc>
          <w:tcPr>
            <w:tcW w:w="1701" w:type="dxa"/>
            <w:tcBorders>
              <w:top w:val="single" w:sz="4" w:space="0" w:color="auto"/>
            </w:tcBorders>
            <w:vAlign w:val="center"/>
          </w:tcPr>
          <w:p w14:paraId="03810C06" w14:textId="4A7F0791" w:rsidR="00635DE5" w:rsidRPr="008730E1" w:rsidRDefault="00851873" w:rsidP="00635DE5">
            <w:pPr>
              <w:jc w:val="center"/>
              <w:rPr>
                <w:rFonts w:asciiTheme="minorHAnsi" w:hAnsiTheme="minorHAnsi" w:cstheme="minorHAnsi"/>
                <w:color w:val="000000"/>
                <w:lang w:eastAsia="en-GB"/>
              </w:rPr>
            </w:pPr>
            <w:r>
              <w:rPr>
                <w:rFonts w:asciiTheme="minorHAnsi" w:hAnsiTheme="minorHAnsi" w:cstheme="minorHAnsi"/>
                <w:color w:val="000000"/>
                <w:lang w:eastAsia="en-GB"/>
              </w:rPr>
              <w:t>14</w:t>
            </w:r>
          </w:p>
        </w:tc>
        <w:tc>
          <w:tcPr>
            <w:tcW w:w="5075" w:type="dxa"/>
            <w:tcBorders>
              <w:top w:val="single" w:sz="4" w:space="0" w:color="auto"/>
            </w:tcBorders>
            <w:vAlign w:val="center"/>
          </w:tcPr>
          <w:p w14:paraId="08B6E3AD" w14:textId="45B34A80" w:rsidR="00635DE5" w:rsidRPr="008730E1" w:rsidRDefault="00635DE5" w:rsidP="00F60BA0">
            <w:pPr>
              <w:rPr>
                <w:rFonts w:asciiTheme="minorHAnsi" w:hAnsiTheme="minorHAnsi" w:cstheme="minorHAnsi"/>
                <w:color w:val="000000"/>
                <w:lang w:eastAsia="en-GB"/>
              </w:rPr>
            </w:pPr>
            <w:r w:rsidRPr="008730E1">
              <w:rPr>
                <w:rFonts w:asciiTheme="minorHAnsi" w:hAnsiTheme="minorHAnsi" w:cstheme="minorHAnsi"/>
                <w:color w:val="000000"/>
                <w:lang w:eastAsia="en-GB"/>
              </w:rPr>
              <w:t>Each LRC has received a copy of the draft developer manual</w:t>
            </w:r>
          </w:p>
        </w:tc>
      </w:tr>
      <w:tr w:rsidR="00635DE5" w:rsidRPr="008730E1" w14:paraId="3BB01AAD" w14:textId="77777777" w:rsidTr="00115D10">
        <w:tc>
          <w:tcPr>
            <w:tcW w:w="2156" w:type="dxa"/>
            <w:vMerge/>
          </w:tcPr>
          <w:p w14:paraId="6F2D3005" w14:textId="77777777" w:rsidR="00635DE5" w:rsidRPr="008730E1" w:rsidRDefault="00635DE5" w:rsidP="00635DE5">
            <w:pPr>
              <w:rPr>
                <w:rFonts w:asciiTheme="minorHAnsi" w:hAnsiTheme="minorHAnsi" w:cstheme="minorHAnsi"/>
                <w:color w:val="000000"/>
                <w:lang w:eastAsia="en-GB"/>
              </w:rPr>
            </w:pPr>
          </w:p>
        </w:tc>
        <w:tc>
          <w:tcPr>
            <w:tcW w:w="5386" w:type="dxa"/>
          </w:tcPr>
          <w:p w14:paraId="3398174B" w14:textId="71EE6F8E" w:rsidR="00635DE5" w:rsidRPr="008730E1" w:rsidRDefault="00635DE5" w:rsidP="00635DE5">
            <w:pPr>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Amend as requested and produce final version in </w:t>
            </w:r>
            <w:r w:rsidR="00D9086E">
              <w:rPr>
                <w:lang w:eastAsia="en-GB"/>
              </w:rPr>
              <w:t>markdown syntax</w:t>
            </w:r>
          </w:p>
        </w:tc>
        <w:tc>
          <w:tcPr>
            <w:tcW w:w="1701" w:type="dxa"/>
            <w:vAlign w:val="center"/>
          </w:tcPr>
          <w:p w14:paraId="6CC26C3D" w14:textId="77777777" w:rsidR="00635DE5" w:rsidRPr="008730E1" w:rsidRDefault="00635DE5" w:rsidP="00635DE5">
            <w:pPr>
              <w:jc w:val="center"/>
              <w:rPr>
                <w:rFonts w:asciiTheme="minorHAnsi" w:hAnsiTheme="minorHAnsi" w:cstheme="minorHAnsi"/>
                <w:color w:val="000000"/>
                <w:lang w:eastAsia="en-GB"/>
              </w:rPr>
            </w:pPr>
            <w:r>
              <w:rPr>
                <w:rFonts w:asciiTheme="minorHAnsi" w:hAnsiTheme="minorHAnsi" w:cstheme="minorHAnsi"/>
                <w:color w:val="000000"/>
                <w:lang w:eastAsia="en-GB"/>
              </w:rPr>
              <w:t>7</w:t>
            </w:r>
          </w:p>
        </w:tc>
        <w:tc>
          <w:tcPr>
            <w:tcW w:w="5075" w:type="dxa"/>
            <w:vAlign w:val="center"/>
          </w:tcPr>
          <w:p w14:paraId="79BF51C0" w14:textId="222B0C42" w:rsidR="00635DE5" w:rsidRPr="008730E1" w:rsidRDefault="00635DE5" w:rsidP="00635DE5">
            <w:pPr>
              <w:rPr>
                <w:rFonts w:asciiTheme="minorHAnsi" w:hAnsiTheme="minorHAnsi" w:cstheme="minorHAnsi"/>
                <w:color w:val="000000"/>
                <w:lang w:eastAsia="en-GB"/>
              </w:rPr>
            </w:pPr>
            <w:r w:rsidRPr="008730E1">
              <w:rPr>
                <w:rFonts w:asciiTheme="minorHAnsi" w:hAnsiTheme="minorHAnsi" w:cstheme="minorHAnsi"/>
                <w:color w:val="000000"/>
                <w:lang w:eastAsia="en-GB"/>
              </w:rPr>
              <w:t xml:space="preserve">The final version has been uploaded onto </w:t>
            </w:r>
            <w:r w:rsidR="00851873">
              <w:rPr>
                <w:rFonts w:asciiTheme="minorHAnsi" w:hAnsiTheme="minorHAnsi" w:cstheme="minorHAnsi"/>
                <w:color w:val="000000"/>
                <w:lang w:eastAsia="en-GB"/>
              </w:rPr>
              <w:t>online repository</w:t>
            </w:r>
          </w:p>
        </w:tc>
      </w:tr>
    </w:tbl>
    <w:p w14:paraId="339E4387" w14:textId="77777777" w:rsidR="005355B5" w:rsidRDefault="005355B5" w:rsidP="008730E1">
      <w:pPr>
        <w:rPr>
          <w:rFonts w:cs="Calibri"/>
          <w:lang w:eastAsia="en-GB"/>
        </w:rPr>
        <w:sectPr w:rsidR="005355B5" w:rsidSect="002532E2">
          <w:headerReference w:type="default" r:id="rId29"/>
          <w:footerReference w:type="default" r:id="rId30"/>
          <w:pgSz w:w="16838" w:h="11906" w:orient="landscape"/>
          <w:pgMar w:top="1418" w:right="1440" w:bottom="1418" w:left="1259" w:header="709" w:footer="709" w:gutter="0"/>
          <w:cols w:space="708"/>
          <w:docGrid w:linePitch="360"/>
        </w:sectPr>
      </w:pPr>
    </w:p>
    <w:p w14:paraId="64D8EDC1" w14:textId="608A0E9F" w:rsidR="002532E2" w:rsidRDefault="002532E2" w:rsidP="002532E2">
      <w:pPr>
        <w:pStyle w:val="Heading1"/>
      </w:pPr>
      <w:bookmarkStart w:id="30" w:name="_Toc368658864"/>
      <w:r>
        <w:lastRenderedPageBreak/>
        <w:t>Costs</w:t>
      </w:r>
      <w:r w:rsidR="00B64E96">
        <w:t xml:space="preserve"> and timescales</w:t>
      </w:r>
      <w:bookmarkEnd w:id="30"/>
    </w:p>
    <w:p w14:paraId="76DBD247" w14:textId="77777777" w:rsidR="002636DD" w:rsidRDefault="002636DD" w:rsidP="002636DD">
      <w:pPr>
        <w:pStyle w:val="Heading2"/>
      </w:pPr>
      <w:bookmarkStart w:id="31" w:name="_Toc368658865"/>
      <w:r>
        <w:t>Day rate</w:t>
      </w:r>
      <w:bookmarkEnd w:id="31"/>
    </w:p>
    <w:p w14:paraId="6A1EED18" w14:textId="7E18971D" w:rsidR="002636DD" w:rsidRDefault="002636DD" w:rsidP="002636DD">
      <w:pPr>
        <w:rPr>
          <w:lang w:eastAsia="en-GB"/>
        </w:rPr>
      </w:pPr>
      <w:r>
        <w:rPr>
          <w:lang w:eastAsia="en-GB"/>
        </w:rPr>
        <w:t xml:space="preserve">Because of the time </w:t>
      </w:r>
      <w:r w:rsidR="000B4BD1">
        <w:rPr>
          <w:lang w:eastAsia="en-GB"/>
        </w:rPr>
        <w:t xml:space="preserve">and effort </w:t>
      </w:r>
      <w:r>
        <w:rPr>
          <w:lang w:eastAsia="en-GB"/>
        </w:rPr>
        <w:t xml:space="preserve">already committed to build up sufficient knowledge and experience required to take </w:t>
      </w:r>
      <w:r w:rsidR="000B4BD1">
        <w:rPr>
          <w:lang w:eastAsia="en-GB"/>
        </w:rPr>
        <w:t xml:space="preserve">on </w:t>
      </w:r>
      <w:r>
        <w:rPr>
          <w:lang w:eastAsia="en-GB"/>
        </w:rPr>
        <w:t>development and support work of this nature, and because of the financial commitment in professional training and development software needed, my rate for this project is £270/day</w:t>
      </w:r>
      <w:r w:rsidR="000B4BD1">
        <w:rPr>
          <w:lang w:eastAsia="en-GB"/>
        </w:rPr>
        <w:t xml:space="preserve"> (no VAT applicable)</w:t>
      </w:r>
      <w:r>
        <w:rPr>
          <w:lang w:eastAsia="en-GB"/>
        </w:rPr>
        <w:t>.</w:t>
      </w:r>
    </w:p>
    <w:p w14:paraId="3F7AA2F0" w14:textId="77777777" w:rsidR="002636DD" w:rsidRDefault="002636DD" w:rsidP="002636DD">
      <w:pPr>
        <w:rPr>
          <w:lang w:eastAsia="en-GB"/>
        </w:rPr>
      </w:pPr>
    </w:p>
    <w:p w14:paraId="5AC29BB2" w14:textId="73611228" w:rsidR="002636DD" w:rsidRDefault="00F27662" w:rsidP="002636DD">
      <w:pPr>
        <w:pStyle w:val="Heading2"/>
      </w:pPr>
      <w:bookmarkStart w:id="32" w:name="_Toc368658866"/>
      <w:r>
        <w:t>P</w:t>
      </w:r>
      <w:r w:rsidR="002636DD">
        <w:t xml:space="preserve">hase1 </w:t>
      </w:r>
      <w:r>
        <w:t>proposal</w:t>
      </w:r>
      <w:bookmarkEnd w:id="32"/>
    </w:p>
    <w:p w14:paraId="09AF40E4" w14:textId="14014ED8" w:rsidR="002636DD" w:rsidRDefault="0005307E" w:rsidP="002636DD">
      <w:pPr>
        <w:rPr>
          <w:lang w:eastAsia="en-GB"/>
        </w:rPr>
      </w:pPr>
      <w:r>
        <w:rPr>
          <w:lang w:eastAsia="en-GB"/>
        </w:rPr>
        <w:t>It is proposed that an initial phase of development is undertaken comprising the following</w:t>
      </w:r>
      <w:r w:rsidR="00F60BA0">
        <w:rPr>
          <w:lang w:eastAsia="en-GB"/>
        </w:rPr>
        <w:t xml:space="preserve"> (in this order)</w:t>
      </w:r>
      <w:r>
        <w:rPr>
          <w:lang w:eastAsia="en-GB"/>
        </w:rPr>
        <w:t>:</w:t>
      </w:r>
    </w:p>
    <w:p w14:paraId="6F02C22B" w14:textId="418C11D8" w:rsidR="0005307E" w:rsidRDefault="0005307E" w:rsidP="00F60BA0">
      <w:pPr>
        <w:pStyle w:val="ListParagraph"/>
        <w:numPr>
          <w:ilvl w:val="0"/>
          <w:numId w:val="45"/>
        </w:numPr>
        <w:rPr>
          <w:lang w:eastAsia="en-GB"/>
        </w:rPr>
      </w:pPr>
      <w:r>
        <w:rPr>
          <w:lang w:eastAsia="en-GB"/>
        </w:rPr>
        <w:t xml:space="preserve">Unit 1 </w:t>
      </w:r>
      <w:r w:rsidR="00C10DF7">
        <w:rPr>
          <w:lang w:eastAsia="en-GB"/>
        </w:rPr>
        <w:t>: GPL licence and packager</w:t>
      </w:r>
    </w:p>
    <w:p w14:paraId="43333D2A" w14:textId="3C6B3B41" w:rsidR="0005307E" w:rsidRDefault="0005307E" w:rsidP="00F60BA0">
      <w:pPr>
        <w:pStyle w:val="ListParagraph"/>
        <w:numPr>
          <w:ilvl w:val="0"/>
          <w:numId w:val="45"/>
        </w:numPr>
        <w:rPr>
          <w:lang w:eastAsia="en-GB"/>
        </w:rPr>
      </w:pPr>
      <w:r>
        <w:rPr>
          <w:lang w:eastAsia="en-GB"/>
        </w:rPr>
        <w:t xml:space="preserve">Unit 2 </w:t>
      </w:r>
      <w:r w:rsidR="00C10DF7">
        <w:rPr>
          <w:lang w:eastAsia="en-GB"/>
        </w:rPr>
        <w:t>: GIS tool enhancements</w:t>
      </w:r>
      <w:r>
        <w:rPr>
          <w:lang w:eastAsia="en-GB"/>
        </w:rPr>
        <w:t xml:space="preserve"> </w:t>
      </w:r>
      <w:r w:rsidR="00D50449">
        <w:rPr>
          <w:lang w:eastAsia="en-GB"/>
        </w:rPr>
        <w:t xml:space="preserve">- </w:t>
      </w:r>
      <w:r w:rsidRPr="00D50449">
        <w:rPr>
          <w:u w:val="single"/>
          <w:lang w:eastAsia="en-GB"/>
        </w:rPr>
        <w:t>batch 1 only</w:t>
      </w:r>
    </w:p>
    <w:p w14:paraId="2DB470A7" w14:textId="6A65BA18" w:rsidR="00F60BA0" w:rsidRDefault="00F60BA0" w:rsidP="00F60BA0">
      <w:pPr>
        <w:pStyle w:val="ListParagraph"/>
        <w:numPr>
          <w:ilvl w:val="0"/>
          <w:numId w:val="45"/>
        </w:numPr>
        <w:rPr>
          <w:lang w:eastAsia="en-GB"/>
        </w:rPr>
      </w:pPr>
      <w:r>
        <w:rPr>
          <w:lang w:eastAsia="en-GB"/>
        </w:rPr>
        <w:t xml:space="preserve">Unit 3 </w:t>
      </w:r>
      <w:r w:rsidR="00C10DF7">
        <w:rPr>
          <w:lang w:eastAsia="en-GB"/>
        </w:rPr>
        <w:t xml:space="preserve">: </w:t>
      </w:r>
      <w:r>
        <w:rPr>
          <w:lang w:eastAsia="en-GB"/>
        </w:rPr>
        <w:t>LRC user testing</w:t>
      </w:r>
    </w:p>
    <w:p w14:paraId="3D0664DC" w14:textId="5DE18634" w:rsidR="00F60BA0" w:rsidRDefault="00F60BA0" w:rsidP="00F60BA0">
      <w:pPr>
        <w:pStyle w:val="ListParagraph"/>
        <w:numPr>
          <w:ilvl w:val="0"/>
          <w:numId w:val="45"/>
        </w:numPr>
        <w:rPr>
          <w:lang w:eastAsia="en-GB"/>
        </w:rPr>
      </w:pPr>
      <w:r>
        <w:rPr>
          <w:lang w:eastAsia="en-GB"/>
        </w:rPr>
        <w:t xml:space="preserve">Unit 4 </w:t>
      </w:r>
      <w:r w:rsidR="00C10DF7">
        <w:rPr>
          <w:lang w:eastAsia="en-GB"/>
        </w:rPr>
        <w:t xml:space="preserve">: </w:t>
      </w:r>
      <w:r>
        <w:rPr>
          <w:lang w:eastAsia="en-GB"/>
        </w:rPr>
        <w:t>Technical and user manuals</w:t>
      </w:r>
    </w:p>
    <w:p w14:paraId="06BBAF5C" w14:textId="2FE658CD" w:rsidR="00F60BA0" w:rsidRDefault="00F60BA0" w:rsidP="00F60BA0">
      <w:pPr>
        <w:pStyle w:val="ListParagraph"/>
        <w:numPr>
          <w:ilvl w:val="0"/>
          <w:numId w:val="45"/>
        </w:numPr>
        <w:rPr>
          <w:lang w:eastAsia="en-GB"/>
        </w:rPr>
      </w:pPr>
      <w:r>
        <w:rPr>
          <w:lang w:eastAsia="en-GB"/>
        </w:rPr>
        <w:t xml:space="preserve">Unit 5 </w:t>
      </w:r>
      <w:r w:rsidR="00C10DF7">
        <w:rPr>
          <w:lang w:eastAsia="en-GB"/>
        </w:rPr>
        <w:t xml:space="preserve">: </w:t>
      </w:r>
      <w:r>
        <w:rPr>
          <w:lang w:eastAsia="en-GB"/>
        </w:rPr>
        <w:t>Developer manual</w:t>
      </w:r>
    </w:p>
    <w:p w14:paraId="3918CD07" w14:textId="77777777" w:rsidR="0018464D" w:rsidRDefault="0018464D" w:rsidP="002636DD">
      <w:pPr>
        <w:rPr>
          <w:lang w:eastAsia="en-GB"/>
        </w:rPr>
      </w:pPr>
    </w:p>
    <w:p w14:paraId="3792BBAF" w14:textId="0A8C5842" w:rsidR="00F60BA0" w:rsidRDefault="00F60BA0" w:rsidP="002636DD">
      <w:pPr>
        <w:rPr>
          <w:lang w:eastAsia="en-GB"/>
        </w:rPr>
      </w:pPr>
      <w:r>
        <w:rPr>
          <w:lang w:eastAsia="en-GB"/>
        </w:rPr>
        <w:t>This will enable the developer to re-evaluate their knowledg</w:t>
      </w:r>
      <w:r w:rsidR="008A6770">
        <w:rPr>
          <w:lang w:eastAsia="en-GB"/>
        </w:rPr>
        <w:t>e and ability at the end of p</w:t>
      </w:r>
      <w:r>
        <w:rPr>
          <w:lang w:eastAsia="en-GB"/>
        </w:rPr>
        <w:t xml:space="preserve">hase1 and hence be in a better position to </w:t>
      </w:r>
      <w:r w:rsidR="00D50449">
        <w:rPr>
          <w:lang w:eastAsia="en-GB"/>
        </w:rPr>
        <w:t>analyse</w:t>
      </w:r>
      <w:r>
        <w:rPr>
          <w:lang w:eastAsia="en-GB"/>
        </w:rPr>
        <w:t xml:space="preserve"> and cost the remaining batches of development.</w:t>
      </w:r>
      <w:r w:rsidR="008A6770">
        <w:rPr>
          <w:lang w:eastAsia="en-GB"/>
        </w:rPr>
        <w:t xml:space="preserve">  It will also allow the LRCs to evaluate the performance of the developer and consider any other potential solutions before continuing development (funds allowing).</w:t>
      </w:r>
    </w:p>
    <w:p w14:paraId="19784F9B" w14:textId="77777777" w:rsidR="00F60BA0" w:rsidRDefault="00F60BA0" w:rsidP="002636DD">
      <w:pPr>
        <w:rPr>
          <w:lang w:eastAsia="en-GB"/>
        </w:rPr>
      </w:pPr>
    </w:p>
    <w:p w14:paraId="077E47A2" w14:textId="24991681" w:rsidR="0018464D" w:rsidRDefault="0018464D" w:rsidP="0018464D">
      <w:pPr>
        <w:pStyle w:val="Heading3"/>
      </w:pPr>
      <w:r>
        <w:t>Phase1 costs</w:t>
      </w:r>
      <w:r w:rsidR="001837E1">
        <w:t xml:space="preserve"> and timescale</w:t>
      </w:r>
    </w:p>
    <w:tbl>
      <w:tblPr>
        <w:tblStyle w:val="TableGrid"/>
        <w:tblW w:w="9464" w:type="dxa"/>
        <w:tblBorders>
          <w:insideH w:val="none" w:sz="0" w:space="0" w:color="auto"/>
          <w:insideV w:val="none" w:sz="0" w:space="0" w:color="auto"/>
        </w:tblBorders>
        <w:tblLook w:val="04A0" w:firstRow="1" w:lastRow="0" w:firstColumn="1" w:lastColumn="0" w:noHBand="0" w:noVBand="1"/>
      </w:tblPr>
      <w:tblGrid>
        <w:gridCol w:w="6771"/>
        <w:gridCol w:w="1128"/>
        <w:gridCol w:w="1565"/>
      </w:tblGrid>
      <w:tr w:rsidR="001837E1" w:rsidRPr="00F27662" w14:paraId="62CEF1DC" w14:textId="671D198E" w:rsidTr="00E124F0">
        <w:tc>
          <w:tcPr>
            <w:tcW w:w="6771" w:type="dxa"/>
            <w:tcBorders>
              <w:top w:val="single" w:sz="4" w:space="0" w:color="auto"/>
              <w:bottom w:val="single" w:sz="4" w:space="0" w:color="auto"/>
              <w:right w:val="single" w:sz="4" w:space="0" w:color="auto"/>
            </w:tcBorders>
            <w:shd w:val="pct10" w:color="auto" w:fill="auto"/>
          </w:tcPr>
          <w:p w14:paraId="18FB0ECF" w14:textId="3821668E" w:rsidR="001837E1" w:rsidRDefault="001837E1" w:rsidP="00B322F0">
            <w:pPr>
              <w:jc w:val="center"/>
              <w:rPr>
                <w:rFonts w:asciiTheme="minorHAnsi" w:hAnsiTheme="minorHAnsi" w:cstheme="minorHAnsi"/>
                <w:b/>
                <w:color w:val="000000"/>
                <w:lang w:eastAsia="en-GB"/>
              </w:rPr>
            </w:pPr>
            <w:r>
              <w:rPr>
                <w:rFonts w:asciiTheme="minorHAnsi" w:hAnsiTheme="minorHAnsi" w:cstheme="minorHAnsi"/>
                <w:b/>
                <w:color w:val="000000"/>
                <w:lang w:eastAsia="en-GB"/>
              </w:rPr>
              <w:t>Item</w:t>
            </w:r>
          </w:p>
        </w:tc>
        <w:tc>
          <w:tcPr>
            <w:tcW w:w="1128" w:type="dxa"/>
            <w:tcBorders>
              <w:top w:val="single" w:sz="4" w:space="0" w:color="auto"/>
              <w:left w:val="single" w:sz="4" w:space="0" w:color="auto"/>
              <w:bottom w:val="single" w:sz="4" w:space="0" w:color="auto"/>
              <w:right w:val="single" w:sz="4" w:space="0" w:color="auto"/>
            </w:tcBorders>
            <w:shd w:val="pct10" w:color="auto" w:fill="auto"/>
          </w:tcPr>
          <w:p w14:paraId="7273E2C1" w14:textId="7468230F" w:rsidR="001837E1" w:rsidRPr="00F27662" w:rsidRDefault="001837E1" w:rsidP="00B322F0">
            <w:pPr>
              <w:jc w:val="center"/>
              <w:rPr>
                <w:b/>
                <w:lang w:eastAsia="en-GB"/>
              </w:rPr>
            </w:pPr>
            <w:r>
              <w:rPr>
                <w:b/>
                <w:lang w:eastAsia="en-GB"/>
              </w:rPr>
              <w:t>Cost</w:t>
            </w:r>
          </w:p>
        </w:tc>
        <w:tc>
          <w:tcPr>
            <w:tcW w:w="1565" w:type="dxa"/>
            <w:tcBorders>
              <w:top w:val="single" w:sz="4" w:space="0" w:color="auto"/>
              <w:left w:val="single" w:sz="4" w:space="0" w:color="auto"/>
              <w:bottom w:val="single" w:sz="4" w:space="0" w:color="auto"/>
            </w:tcBorders>
            <w:shd w:val="pct10" w:color="auto" w:fill="auto"/>
          </w:tcPr>
          <w:p w14:paraId="626A37C6" w14:textId="7A9C0D30" w:rsidR="001837E1" w:rsidRDefault="00B322F0" w:rsidP="00B322F0">
            <w:pPr>
              <w:jc w:val="center"/>
              <w:rPr>
                <w:b/>
                <w:lang w:eastAsia="en-GB"/>
              </w:rPr>
            </w:pPr>
            <w:r>
              <w:rPr>
                <w:b/>
                <w:lang w:eastAsia="en-GB"/>
              </w:rPr>
              <w:t xml:space="preserve">Elapsed </w:t>
            </w:r>
            <w:r w:rsidR="001837E1">
              <w:rPr>
                <w:b/>
                <w:lang w:eastAsia="en-GB"/>
              </w:rPr>
              <w:t>Time</w:t>
            </w:r>
          </w:p>
        </w:tc>
      </w:tr>
      <w:tr w:rsidR="001837E1" w:rsidRPr="00F27662" w14:paraId="4E3E78A3" w14:textId="1FEA82F2" w:rsidTr="008F40F2">
        <w:tc>
          <w:tcPr>
            <w:tcW w:w="6771" w:type="dxa"/>
            <w:tcBorders>
              <w:top w:val="single" w:sz="4" w:space="0" w:color="auto"/>
              <w:bottom w:val="nil"/>
              <w:right w:val="single" w:sz="4" w:space="0" w:color="auto"/>
            </w:tcBorders>
          </w:tcPr>
          <w:p w14:paraId="237CE772" w14:textId="22344EA0" w:rsidR="001837E1" w:rsidRPr="00F27662" w:rsidRDefault="001837E1" w:rsidP="004C6BE6">
            <w:pPr>
              <w:rPr>
                <w:b/>
                <w:lang w:eastAsia="en-GB"/>
              </w:rPr>
            </w:pPr>
            <w:r>
              <w:rPr>
                <w:rFonts w:asciiTheme="minorHAnsi" w:hAnsiTheme="minorHAnsi" w:cstheme="minorHAnsi"/>
                <w:b/>
                <w:color w:val="000000"/>
                <w:lang w:eastAsia="en-GB"/>
              </w:rPr>
              <w:t xml:space="preserve">Unit 1 : </w:t>
            </w:r>
            <w:r w:rsidRPr="00F27662">
              <w:rPr>
                <w:rFonts w:asciiTheme="minorHAnsi" w:hAnsiTheme="minorHAnsi" w:cstheme="minorHAnsi"/>
                <w:b/>
                <w:color w:val="000000"/>
                <w:lang w:eastAsia="en-GB"/>
              </w:rPr>
              <w:t>GPL licence and packager</w:t>
            </w:r>
          </w:p>
        </w:tc>
        <w:tc>
          <w:tcPr>
            <w:tcW w:w="1128" w:type="dxa"/>
            <w:tcBorders>
              <w:top w:val="single" w:sz="4" w:space="0" w:color="auto"/>
              <w:left w:val="single" w:sz="4" w:space="0" w:color="auto"/>
              <w:bottom w:val="nil"/>
              <w:right w:val="single" w:sz="4" w:space="0" w:color="auto"/>
            </w:tcBorders>
          </w:tcPr>
          <w:p w14:paraId="09C7BA30" w14:textId="77777777" w:rsidR="001837E1" w:rsidRPr="00F27662" w:rsidRDefault="001837E1" w:rsidP="00F27662">
            <w:pPr>
              <w:jc w:val="right"/>
              <w:rPr>
                <w:b/>
                <w:lang w:eastAsia="en-GB"/>
              </w:rPr>
            </w:pPr>
          </w:p>
        </w:tc>
        <w:tc>
          <w:tcPr>
            <w:tcW w:w="1565" w:type="dxa"/>
            <w:tcBorders>
              <w:top w:val="single" w:sz="4" w:space="0" w:color="auto"/>
              <w:left w:val="single" w:sz="4" w:space="0" w:color="auto"/>
              <w:bottom w:val="nil"/>
            </w:tcBorders>
          </w:tcPr>
          <w:p w14:paraId="02AE337E" w14:textId="77777777" w:rsidR="001837E1" w:rsidRPr="00F27662" w:rsidRDefault="001837E1" w:rsidP="00F27662">
            <w:pPr>
              <w:jc w:val="right"/>
              <w:rPr>
                <w:b/>
                <w:lang w:eastAsia="en-GB"/>
              </w:rPr>
            </w:pPr>
          </w:p>
        </w:tc>
      </w:tr>
      <w:tr w:rsidR="001837E1" w:rsidRPr="00F27662" w14:paraId="710592D5" w14:textId="6FFA1760" w:rsidTr="008F40F2">
        <w:tc>
          <w:tcPr>
            <w:tcW w:w="6771" w:type="dxa"/>
            <w:tcBorders>
              <w:top w:val="nil"/>
              <w:bottom w:val="nil"/>
              <w:right w:val="single" w:sz="4" w:space="0" w:color="auto"/>
            </w:tcBorders>
          </w:tcPr>
          <w:p w14:paraId="4DA6DDB4" w14:textId="039D8D8A" w:rsidR="001837E1" w:rsidRPr="00F27662" w:rsidRDefault="001837E1" w:rsidP="004C6BE6">
            <w:pPr>
              <w:rPr>
                <w:lang w:eastAsia="en-GB"/>
              </w:rPr>
            </w:pPr>
            <w:r>
              <w:rPr>
                <w:lang w:eastAsia="en-GB"/>
              </w:rPr>
              <w:t>Insert GPL licence tex</w:t>
            </w:r>
            <w:r w:rsidRPr="00F27662">
              <w:rPr>
                <w:lang w:eastAsia="en-GB"/>
              </w:rPr>
              <w:t>t in source code, repackage tool installer</w:t>
            </w:r>
            <w:r>
              <w:rPr>
                <w:lang w:eastAsia="en-GB"/>
              </w:rPr>
              <w:t>, include</w:t>
            </w:r>
            <w:r w:rsidRPr="00F27662">
              <w:rPr>
                <w:lang w:eastAsia="en-GB"/>
              </w:rPr>
              <w:t xml:space="preserve"> ReadMe/licence file, upload source code to GitHub</w:t>
            </w:r>
          </w:p>
        </w:tc>
        <w:tc>
          <w:tcPr>
            <w:tcW w:w="1128" w:type="dxa"/>
            <w:tcBorders>
              <w:top w:val="nil"/>
              <w:left w:val="single" w:sz="4" w:space="0" w:color="auto"/>
              <w:bottom w:val="nil"/>
              <w:right w:val="single" w:sz="4" w:space="0" w:color="auto"/>
            </w:tcBorders>
          </w:tcPr>
          <w:p w14:paraId="15943017" w14:textId="5BBA177D" w:rsidR="001837E1" w:rsidRPr="00F27662" w:rsidRDefault="001837E1" w:rsidP="00F27662">
            <w:pPr>
              <w:jc w:val="right"/>
              <w:rPr>
                <w:lang w:eastAsia="en-GB"/>
              </w:rPr>
            </w:pPr>
            <w:r w:rsidRPr="00F27662">
              <w:rPr>
                <w:lang w:eastAsia="en-GB"/>
              </w:rPr>
              <w:t>£</w:t>
            </w:r>
            <w:r>
              <w:rPr>
                <w:lang w:eastAsia="en-GB"/>
              </w:rPr>
              <w:t>81</w:t>
            </w:r>
            <w:r w:rsidRPr="00F27662">
              <w:rPr>
                <w:lang w:eastAsia="en-GB"/>
              </w:rPr>
              <w:t>0</w:t>
            </w:r>
          </w:p>
        </w:tc>
        <w:tc>
          <w:tcPr>
            <w:tcW w:w="1565" w:type="dxa"/>
            <w:tcBorders>
              <w:top w:val="nil"/>
              <w:left w:val="single" w:sz="4" w:space="0" w:color="auto"/>
              <w:bottom w:val="nil"/>
            </w:tcBorders>
          </w:tcPr>
          <w:p w14:paraId="685FBD54" w14:textId="58C6BC42" w:rsidR="001837E1" w:rsidRPr="00F27662" w:rsidRDefault="001837E1" w:rsidP="00F27662">
            <w:pPr>
              <w:jc w:val="right"/>
              <w:rPr>
                <w:lang w:eastAsia="en-GB"/>
              </w:rPr>
            </w:pPr>
            <w:r>
              <w:rPr>
                <w:lang w:eastAsia="en-GB"/>
              </w:rPr>
              <w:t>2 weeks</w:t>
            </w:r>
          </w:p>
        </w:tc>
      </w:tr>
      <w:tr w:rsidR="001837E1" w:rsidRPr="00F27662" w14:paraId="5EFFC877" w14:textId="3BEF2F3C" w:rsidTr="008F40F2">
        <w:tc>
          <w:tcPr>
            <w:tcW w:w="6771" w:type="dxa"/>
            <w:tcBorders>
              <w:top w:val="nil"/>
              <w:bottom w:val="single" w:sz="4" w:space="0" w:color="auto"/>
              <w:right w:val="single" w:sz="4" w:space="0" w:color="auto"/>
            </w:tcBorders>
          </w:tcPr>
          <w:p w14:paraId="7DDEE338" w14:textId="77777777" w:rsidR="001837E1" w:rsidRPr="00F27662" w:rsidRDefault="001837E1" w:rsidP="004C6BE6">
            <w:pPr>
              <w:rPr>
                <w:lang w:eastAsia="en-GB"/>
              </w:rPr>
            </w:pPr>
          </w:p>
        </w:tc>
        <w:tc>
          <w:tcPr>
            <w:tcW w:w="1128" w:type="dxa"/>
            <w:tcBorders>
              <w:top w:val="nil"/>
              <w:left w:val="single" w:sz="4" w:space="0" w:color="auto"/>
              <w:bottom w:val="single" w:sz="4" w:space="0" w:color="auto"/>
              <w:right w:val="single" w:sz="4" w:space="0" w:color="auto"/>
            </w:tcBorders>
          </w:tcPr>
          <w:p w14:paraId="6ABFE6A2" w14:textId="77777777" w:rsidR="001837E1" w:rsidRPr="00F27662" w:rsidRDefault="001837E1" w:rsidP="00F27662">
            <w:pPr>
              <w:jc w:val="right"/>
              <w:rPr>
                <w:lang w:eastAsia="en-GB"/>
              </w:rPr>
            </w:pPr>
          </w:p>
        </w:tc>
        <w:tc>
          <w:tcPr>
            <w:tcW w:w="1565" w:type="dxa"/>
            <w:tcBorders>
              <w:top w:val="nil"/>
              <w:left w:val="single" w:sz="4" w:space="0" w:color="auto"/>
              <w:bottom w:val="single" w:sz="4" w:space="0" w:color="auto"/>
            </w:tcBorders>
          </w:tcPr>
          <w:p w14:paraId="61F3E3F7" w14:textId="77777777" w:rsidR="001837E1" w:rsidRPr="00F27662" w:rsidRDefault="001837E1" w:rsidP="00F27662">
            <w:pPr>
              <w:jc w:val="right"/>
              <w:rPr>
                <w:lang w:eastAsia="en-GB"/>
              </w:rPr>
            </w:pPr>
          </w:p>
        </w:tc>
      </w:tr>
      <w:tr w:rsidR="001837E1" w:rsidRPr="00F27662" w14:paraId="2814B2D0" w14:textId="647D6C65" w:rsidTr="008F40F2">
        <w:tc>
          <w:tcPr>
            <w:tcW w:w="6771" w:type="dxa"/>
            <w:tcBorders>
              <w:top w:val="single" w:sz="4" w:space="0" w:color="auto"/>
              <w:bottom w:val="nil"/>
              <w:right w:val="single" w:sz="4" w:space="0" w:color="auto"/>
            </w:tcBorders>
          </w:tcPr>
          <w:p w14:paraId="15BA617D" w14:textId="00AD03C5" w:rsidR="001837E1" w:rsidRPr="00F27662" w:rsidRDefault="001837E1" w:rsidP="00B5389A">
            <w:pPr>
              <w:rPr>
                <w:rFonts w:asciiTheme="minorHAnsi" w:hAnsiTheme="minorHAnsi" w:cstheme="minorHAnsi"/>
                <w:b/>
                <w:color w:val="000000"/>
                <w:lang w:eastAsia="en-GB"/>
              </w:rPr>
            </w:pPr>
            <w:r>
              <w:rPr>
                <w:rFonts w:asciiTheme="minorHAnsi" w:hAnsiTheme="minorHAnsi" w:cstheme="minorHAnsi"/>
                <w:b/>
                <w:color w:val="000000"/>
                <w:lang w:eastAsia="en-GB"/>
              </w:rPr>
              <w:t xml:space="preserve">Unit 2 : </w:t>
            </w:r>
            <w:r w:rsidRPr="00F27662">
              <w:rPr>
                <w:rFonts w:asciiTheme="minorHAnsi" w:hAnsiTheme="minorHAnsi" w:cstheme="minorHAnsi"/>
                <w:b/>
                <w:color w:val="000000"/>
                <w:lang w:eastAsia="en-GB"/>
              </w:rPr>
              <w:t>GIS tool enhancements</w:t>
            </w:r>
          </w:p>
        </w:tc>
        <w:tc>
          <w:tcPr>
            <w:tcW w:w="1128" w:type="dxa"/>
            <w:tcBorders>
              <w:top w:val="single" w:sz="4" w:space="0" w:color="auto"/>
              <w:left w:val="single" w:sz="4" w:space="0" w:color="auto"/>
              <w:bottom w:val="nil"/>
              <w:right w:val="single" w:sz="4" w:space="0" w:color="auto"/>
            </w:tcBorders>
          </w:tcPr>
          <w:p w14:paraId="2A3AAD3C" w14:textId="77777777" w:rsidR="001837E1" w:rsidRPr="00F27662" w:rsidRDefault="001837E1" w:rsidP="00F27662">
            <w:pPr>
              <w:jc w:val="right"/>
              <w:rPr>
                <w:rFonts w:asciiTheme="minorHAnsi" w:hAnsiTheme="minorHAnsi" w:cstheme="minorHAnsi"/>
                <w:b/>
                <w:color w:val="000000"/>
                <w:lang w:eastAsia="en-GB"/>
              </w:rPr>
            </w:pPr>
          </w:p>
        </w:tc>
        <w:tc>
          <w:tcPr>
            <w:tcW w:w="1565" w:type="dxa"/>
            <w:tcBorders>
              <w:top w:val="single" w:sz="4" w:space="0" w:color="auto"/>
              <w:left w:val="single" w:sz="4" w:space="0" w:color="auto"/>
              <w:bottom w:val="nil"/>
            </w:tcBorders>
          </w:tcPr>
          <w:p w14:paraId="3AB44D96" w14:textId="77777777" w:rsidR="001837E1" w:rsidRPr="00F27662" w:rsidRDefault="001837E1" w:rsidP="00F27662">
            <w:pPr>
              <w:jc w:val="right"/>
              <w:rPr>
                <w:rFonts w:asciiTheme="minorHAnsi" w:hAnsiTheme="minorHAnsi" w:cstheme="minorHAnsi"/>
                <w:b/>
                <w:color w:val="000000"/>
                <w:lang w:eastAsia="en-GB"/>
              </w:rPr>
            </w:pPr>
          </w:p>
        </w:tc>
      </w:tr>
      <w:tr w:rsidR="001837E1" w:rsidRPr="00F27662" w14:paraId="62921CAA" w14:textId="321146BD" w:rsidTr="008F40F2">
        <w:tc>
          <w:tcPr>
            <w:tcW w:w="6771" w:type="dxa"/>
            <w:tcBorders>
              <w:top w:val="nil"/>
              <w:bottom w:val="nil"/>
              <w:right w:val="single" w:sz="4" w:space="0" w:color="auto"/>
            </w:tcBorders>
          </w:tcPr>
          <w:p w14:paraId="3D1C8B23" w14:textId="77777777" w:rsidR="001837E1" w:rsidRPr="00F27662" w:rsidRDefault="001837E1" w:rsidP="004C6BE6">
            <w:pPr>
              <w:rPr>
                <w:rFonts w:asciiTheme="minorHAnsi" w:hAnsiTheme="minorHAnsi" w:cstheme="minorHAnsi"/>
                <w:color w:val="000000"/>
                <w:lang w:eastAsia="en-GB"/>
              </w:rPr>
            </w:pPr>
            <w:r w:rsidRPr="00F27662">
              <w:rPr>
                <w:rFonts w:asciiTheme="minorHAnsi" w:hAnsiTheme="minorHAnsi" w:cstheme="minorHAnsi"/>
                <w:color w:val="000000"/>
                <w:lang w:eastAsia="en-GB"/>
              </w:rPr>
              <w:t>Development and system testing of Batch 1 (portions A to E) known issues and change requests</w:t>
            </w:r>
          </w:p>
        </w:tc>
        <w:tc>
          <w:tcPr>
            <w:tcW w:w="1128" w:type="dxa"/>
            <w:tcBorders>
              <w:top w:val="nil"/>
              <w:left w:val="single" w:sz="4" w:space="0" w:color="auto"/>
              <w:bottom w:val="nil"/>
              <w:right w:val="single" w:sz="4" w:space="0" w:color="auto"/>
            </w:tcBorders>
          </w:tcPr>
          <w:p w14:paraId="0B1292B0" w14:textId="499F6714" w:rsidR="001837E1" w:rsidRPr="00F27662" w:rsidRDefault="001837E1" w:rsidP="00F27662">
            <w:pPr>
              <w:jc w:val="right"/>
              <w:rPr>
                <w:rFonts w:asciiTheme="minorHAnsi" w:hAnsiTheme="minorHAnsi" w:cstheme="minorHAnsi"/>
                <w:color w:val="000000"/>
                <w:lang w:eastAsia="en-GB"/>
              </w:rPr>
            </w:pPr>
            <w:r w:rsidRPr="00F27662">
              <w:rPr>
                <w:rFonts w:asciiTheme="minorHAnsi" w:hAnsiTheme="minorHAnsi" w:cstheme="minorHAnsi"/>
                <w:color w:val="000000"/>
                <w:lang w:eastAsia="en-GB"/>
              </w:rPr>
              <w:t>£</w:t>
            </w:r>
            <w:r>
              <w:rPr>
                <w:rFonts w:asciiTheme="minorHAnsi" w:hAnsiTheme="minorHAnsi" w:cstheme="minorHAnsi"/>
                <w:color w:val="000000"/>
                <w:lang w:eastAsia="en-GB"/>
              </w:rPr>
              <w:t>7,02</w:t>
            </w:r>
            <w:r w:rsidRPr="00F27662">
              <w:rPr>
                <w:rFonts w:asciiTheme="minorHAnsi" w:hAnsiTheme="minorHAnsi" w:cstheme="minorHAnsi"/>
                <w:color w:val="000000"/>
                <w:lang w:eastAsia="en-GB"/>
              </w:rPr>
              <w:t>0</w:t>
            </w:r>
          </w:p>
        </w:tc>
        <w:tc>
          <w:tcPr>
            <w:tcW w:w="1565" w:type="dxa"/>
            <w:tcBorders>
              <w:top w:val="nil"/>
              <w:left w:val="single" w:sz="4" w:space="0" w:color="auto"/>
              <w:bottom w:val="nil"/>
            </w:tcBorders>
          </w:tcPr>
          <w:p w14:paraId="5BD392EE" w14:textId="5B310D90" w:rsidR="001837E1" w:rsidRPr="00F27662" w:rsidRDefault="001837E1" w:rsidP="00F27662">
            <w:pPr>
              <w:jc w:val="right"/>
              <w:rPr>
                <w:rFonts w:asciiTheme="minorHAnsi" w:hAnsiTheme="minorHAnsi" w:cstheme="minorHAnsi"/>
                <w:color w:val="000000"/>
                <w:lang w:eastAsia="en-GB"/>
              </w:rPr>
            </w:pPr>
            <w:r>
              <w:rPr>
                <w:rFonts w:asciiTheme="minorHAnsi" w:hAnsiTheme="minorHAnsi" w:cstheme="minorHAnsi"/>
                <w:color w:val="000000"/>
                <w:lang w:eastAsia="en-GB"/>
              </w:rPr>
              <w:t>15 weeks</w:t>
            </w:r>
          </w:p>
        </w:tc>
      </w:tr>
      <w:tr w:rsidR="001837E1" w:rsidRPr="00F27662" w14:paraId="49381227" w14:textId="5EB89F3B" w:rsidTr="008F40F2">
        <w:tc>
          <w:tcPr>
            <w:tcW w:w="6771" w:type="dxa"/>
            <w:tcBorders>
              <w:top w:val="nil"/>
              <w:bottom w:val="single" w:sz="4" w:space="0" w:color="auto"/>
              <w:right w:val="single" w:sz="4" w:space="0" w:color="auto"/>
            </w:tcBorders>
          </w:tcPr>
          <w:p w14:paraId="66007DFF" w14:textId="77777777" w:rsidR="001837E1" w:rsidRPr="00F27662" w:rsidRDefault="001837E1" w:rsidP="004C6BE6">
            <w:pPr>
              <w:rPr>
                <w:rFonts w:asciiTheme="minorHAnsi" w:hAnsiTheme="minorHAnsi" w:cstheme="minorHAnsi"/>
                <w:color w:val="000000"/>
                <w:lang w:eastAsia="en-GB"/>
              </w:rPr>
            </w:pPr>
          </w:p>
        </w:tc>
        <w:tc>
          <w:tcPr>
            <w:tcW w:w="1128" w:type="dxa"/>
            <w:tcBorders>
              <w:top w:val="nil"/>
              <w:left w:val="single" w:sz="4" w:space="0" w:color="auto"/>
              <w:bottom w:val="single" w:sz="4" w:space="0" w:color="auto"/>
              <w:right w:val="single" w:sz="4" w:space="0" w:color="auto"/>
            </w:tcBorders>
          </w:tcPr>
          <w:p w14:paraId="3BEE8A2F" w14:textId="77777777" w:rsidR="001837E1" w:rsidRPr="00F27662" w:rsidRDefault="001837E1" w:rsidP="00F27662">
            <w:pPr>
              <w:jc w:val="right"/>
              <w:rPr>
                <w:rFonts w:asciiTheme="minorHAnsi" w:hAnsiTheme="minorHAnsi" w:cstheme="minorHAnsi"/>
                <w:color w:val="000000"/>
                <w:lang w:eastAsia="en-GB"/>
              </w:rPr>
            </w:pPr>
          </w:p>
        </w:tc>
        <w:tc>
          <w:tcPr>
            <w:tcW w:w="1565" w:type="dxa"/>
            <w:tcBorders>
              <w:top w:val="nil"/>
              <w:left w:val="single" w:sz="4" w:space="0" w:color="auto"/>
              <w:bottom w:val="single" w:sz="4" w:space="0" w:color="auto"/>
            </w:tcBorders>
          </w:tcPr>
          <w:p w14:paraId="6BC1946A" w14:textId="77777777" w:rsidR="001837E1" w:rsidRPr="00F27662" w:rsidRDefault="001837E1" w:rsidP="00F27662">
            <w:pPr>
              <w:jc w:val="right"/>
              <w:rPr>
                <w:rFonts w:asciiTheme="minorHAnsi" w:hAnsiTheme="minorHAnsi" w:cstheme="minorHAnsi"/>
                <w:color w:val="000000"/>
                <w:lang w:eastAsia="en-GB"/>
              </w:rPr>
            </w:pPr>
          </w:p>
        </w:tc>
      </w:tr>
      <w:tr w:rsidR="001837E1" w:rsidRPr="00F27662" w14:paraId="5445679A" w14:textId="7C679B9E" w:rsidTr="008F40F2">
        <w:tc>
          <w:tcPr>
            <w:tcW w:w="6771" w:type="dxa"/>
            <w:tcBorders>
              <w:top w:val="single" w:sz="4" w:space="0" w:color="auto"/>
              <w:bottom w:val="nil"/>
              <w:right w:val="single" w:sz="4" w:space="0" w:color="auto"/>
            </w:tcBorders>
          </w:tcPr>
          <w:p w14:paraId="23412C96" w14:textId="312FB6C3" w:rsidR="001837E1" w:rsidRPr="00F27662" w:rsidRDefault="001837E1" w:rsidP="00B5389A">
            <w:pPr>
              <w:rPr>
                <w:rFonts w:asciiTheme="minorHAnsi" w:hAnsiTheme="minorHAnsi" w:cstheme="minorHAnsi"/>
                <w:color w:val="000000"/>
                <w:lang w:eastAsia="en-GB"/>
              </w:rPr>
            </w:pPr>
            <w:r>
              <w:rPr>
                <w:rFonts w:asciiTheme="minorHAnsi" w:hAnsiTheme="minorHAnsi" w:cstheme="minorHAnsi"/>
                <w:b/>
                <w:color w:val="000000"/>
                <w:lang w:eastAsia="en-GB"/>
              </w:rPr>
              <w:t>Unit 3 : LRC user testing</w:t>
            </w:r>
          </w:p>
        </w:tc>
        <w:tc>
          <w:tcPr>
            <w:tcW w:w="1128" w:type="dxa"/>
            <w:tcBorders>
              <w:top w:val="single" w:sz="4" w:space="0" w:color="auto"/>
              <w:left w:val="single" w:sz="4" w:space="0" w:color="auto"/>
              <w:bottom w:val="nil"/>
              <w:right w:val="single" w:sz="4" w:space="0" w:color="auto"/>
            </w:tcBorders>
          </w:tcPr>
          <w:p w14:paraId="16584B17" w14:textId="77777777" w:rsidR="001837E1" w:rsidRPr="00F27662" w:rsidRDefault="001837E1" w:rsidP="00F27662">
            <w:pPr>
              <w:jc w:val="right"/>
              <w:rPr>
                <w:rFonts w:asciiTheme="minorHAnsi" w:hAnsiTheme="minorHAnsi" w:cstheme="minorHAnsi"/>
                <w:color w:val="000000"/>
                <w:lang w:eastAsia="en-GB"/>
              </w:rPr>
            </w:pPr>
          </w:p>
        </w:tc>
        <w:tc>
          <w:tcPr>
            <w:tcW w:w="1565" w:type="dxa"/>
            <w:tcBorders>
              <w:top w:val="single" w:sz="4" w:space="0" w:color="auto"/>
              <w:left w:val="single" w:sz="4" w:space="0" w:color="auto"/>
              <w:bottom w:val="nil"/>
            </w:tcBorders>
          </w:tcPr>
          <w:p w14:paraId="2DC9F901" w14:textId="77777777" w:rsidR="001837E1" w:rsidRPr="00F27662" w:rsidRDefault="001837E1" w:rsidP="00F27662">
            <w:pPr>
              <w:jc w:val="right"/>
              <w:rPr>
                <w:rFonts w:asciiTheme="minorHAnsi" w:hAnsiTheme="minorHAnsi" w:cstheme="minorHAnsi"/>
                <w:color w:val="000000"/>
                <w:lang w:eastAsia="en-GB"/>
              </w:rPr>
            </w:pPr>
          </w:p>
        </w:tc>
      </w:tr>
      <w:tr w:rsidR="001837E1" w:rsidRPr="00F27662" w14:paraId="7F657CA4" w14:textId="386277E7" w:rsidTr="008F40F2">
        <w:tc>
          <w:tcPr>
            <w:tcW w:w="6771" w:type="dxa"/>
            <w:tcBorders>
              <w:top w:val="nil"/>
              <w:bottom w:val="nil"/>
              <w:right w:val="single" w:sz="4" w:space="0" w:color="auto"/>
            </w:tcBorders>
          </w:tcPr>
          <w:p w14:paraId="1A627E7A" w14:textId="41E6D9B3" w:rsidR="001837E1" w:rsidRPr="00F27662" w:rsidRDefault="001837E1" w:rsidP="002F4F83">
            <w:pPr>
              <w:rPr>
                <w:lang w:eastAsia="en-GB"/>
              </w:rPr>
            </w:pPr>
            <w:r>
              <w:rPr>
                <w:lang w:eastAsia="en-GB"/>
              </w:rPr>
              <w:t>An element of support for LRC user testing (equivalent to 0.5 days per portion) is included in unit 2 - additional days would be charged at the standard daily rate</w:t>
            </w:r>
          </w:p>
        </w:tc>
        <w:tc>
          <w:tcPr>
            <w:tcW w:w="1128" w:type="dxa"/>
            <w:tcBorders>
              <w:top w:val="nil"/>
              <w:left w:val="single" w:sz="4" w:space="0" w:color="auto"/>
              <w:bottom w:val="nil"/>
              <w:right w:val="single" w:sz="4" w:space="0" w:color="auto"/>
            </w:tcBorders>
          </w:tcPr>
          <w:p w14:paraId="4F9AC431" w14:textId="545A79C7" w:rsidR="001837E1" w:rsidRPr="00F27662" w:rsidRDefault="001837E1" w:rsidP="00F27662">
            <w:pPr>
              <w:jc w:val="right"/>
              <w:rPr>
                <w:lang w:eastAsia="en-GB"/>
              </w:rPr>
            </w:pPr>
            <w:r>
              <w:rPr>
                <w:lang w:eastAsia="en-GB"/>
              </w:rPr>
              <w:t>-</w:t>
            </w:r>
          </w:p>
        </w:tc>
        <w:tc>
          <w:tcPr>
            <w:tcW w:w="1565" w:type="dxa"/>
            <w:tcBorders>
              <w:top w:val="nil"/>
              <w:left w:val="single" w:sz="4" w:space="0" w:color="auto"/>
              <w:bottom w:val="nil"/>
            </w:tcBorders>
          </w:tcPr>
          <w:p w14:paraId="349E98E8" w14:textId="03E22223" w:rsidR="001837E1" w:rsidRDefault="001837E1" w:rsidP="00F27662">
            <w:pPr>
              <w:jc w:val="right"/>
              <w:rPr>
                <w:lang w:eastAsia="en-GB"/>
              </w:rPr>
            </w:pPr>
            <w:r>
              <w:rPr>
                <w:lang w:eastAsia="en-GB"/>
              </w:rPr>
              <w:t>-</w:t>
            </w:r>
          </w:p>
        </w:tc>
      </w:tr>
      <w:tr w:rsidR="001837E1" w:rsidRPr="00F27662" w14:paraId="7112949C" w14:textId="435CDAC4" w:rsidTr="008F40F2">
        <w:tc>
          <w:tcPr>
            <w:tcW w:w="6771" w:type="dxa"/>
            <w:tcBorders>
              <w:top w:val="nil"/>
              <w:bottom w:val="single" w:sz="4" w:space="0" w:color="auto"/>
              <w:right w:val="single" w:sz="4" w:space="0" w:color="auto"/>
            </w:tcBorders>
          </w:tcPr>
          <w:p w14:paraId="75176A0C" w14:textId="77777777" w:rsidR="001837E1" w:rsidRPr="00F27662" w:rsidRDefault="001837E1" w:rsidP="004C6BE6">
            <w:pPr>
              <w:rPr>
                <w:lang w:eastAsia="en-GB"/>
              </w:rPr>
            </w:pPr>
          </w:p>
        </w:tc>
        <w:tc>
          <w:tcPr>
            <w:tcW w:w="1128" w:type="dxa"/>
            <w:tcBorders>
              <w:top w:val="nil"/>
              <w:left w:val="single" w:sz="4" w:space="0" w:color="auto"/>
              <w:bottom w:val="single" w:sz="4" w:space="0" w:color="auto"/>
              <w:right w:val="single" w:sz="4" w:space="0" w:color="auto"/>
            </w:tcBorders>
          </w:tcPr>
          <w:p w14:paraId="1E4C52D6" w14:textId="77777777" w:rsidR="001837E1" w:rsidRPr="00F27662" w:rsidRDefault="001837E1" w:rsidP="00F27662">
            <w:pPr>
              <w:jc w:val="right"/>
              <w:rPr>
                <w:lang w:eastAsia="en-GB"/>
              </w:rPr>
            </w:pPr>
          </w:p>
        </w:tc>
        <w:tc>
          <w:tcPr>
            <w:tcW w:w="1565" w:type="dxa"/>
            <w:tcBorders>
              <w:top w:val="nil"/>
              <w:left w:val="single" w:sz="4" w:space="0" w:color="auto"/>
              <w:bottom w:val="single" w:sz="4" w:space="0" w:color="auto"/>
            </w:tcBorders>
          </w:tcPr>
          <w:p w14:paraId="5C416CEA" w14:textId="77777777" w:rsidR="001837E1" w:rsidRPr="00F27662" w:rsidRDefault="001837E1" w:rsidP="00F27662">
            <w:pPr>
              <w:jc w:val="right"/>
              <w:rPr>
                <w:lang w:eastAsia="en-GB"/>
              </w:rPr>
            </w:pPr>
          </w:p>
        </w:tc>
      </w:tr>
      <w:tr w:rsidR="001837E1" w:rsidRPr="00F27662" w14:paraId="754365FF" w14:textId="54FC336F" w:rsidTr="008F40F2">
        <w:tc>
          <w:tcPr>
            <w:tcW w:w="6771" w:type="dxa"/>
            <w:tcBorders>
              <w:top w:val="single" w:sz="4" w:space="0" w:color="auto"/>
              <w:bottom w:val="nil"/>
              <w:right w:val="single" w:sz="4" w:space="0" w:color="auto"/>
            </w:tcBorders>
          </w:tcPr>
          <w:p w14:paraId="736B8E8B" w14:textId="54DF433A" w:rsidR="001837E1" w:rsidRPr="00F27662" w:rsidRDefault="001837E1" w:rsidP="004C6BE6">
            <w:pPr>
              <w:rPr>
                <w:b/>
                <w:lang w:eastAsia="en-GB"/>
              </w:rPr>
            </w:pPr>
            <w:r>
              <w:rPr>
                <w:rFonts w:asciiTheme="minorHAnsi" w:hAnsiTheme="minorHAnsi" w:cstheme="minorHAnsi"/>
                <w:b/>
                <w:color w:val="000000"/>
                <w:lang w:eastAsia="en-GB"/>
              </w:rPr>
              <w:t xml:space="preserve">Unit 4 : </w:t>
            </w:r>
            <w:r w:rsidRPr="00F27662">
              <w:rPr>
                <w:b/>
                <w:lang w:eastAsia="en-GB"/>
              </w:rPr>
              <w:t>Technical and user manuals</w:t>
            </w:r>
          </w:p>
        </w:tc>
        <w:tc>
          <w:tcPr>
            <w:tcW w:w="1128" w:type="dxa"/>
            <w:tcBorders>
              <w:top w:val="single" w:sz="4" w:space="0" w:color="auto"/>
              <w:left w:val="single" w:sz="4" w:space="0" w:color="auto"/>
              <w:bottom w:val="nil"/>
              <w:right w:val="single" w:sz="4" w:space="0" w:color="auto"/>
            </w:tcBorders>
          </w:tcPr>
          <w:p w14:paraId="00486B27" w14:textId="77777777" w:rsidR="001837E1" w:rsidRPr="00F27662" w:rsidRDefault="001837E1" w:rsidP="00F27662">
            <w:pPr>
              <w:jc w:val="right"/>
              <w:rPr>
                <w:b/>
                <w:lang w:eastAsia="en-GB"/>
              </w:rPr>
            </w:pPr>
          </w:p>
        </w:tc>
        <w:tc>
          <w:tcPr>
            <w:tcW w:w="1565" w:type="dxa"/>
            <w:tcBorders>
              <w:top w:val="single" w:sz="4" w:space="0" w:color="auto"/>
              <w:left w:val="single" w:sz="4" w:space="0" w:color="auto"/>
              <w:bottom w:val="nil"/>
            </w:tcBorders>
          </w:tcPr>
          <w:p w14:paraId="6A4E0EC6" w14:textId="77777777" w:rsidR="001837E1" w:rsidRPr="00F27662" w:rsidRDefault="001837E1" w:rsidP="00F27662">
            <w:pPr>
              <w:jc w:val="right"/>
              <w:rPr>
                <w:b/>
                <w:lang w:eastAsia="en-GB"/>
              </w:rPr>
            </w:pPr>
          </w:p>
        </w:tc>
      </w:tr>
      <w:tr w:rsidR="001837E1" w:rsidRPr="00F27662" w14:paraId="237AB36C" w14:textId="4F99BFE2" w:rsidTr="008F40F2">
        <w:tc>
          <w:tcPr>
            <w:tcW w:w="6771" w:type="dxa"/>
            <w:tcBorders>
              <w:top w:val="nil"/>
              <w:bottom w:val="nil"/>
              <w:right w:val="single" w:sz="4" w:space="0" w:color="auto"/>
            </w:tcBorders>
          </w:tcPr>
          <w:p w14:paraId="35ACD5A2" w14:textId="28E83AFD" w:rsidR="001837E1" w:rsidRPr="00F27662" w:rsidRDefault="001837E1" w:rsidP="004C6BE6">
            <w:pPr>
              <w:rPr>
                <w:lang w:eastAsia="en-GB"/>
              </w:rPr>
            </w:pPr>
            <w:r w:rsidRPr="00F27662">
              <w:rPr>
                <w:lang w:eastAsia="en-GB"/>
              </w:rPr>
              <w:t xml:space="preserve">Convert technical </w:t>
            </w:r>
            <w:r w:rsidR="008F40F2">
              <w:rPr>
                <w:lang w:eastAsia="en-GB"/>
              </w:rPr>
              <w:t xml:space="preserve">and user </w:t>
            </w:r>
            <w:r w:rsidRPr="00F27662">
              <w:rPr>
                <w:lang w:eastAsia="en-GB"/>
              </w:rPr>
              <w:t>manual to markdown syntax, draft and revise proposed changes to manual and upload to online repository</w:t>
            </w:r>
          </w:p>
        </w:tc>
        <w:tc>
          <w:tcPr>
            <w:tcW w:w="1128" w:type="dxa"/>
            <w:tcBorders>
              <w:top w:val="nil"/>
              <w:left w:val="single" w:sz="4" w:space="0" w:color="auto"/>
              <w:bottom w:val="nil"/>
              <w:right w:val="single" w:sz="4" w:space="0" w:color="auto"/>
            </w:tcBorders>
          </w:tcPr>
          <w:p w14:paraId="428C8297" w14:textId="146BB023" w:rsidR="001837E1" w:rsidRPr="00F27662" w:rsidRDefault="008F40F2" w:rsidP="00F27662">
            <w:pPr>
              <w:jc w:val="right"/>
              <w:rPr>
                <w:lang w:eastAsia="en-GB"/>
              </w:rPr>
            </w:pPr>
            <w:r>
              <w:rPr>
                <w:lang w:eastAsia="en-GB"/>
              </w:rPr>
              <w:t>£1,89</w:t>
            </w:r>
            <w:r w:rsidR="001837E1" w:rsidRPr="00F27662">
              <w:rPr>
                <w:lang w:eastAsia="en-GB"/>
              </w:rPr>
              <w:t>0</w:t>
            </w:r>
          </w:p>
        </w:tc>
        <w:tc>
          <w:tcPr>
            <w:tcW w:w="1565" w:type="dxa"/>
            <w:tcBorders>
              <w:top w:val="nil"/>
              <w:left w:val="single" w:sz="4" w:space="0" w:color="auto"/>
              <w:bottom w:val="nil"/>
            </w:tcBorders>
          </w:tcPr>
          <w:p w14:paraId="586327E7" w14:textId="3393B4A9" w:rsidR="001837E1" w:rsidRPr="00F27662" w:rsidRDefault="008F40F2" w:rsidP="00F27662">
            <w:pPr>
              <w:jc w:val="right"/>
              <w:rPr>
                <w:lang w:eastAsia="en-GB"/>
              </w:rPr>
            </w:pPr>
            <w:r>
              <w:rPr>
                <w:lang w:eastAsia="en-GB"/>
              </w:rPr>
              <w:t>4</w:t>
            </w:r>
            <w:r w:rsidR="004C6BE6">
              <w:rPr>
                <w:lang w:eastAsia="en-GB"/>
              </w:rPr>
              <w:t xml:space="preserve"> weeks</w:t>
            </w:r>
          </w:p>
        </w:tc>
      </w:tr>
      <w:tr w:rsidR="001837E1" w:rsidRPr="00F27662" w14:paraId="61BE4ABE" w14:textId="385E3D89" w:rsidTr="008F40F2">
        <w:tc>
          <w:tcPr>
            <w:tcW w:w="6771" w:type="dxa"/>
            <w:tcBorders>
              <w:top w:val="nil"/>
              <w:bottom w:val="single" w:sz="4" w:space="0" w:color="auto"/>
              <w:right w:val="single" w:sz="4" w:space="0" w:color="auto"/>
            </w:tcBorders>
          </w:tcPr>
          <w:p w14:paraId="24C724BF" w14:textId="77777777" w:rsidR="001837E1" w:rsidRPr="00F27662" w:rsidRDefault="001837E1" w:rsidP="004C6BE6">
            <w:pPr>
              <w:rPr>
                <w:lang w:eastAsia="en-GB"/>
              </w:rPr>
            </w:pPr>
          </w:p>
        </w:tc>
        <w:tc>
          <w:tcPr>
            <w:tcW w:w="1128" w:type="dxa"/>
            <w:tcBorders>
              <w:top w:val="nil"/>
              <w:left w:val="single" w:sz="4" w:space="0" w:color="auto"/>
              <w:bottom w:val="single" w:sz="4" w:space="0" w:color="auto"/>
              <w:right w:val="single" w:sz="4" w:space="0" w:color="auto"/>
            </w:tcBorders>
          </w:tcPr>
          <w:p w14:paraId="06D9848A" w14:textId="77777777" w:rsidR="001837E1" w:rsidRPr="00F27662" w:rsidRDefault="001837E1" w:rsidP="00F27662">
            <w:pPr>
              <w:jc w:val="right"/>
              <w:rPr>
                <w:lang w:eastAsia="en-GB"/>
              </w:rPr>
            </w:pPr>
          </w:p>
        </w:tc>
        <w:tc>
          <w:tcPr>
            <w:tcW w:w="1565" w:type="dxa"/>
            <w:tcBorders>
              <w:top w:val="nil"/>
              <w:left w:val="single" w:sz="4" w:space="0" w:color="auto"/>
              <w:bottom w:val="single" w:sz="4" w:space="0" w:color="auto"/>
            </w:tcBorders>
          </w:tcPr>
          <w:p w14:paraId="126B8F08" w14:textId="77777777" w:rsidR="001837E1" w:rsidRPr="00F27662" w:rsidRDefault="001837E1" w:rsidP="00F27662">
            <w:pPr>
              <w:jc w:val="right"/>
              <w:rPr>
                <w:lang w:eastAsia="en-GB"/>
              </w:rPr>
            </w:pPr>
          </w:p>
        </w:tc>
      </w:tr>
      <w:tr w:rsidR="001837E1" w:rsidRPr="00F27662" w14:paraId="73215A3E" w14:textId="435AECB7" w:rsidTr="008F40F2">
        <w:tc>
          <w:tcPr>
            <w:tcW w:w="6771" w:type="dxa"/>
            <w:tcBorders>
              <w:top w:val="single" w:sz="4" w:space="0" w:color="auto"/>
              <w:bottom w:val="nil"/>
              <w:right w:val="single" w:sz="4" w:space="0" w:color="auto"/>
            </w:tcBorders>
          </w:tcPr>
          <w:p w14:paraId="5C464618" w14:textId="46979F57" w:rsidR="001837E1" w:rsidRPr="00F27662" w:rsidRDefault="001837E1" w:rsidP="004C6BE6">
            <w:pPr>
              <w:rPr>
                <w:b/>
                <w:lang w:eastAsia="en-GB"/>
              </w:rPr>
            </w:pPr>
            <w:r>
              <w:rPr>
                <w:rFonts w:asciiTheme="minorHAnsi" w:hAnsiTheme="minorHAnsi" w:cstheme="minorHAnsi"/>
                <w:b/>
                <w:color w:val="000000"/>
                <w:lang w:eastAsia="en-GB"/>
              </w:rPr>
              <w:t xml:space="preserve">Unit 5 : </w:t>
            </w:r>
            <w:r w:rsidRPr="00F27662">
              <w:rPr>
                <w:b/>
                <w:lang w:eastAsia="en-GB"/>
              </w:rPr>
              <w:t>Developer manual</w:t>
            </w:r>
          </w:p>
        </w:tc>
        <w:tc>
          <w:tcPr>
            <w:tcW w:w="1128" w:type="dxa"/>
            <w:tcBorders>
              <w:top w:val="single" w:sz="4" w:space="0" w:color="auto"/>
              <w:left w:val="single" w:sz="4" w:space="0" w:color="auto"/>
              <w:bottom w:val="nil"/>
              <w:right w:val="single" w:sz="4" w:space="0" w:color="auto"/>
            </w:tcBorders>
          </w:tcPr>
          <w:p w14:paraId="0EFBF637" w14:textId="77777777" w:rsidR="001837E1" w:rsidRPr="00F27662" w:rsidRDefault="001837E1" w:rsidP="00F27662">
            <w:pPr>
              <w:jc w:val="right"/>
              <w:rPr>
                <w:b/>
                <w:lang w:eastAsia="en-GB"/>
              </w:rPr>
            </w:pPr>
          </w:p>
        </w:tc>
        <w:tc>
          <w:tcPr>
            <w:tcW w:w="1565" w:type="dxa"/>
            <w:tcBorders>
              <w:top w:val="single" w:sz="4" w:space="0" w:color="auto"/>
              <w:left w:val="single" w:sz="4" w:space="0" w:color="auto"/>
              <w:bottom w:val="nil"/>
            </w:tcBorders>
          </w:tcPr>
          <w:p w14:paraId="1237F4E9" w14:textId="77777777" w:rsidR="001837E1" w:rsidRPr="00F27662" w:rsidRDefault="001837E1" w:rsidP="00F27662">
            <w:pPr>
              <w:jc w:val="right"/>
              <w:rPr>
                <w:b/>
                <w:lang w:eastAsia="en-GB"/>
              </w:rPr>
            </w:pPr>
          </w:p>
        </w:tc>
      </w:tr>
      <w:tr w:rsidR="001837E1" w:rsidRPr="00F27662" w14:paraId="70490DD3" w14:textId="07BB4C9D" w:rsidTr="008F40F2">
        <w:tc>
          <w:tcPr>
            <w:tcW w:w="6771" w:type="dxa"/>
            <w:tcBorders>
              <w:top w:val="nil"/>
              <w:bottom w:val="nil"/>
              <w:right w:val="single" w:sz="4" w:space="0" w:color="auto"/>
            </w:tcBorders>
          </w:tcPr>
          <w:p w14:paraId="618FFA8D" w14:textId="0646C2EB" w:rsidR="001837E1" w:rsidRPr="00F27662" w:rsidRDefault="001837E1" w:rsidP="00F60BA0">
            <w:pPr>
              <w:rPr>
                <w:lang w:eastAsia="en-GB"/>
              </w:rPr>
            </w:pPr>
            <w:r w:rsidRPr="00F27662">
              <w:rPr>
                <w:lang w:eastAsia="en-GB"/>
              </w:rPr>
              <w:t xml:space="preserve">Draft and revise developer manual </w:t>
            </w:r>
            <w:r>
              <w:rPr>
                <w:lang w:eastAsia="en-GB"/>
              </w:rPr>
              <w:t xml:space="preserve">(using markdown syntax) </w:t>
            </w:r>
            <w:r w:rsidRPr="00F27662">
              <w:rPr>
                <w:lang w:eastAsia="en-GB"/>
              </w:rPr>
              <w:t>and upload to online repository</w:t>
            </w:r>
          </w:p>
        </w:tc>
        <w:tc>
          <w:tcPr>
            <w:tcW w:w="1128" w:type="dxa"/>
            <w:tcBorders>
              <w:top w:val="nil"/>
              <w:left w:val="single" w:sz="4" w:space="0" w:color="auto"/>
              <w:bottom w:val="nil"/>
              <w:right w:val="single" w:sz="4" w:space="0" w:color="auto"/>
            </w:tcBorders>
          </w:tcPr>
          <w:p w14:paraId="6B8BE124" w14:textId="77777777" w:rsidR="001837E1" w:rsidRPr="00F27662" w:rsidRDefault="001837E1" w:rsidP="00F27662">
            <w:pPr>
              <w:jc w:val="right"/>
              <w:rPr>
                <w:lang w:eastAsia="en-GB"/>
              </w:rPr>
            </w:pPr>
            <w:r w:rsidRPr="00F27662">
              <w:rPr>
                <w:lang w:eastAsia="en-GB"/>
              </w:rPr>
              <w:t>£1,080</w:t>
            </w:r>
          </w:p>
        </w:tc>
        <w:tc>
          <w:tcPr>
            <w:tcW w:w="1565" w:type="dxa"/>
            <w:tcBorders>
              <w:top w:val="nil"/>
              <w:left w:val="single" w:sz="4" w:space="0" w:color="auto"/>
              <w:bottom w:val="nil"/>
            </w:tcBorders>
          </w:tcPr>
          <w:p w14:paraId="3776DED4" w14:textId="53E36B6D" w:rsidR="001837E1" w:rsidRPr="00F27662" w:rsidRDefault="004C6BE6" w:rsidP="00F27662">
            <w:pPr>
              <w:jc w:val="right"/>
              <w:rPr>
                <w:lang w:eastAsia="en-GB"/>
              </w:rPr>
            </w:pPr>
            <w:r>
              <w:rPr>
                <w:lang w:eastAsia="en-GB"/>
              </w:rPr>
              <w:t>3 weeks</w:t>
            </w:r>
          </w:p>
        </w:tc>
      </w:tr>
      <w:tr w:rsidR="001837E1" w:rsidRPr="00F27662" w14:paraId="7E4A0EF9" w14:textId="664F42E8" w:rsidTr="00E124F0">
        <w:tc>
          <w:tcPr>
            <w:tcW w:w="6771" w:type="dxa"/>
            <w:tcBorders>
              <w:top w:val="nil"/>
              <w:bottom w:val="single" w:sz="4" w:space="0" w:color="auto"/>
              <w:right w:val="single" w:sz="4" w:space="0" w:color="auto"/>
            </w:tcBorders>
          </w:tcPr>
          <w:p w14:paraId="2210A717" w14:textId="65CD1374" w:rsidR="001837E1" w:rsidRPr="00F27662" w:rsidRDefault="001837E1" w:rsidP="004C6BE6">
            <w:pPr>
              <w:rPr>
                <w:lang w:eastAsia="en-GB"/>
              </w:rPr>
            </w:pPr>
          </w:p>
        </w:tc>
        <w:tc>
          <w:tcPr>
            <w:tcW w:w="1128" w:type="dxa"/>
            <w:tcBorders>
              <w:top w:val="nil"/>
              <w:left w:val="single" w:sz="4" w:space="0" w:color="auto"/>
              <w:bottom w:val="single" w:sz="4" w:space="0" w:color="auto"/>
              <w:right w:val="single" w:sz="4" w:space="0" w:color="auto"/>
            </w:tcBorders>
          </w:tcPr>
          <w:p w14:paraId="73E6F4CB" w14:textId="77777777" w:rsidR="001837E1" w:rsidRPr="00F27662" w:rsidRDefault="001837E1" w:rsidP="00F27662">
            <w:pPr>
              <w:rPr>
                <w:lang w:eastAsia="en-GB"/>
              </w:rPr>
            </w:pPr>
          </w:p>
        </w:tc>
        <w:tc>
          <w:tcPr>
            <w:tcW w:w="1565" w:type="dxa"/>
            <w:tcBorders>
              <w:top w:val="nil"/>
              <w:left w:val="single" w:sz="4" w:space="0" w:color="auto"/>
              <w:bottom w:val="single" w:sz="4" w:space="0" w:color="auto"/>
            </w:tcBorders>
          </w:tcPr>
          <w:p w14:paraId="09C69A99" w14:textId="77777777" w:rsidR="001837E1" w:rsidRPr="00F27662" w:rsidRDefault="001837E1" w:rsidP="00F27662">
            <w:pPr>
              <w:rPr>
                <w:lang w:eastAsia="en-GB"/>
              </w:rPr>
            </w:pPr>
          </w:p>
        </w:tc>
      </w:tr>
      <w:tr w:rsidR="001837E1" w:rsidRPr="00F27662" w14:paraId="3F416EEF" w14:textId="23258AAB" w:rsidTr="00E124F0">
        <w:tc>
          <w:tcPr>
            <w:tcW w:w="6771" w:type="dxa"/>
            <w:tcBorders>
              <w:top w:val="single" w:sz="4" w:space="0" w:color="auto"/>
              <w:left w:val="single" w:sz="4" w:space="0" w:color="auto"/>
              <w:bottom w:val="single" w:sz="4" w:space="0" w:color="auto"/>
              <w:right w:val="single" w:sz="4" w:space="0" w:color="auto"/>
            </w:tcBorders>
            <w:shd w:val="pct10" w:color="auto" w:fill="auto"/>
          </w:tcPr>
          <w:p w14:paraId="6D7185DB" w14:textId="3E499B14" w:rsidR="001837E1" w:rsidRPr="00F27662" w:rsidRDefault="001837E1" w:rsidP="004C6BE6">
            <w:pPr>
              <w:rPr>
                <w:b/>
                <w:lang w:eastAsia="en-GB"/>
              </w:rPr>
            </w:pPr>
            <w:r w:rsidRPr="00F27662">
              <w:rPr>
                <w:b/>
                <w:lang w:eastAsia="en-GB"/>
              </w:rPr>
              <w:t>Total (no VAT applicable)</w:t>
            </w:r>
          </w:p>
        </w:tc>
        <w:tc>
          <w:tcPr>
            <w:tcW w:w="1128" w:type="dxa"/>
            <w:tcBorders>
              <w:top w:val="single" w:sz="4" w:space="0" w:color="auto"/>
              <w:left w:val="single" w:sz="4" w:space="0" w:color="auto"/>
              <w:bottom w:val="single" w:sz="4" w:space="0" w:color="auto"/>
              <w:right w:val="single" w:sz="4" w:space="0" w:color="auto"/>
            </w:tcBorders>
            <w:shd w:val="pct10" w:color="auto" w:fill="auto"/>
          </w:tcPr>
          <w:p w14:paraId="37291CC4" w14:textId="0C6B55E2" w:rsidR="001837E1" w:rsidRPr="00F27662" w:rsidRDefault="001837E1" w:rsidP="00F27662">
            <w:pPr>
              <w:jc w:val="right"/>
              <w:rPr>
                <w:b/>
                <w:lang w:eastAsia="en-GB"/>
              </w:rPr>
            </w:pPr>
            <w:r>
              <w:rPr>
                <w:b/>
                <w:lang w:eastAsia="en-GB"/>
              </w:rPr>
              <w:t>£10,80</w:t>
            </w:r>
            <w:r w:rsidRPr="00F27662">
              <w:rPr>
                <w:b/>
                <w:lang w:eastAsia="en-GB"/>
              </w:rPr>
              <w:t>0</w:t>
            </w:r>
          </w:p>
        </w:tc>
        <w:tc>
          <w:tcPr>
            <w:tcW w:w="1565" w:type="dxa"/>
            <w:tcBorders>
              <w:top w:val="single" w:sz="4" w:space="0" w:color="auto"/>
              <w:left w:val="single" w:sz="4" w:space="0" w:color="auto"/>
              <w:bottom w:val="single" w:sz="4" w:space="0" w:color="auto"/>
              <w:right w:val="single" w:sz="4" w:space="0" w:color="auto"/>
            </w:tcBorders>
            <w:shd w:val="pct10" w:color="auto" w:fill="auto"/>
          </w:tcPr>
          <w:p w14:paraId="7245869A" w14:textId="5866EF73" w:rsidR="001837E1" w:rsidRDefault="004C6BE6" w:rsidP="00F27662">
            <w:pPr>
              <w:jc w:val="right"/>
              <w:rPr>
                <w:b/>
                <w:lang w:eastAsia="en-GB"/>
              </w:rPr>
            </w:pPr>
            <w:r>
              <w:rPr>
                <w:b/>
                <w:lang w:eastAsia="en-GB"/>
              </w:rPr>
              <w:t>24 weeks</w:t>
            </w:r>
          </w:p>
        </w:tc>
      </w:tr>
    </w:tbl>
    <w:p w14:paraId="0ABD0A0D" w14:textId="77777777" w:rsidR="00D24373" w:rsidRDefault="00D24373" w:rsidP="002532E2">
      <w:pPr>
        <w:rPr>
          <w:lang w:eastAsia="en-GB"/>
        </w:rPr>
      </w:pPr>
    </w:p>
    <w:p w14:paraId="35E97ACD" w14:textId="2B96DBC1" w:rsidR="00C10DF7" w:rsidRDefault="00C10DF7" w:rsidP="00C10DF7">
      <w:pPr>
        <w:pStyle w:val="Heading3"/>
      </w:pPr>
      <w:r>
        <w:lastRenderedPageBreak/>
        <w:t>Milestone dates</w:t>
      </w:r>
    </w:p>
    <w:tbl>
      <w:tblPr>
        <w:tblStyle w:val="TableGrid"/>
        <w:tblW w:w="0" w:type="auto"/>
        <w:tblLook w:val="04A0" w:firstRow="1" w:lastRow="0" w:firstColumn="1" w:lastColumn="0" w:noHBand="0" w:noVBand="1"/>
      </w:tblPr>
      <w:tblGrid>
        <w:gridCol w:w="5637"/>
        <w:gridCol w:w="1559"/>
      </w:tblGrid>
      <w:tr w:rsidR="001564F3" w:rsidRPr="001564F3" w14:paraId="7605B761" w14:textId="77777777" w:rsidTr="001564F3">
        <w:tc>
          <w:tcPr>
            <w:tcW w:w="5637" w:type="dxa"/>
            <w:shd w:val="clear" w:color="auto" w:fill="D9D9D9" w:themeFill="background1" w:themeFillShade="D9"/>
          </w:tcPr>
          <w:p w14:paraId="4D590061" w14:textId="54590D95" w:rsidR="001564F3" w:rsidRPr="001564F3" w:rsidRDefault="001564F3" w:rsidP="003737A2">
            <w:pPr>
              <w:jc w:val="center"/>
              <w:rPr>
                <w:b/>
                <w:lang w:eastAsia="en-GB"/>
              </w:rPr>
            </w:pPr>
            <w:r w:rsidRPr="001564F3">
              <w:rPr>
                <w:b/>
                <w:lang w:eastAsia="en-GB"/>
              </w:rPr>
              <w:t>Milestone</w:t>
            </w:r>
          </w:p>
        </w:tc>
        <w:tc>
          <w:tcPr>
            <w:tcW w:w="1559" w:type="dxa"/>
            <w:shd w:val="clear" w:color="auto" w:fill="D9D9D9" w:themeFill="background1" w:themeFillShade="D9"/>
          </w:tcPr>
          <w:p w14:paraId="6A706CAA" w14:textId="776AE504" w:rsidR="001564F3" w:rsidRPr="001564F3" w:rsidRDefault="001564F3" w:rsidP="003737A2">
            <w:pPr>
              <w:jc w:val="center"/>
              <w:rPr>
                <w:b/>
                <w:lang w:eastAsia="en-GB"/>
              </w:rPr>
            </w:pPr>
            <w:r w:rsidRPr="001564F3">
              <w:rPr>
                <w:b/>
                <w:lang w:eastAsia="en-GB"/>
              </w:rPr>
              <w:t>Date</w:t>
            </w:r>
          </w:p>
        </w:tc>
      </w:tr>
      <w:tr w:rsidR="001564F3" w:rsidRPr="001564F3" w14:paraId="7722EEFA" w14:textId="77777777" w:rsidTr="001564F3">
        <w:tc>
          <w:tcPr>
            <w:tcW w:w="5637" w:type="dxa"/>
          </w:tcPr>
          <w:p w14:paraId="0865393A" w14:textId="77777777" w:rsidR="001564F3" w:rsidRPr="001564F3" w:rsidRDefault="001564F3" w:rsidP="001952E5">
            <w:pPr>
              <w:rPr>
                <w:lang w:eastAsia="en-GB"/>
              </w:rPr>
            </w:pPr>
            <w:r w:rsidRPr="001564F3">
              <w:rPr>
                <w:lang w:eastAsia="en-GB"/>
              </w:rPr>
              <w:t>Unit 1 : GPL licence and packager</w:t>
            </w:r>
          </w:p>
        </w:tc>
        <w:tc>
          <w:tcPr>
            <w:tcW w:w="1559" w:type="dxa"/>
          </w:tcPr>
          <w:p w14:paraId="2E5111C1" w14:textId="77777777" w:rsidR="001564F3" w:rsidRPr="001564F3" w:rsidRDefault="001564F3" w:rsidP="003737A2">
            <w:pPr>
              <w:jc w:val="center"/>
              <w:rPr>
                <w:lang w:eastAsia="en-GB"/>
              </w:rPr>
            </w:pPr>
            <w:r w:rsidRPr="001564F3">
              <w:rPr>
                <w:lang w:eastAsia="en-GB"/>
              </w:rPr>
              <w:t>11 Oct 2013</w:t>
            </w:r>
          </w:p>
        </w:tc>
      </w:tr>
      <w:tr w:rsidR="001564F3" w:rsidRPr="001564F3" w14:paraId="77FCDF7D" w14:textId="77777777" w:rsidTr="001564F3">
        <w:tc>
          <w:tcPr>
            <w:tcW w:w="5637" w:type="dxa"/>
          </w:tcPr>
          <w:p w14:paraId="1236F32B" w14:textId="77777777" w:rsidR="001564F3" w:rsidRPr="001564F3" w:rsidRDefault="001564F3" w:rsidP="001952E5">
            <w:pPr>
              <w:rPr>
                <w:lang w:eastAsia="en-GB"/>
              </w:rPr>
            </w:pPr>
            <w:r w:rsidRPr="001564F3">
              <w:rPr>
                <w:lang w:eastAsia="en-GB"/>
              </w:rPr>
              <w:t xml:space="preserve">Unit 2 : GIS tool enhancements - </w:t>
            </w:r>
            <w:r w:rsidRPr="001564F3">
              <w:rPr>
                <w:u w:val="single"/>
                <w:lang w:eastAsia="en-GB"/>
              </w:rPr>
              <w:t>batch 1 portion A</w:t>
            </w:r>
          </w:p>
        </w:tc>
        <w:tc>
          <w:tcPr>
            <w:tcW w:w="1559" w:type="dxa"/>
          </w:tcPr>
          <w:p w14:paraId="611B8652" w14:textId="77777777" w:rsidR="001564F3" w:rsidRPr="001564F3" w:rsidRDefault="001564F3" w:rsidP="003737A2">
            <w:pPr>
              <w:jc w:val="center"/>
              <w:rPr>
                <w:lang w:eastAsia="en-GB"/>
              </w:rPr>
            </w:pPr>
            <w:r w:rsidRPr="001564F3">
              <w:rPr>
                <w:lang w:eastAsia="en-GB"/>
              </w:rPr>
              <w:t>01 Nov 2013</w:t>
            </w:r>
          </w:p>
        </w:tc>
      </w:tr>
      <w:tr w:rsidR="001564F3" w:rsidRPr="001564F3" w14:paraId="67BEF120" w14:textId="77777777" w:rsidTr="001564F3">
        <w:tc>
          <w:tcPr>
            <w:tcW w:w="5637" w:type="dxa"/>
          </w:tcPr>
          <w:p w14:paraId="3B16A73C" w14:textId="77777777" w:rsidR="001564F3" w:rsidRPr="001564F3" w:rsidRDefault="001564F3" w:rsidP="001952E5">
            <w:pPr>
              <w:rPr>
                <w:lang w:eastAsia="en-GB"/>
              </w:rPr>
            </w:pPr>
            <w:r w:rsidRPr="001564F3">
              <w:rPr>
                <w:lang w:eastAsia="en-GB"/>
              </w:rPr>
              <w:t xml:space="preserve">Unit 2 : GIS tool enhancements - </w:t>
            </w:r>
            <w:r w:rsidRPr="001564F3">
              <w:rPr>
                <w:u w:val="single"/>
                <w:lang w:eastAsia="en-GB"/>
              </w:rPr>
              <w:t>batch 1 portion B</w:t>
            </w:r>
          </w:p>
        </w:tc>
        <w:tc>
          <w:tcPr>
            <w:tcW w:w="1559" w:type="dxa"/>
          </w:tcPr>
          <w:p w14:paraId="6F1A8721" w14:textId="77777777" w:rsidR="001564F3" w:rsidRPr="001564F3" w:rsidRDefault="001564F3" w:rsidP="003737A2">
            <w:pPr>
              <w:jc w:val="center"/>
              <w:rPr>
                <w:lang w:eastAsia="en-GB"/>
              </w:rPr>
            </w:pPr>
            <w:r w:rsidRPr="001564F3">
              <w:rPr>
                <w:lang w:eastAsia="en-GB"/>
              </w:rPr>
              <w:t>22 Nov 2013</w:t>
            </w:r>
          </w:p>
        </w:tc>
      </w:tr>
      <w:tr w:rsidR="001564F3" w:rsidRPr="001564F3" w14:paraId="57A7D8B1" w14:textId="77777777" w:rsidTr="001564F3">
        <w:tc>
          <w:tcPr>
            <w:tcW w:w="5637" w:type="dxa"/>
          </w:tcPr>
          <w:p w14:paraId="23354772" w14:textId="77777777" w:rsidR="001564F3" w:rsidRPr="001564F3" w:rsidRDefault="001564F3" w:rsidP="001952E5">
            <w:pPr>
              <w:rPr>
                <w:lang w:eastAsia="en-GB"/>
              </w:rPr>
            </w:pPr>
            <w:r w:rsidRPr="001564F3">
              <w:rPr>
                <w:lang w:eastAsia="en-GB"/>
              </w:rPr>
              <w:t xml:space="preserve">Unit 2 : GIS tool enhancements - </w:t>
            </w:r>
            <w:r w:rsidRPr="001564F3">
              <w:rPr>
                <w:u w:val="single"/>
                <w:lang w:eastAsia="en-GB"/>
              </w:rPr>
              <w:t>batch 1 portion C</w:t>
            </w:r>
          </w:p>
        </w:tc>
        <w:tc>
          <w:tcPr>
            <w:tcW w:w="1559" w:type="dxa"/>
          </w:tcPr>
          <w:p w14:paraId="4E02ACB1" w14:textId="77777777" w:rsidR="001564F3" w:rsidRPr="001564F3" w:rsidRDefault="001564F3" w:rsidP="003737A2">
            <w:pPr>
              <w:jc w:val="center"/>
              <w:rPr>
                <w:lang w:eastAsia="en-GB"/>
              </w:rPr>
            </w:pPr>
            <w:r w:rsidRPr="001564F3">
              <w:rPr>
                <w:lang w:eastAsia="en-GB"/>
              </w:rPr>
              <w:t>13 Dec 2013</w:t>
            </w:r>
          </w:p>
        </w:tc>
      </w:tr>
      <w:tr w:rsidR="001564F3" w:rsidRPr="001564F3" w14:paraId="3A663EFA" w14:textId="77777777" w:rsidTr="001564F3">
        <w:tc>
          <w:tcPr>
            <w:tcW w:w="5637" w:type="dxa"/>
          </w:tcPr>
          <w:p w14:paraId="5D30E8B3" w14:textId="77777777" w:rsidR="001564F3" w:rsidRPr="001564F3" w:rsidRDefault="001564F3" w:rsidP="001952E5">
            <w:pPr>
              <w:rPr>
                <w:lang w:eastAsia="en-GB"/>
              </w:rPr>
            </w:pPr>
            <w:r w:rsidRPr="001564F3">
              <w:rPr>
                <w:lang w:eastAsia="en-GB"/>
              </w:rPr>
              <w:t xml:space="preserve">Unit 2 : GIS tool enhancements - </w:t>
            </w:r>
            <w:r w:rsidRPr="001564F3">
              <w:rPr>
                <w:u w:val="single"/>
                <w:lang w:eastAsia="en-GB"/>
              </w:rPr>
              <w:t>batch 1 portion D</w:t>
            </w:r>
          </w:p>
        </w:tc>
        <w:tc>
          <w:tcPr>
            <w:tcW w:w="1559" w:type="dxa"/>
          </w:tcPr>
          <w:p w14:paraId="385BF22B" w14:textId="77777777" w:rsidR="001564F3" w:rsidRPr="001564F3" w:rsidRDefault="001564F3" w:rsidP="003737A2">
            <w:pPr>
              <w:jc w:val="center"/>
              <w:rPr>
                <w:lang w:eastAsia="en-GB"/>
              </w:rPr>
            </w:pPr>
            <w:r w:rsidRPr="001564F3">
              <w:rPr>
                <w:lang w:eastAsia="en-GB"/>
              </w:rPr>
              <w:t>10 Jan 2013</w:t>
            </w:r>
          </w:p>
        </w:tc>
      </w:tr>
      <w:tr w:rsidR="001564F3" w:rsidRPr="001564F3" w14:paraId="0F0E40A9" w14:textId="77777777" w:rsidTr="001564F3">
        <w:tc>
          <w:tcPr>
            <w:tcW w:w="5637" w:type="dxa"/>
          </w:tcPr>
          <w:p w14:paraId="7F8AD11C" w14:textId="77777777" w:rsidR="001564F3" w:rsidRPr="001564F3" w:rsidRDefault="001564F3" w:rsidP="001952E5">
            <w:pPr>
              <w:rPr>
                <w:lang w:eastAsia="en-GB"/>
              </w:rPr>
            </w:pPr>
            <w:r w:rsidRPr="001564F3">
              <w:rPr>
                <w:lang w:eastAsia="en-GB"/>
              </w:rPr>
              <w:t xml:space="preserve">Unit 2 : GIS tool enhancements - </w:t>
            </w:r>
            <w:r w:rsidRPr="001564F3">
              <w:rPr>
                <w:u w:val="single"/>
                <w:lang w:eastAsia="en-GB"/>
              </w:rPr>
              <w:t>batch 1 portion E</w:t>
            </w:r>
          </w:p>
        </w:tc>
        <w:tc>
          <w:tcPr>
            <w:tcW w:w="1559" w:type="dxa"/>
          </w:tcPr>
          <w:p w14:paraId="0B852CA4" w14:textId="77777777" w:rsidR="001564F3" w:rsidRPr="001564F3" w:rsidRDefault="001564F3" w:rsidP="003737A2">
            <w:pPr>
              <w:jc w:val="center"/>
              <w:rPr>
                <w:lang w:eastAsia="en-GB"/>
              </w:rPr>
            </w:pPr>
            <w:r w:rsidRPr="001564F3">
              <w:rPr>
                <w:lang w:eastAsia="en-GB"/>
              </w:rPr>
              <w:t>31 Jan 2013</w:t>
            </w:r>
          </w:p>
        </w:tc>
      </w:tr>
      <w:tr w:rsidR="001564F3" w:rsidRPr="001564F3" w14:paraId="48D77463" w14:textId="77777777" w:rsidTr="001564F3">
        <w:tc>
          <w:tcPr>
            <w:tcW w:w="5637" w:type="dxa"/>
          </w:tcPr>
          <w:p w14:paraId="30D345E6" w14:textId="7EE5B22D" w:rsidR="001564F3" w:rsidRPr="001564F3" w:rsidRDefault="001564F3" w:rsidP="003B739D">
            <w:pPr>
              <w:rPr>
                <w:lang w:eastAsia="en-GB"/>
              </w:rPr>
            </w:pPr>
            <w:r w:rsidRPr="001564F3">
              <w:rPr>
                <w:lang w:eastAsia="en-GB"/>
              </w:rPr>
              <w:t>Unit 3 :</w:t>
            </w:r>
            <w:r w:rsidR="003B739D">
              <w:rPr>
                <w:lang w:eastAsia="en-GB"/>
              </w:rPr>
              <w:t xml:space="preserve"> </w:t>
            </w:r>
            <w:r w:rsidRPr="001564F3">
              <w:rPr>
                <w:lang w:eastAsia="en-GB"/>
              </w:rPr>
              <w:t xml:space="preserve">LRC user testing </w:t>
            </w:r>
            <w:r w:rsidR="003B739D">
              <w:rPr>
                <w:lang w:eastAsia="en-GB"/>
              </w:rPr>
              <w:t xml:space="preserve">– </w:t>
            </w:r>
            <w:r w:rsidR="003B739D" w:rsidRPr="003B739D">
              <w:rPr>
                <w:lang w:eastAsia="en-GB"/>
              </w:rPr>
              <w:t>unit 2 completion</w:t>
            </w:r>
          </w:p>
        </w:tc>
        <w:tc>
          <w:tcPr>
            <w:tcW w:w="1559" w:type="dxa"/>
          </w:tcPr>
          <w:p w14:paraId="342D4C5E" w14:textId="77777777" w:rsidR="001564F3" w:rsidRPr="001564F3" w:rsidRDefault="001564F3" w:rsidP="003737A2">
            <w:pPr>
              <w:jc w:val="center"/>
              <w:rPr>
                <w:lang w:eastAsia="en-GB"/>
              </w:rPr>
            </w:pPr>
            <w:r w:rsidRPr="001564F3">
              <w:rPr>
                <w:lang w:eastAsia="en-GB"/>
              </w:rPr>
              <w:t>21 Feb 2013</w:t>
            </w:r>
          </w:p>
        </w:tc>
      </w:tr>
      <w:tr w:rsidR="001564F3" w:rsidRPr="001564F3" w14:paraId="5660EFAB" w14:textId="77777777" w:rsidTr="001564F3">
        <w:tc>
          <w:tcPr>
            <w:tcW w:w="5637" w:type="dxa"/>
          </w:tcPr>
          <w:p w14:paraId="0C98C353" w14:textId="77777777" w:rsidR="001564F3" w:rsidRPr="001564F3" w:rsidRDefault="001564F3" w:rsidP="001952E5">
            <w:pPr>
              <w:rPr>
                <w:lang w:eastAsia="en-GB"/>
              </w:rPr>
            </w:pPr>
            <w:r w:rsidRPr="001564F3">
              <w:rPr>
                <w:lang w:eastAsia="en-GB"/>
              </w:rPr>
              <w:t>Unit 4 : Technical and user manuals</w:t>
            </w:r>
          </w:p>
        </w:tc>
        <w:tc>
          <w:tcPr>
            <w:tcW w:w="1559" w:type="dxa"/>
          </w:tcPr>
          <w:p w14:paraId="5B89F3F5" w14:textId="77777777" w:rsidR="001564F3" w:rsidRPr="001564F3" w:rsidRDefault="001564F3" w:rsidP="003737A2">
            <w:pPr>
              <w:jc w:val="center"/>
              <w:rPr>
                <w:lang w:eastAsia="en-GB"/>
              </w:rPr>
            </w:pPr>
            <w:r w:rsidRPr="001564F3">
              <w:rPr>
                <w:lang w:eastAsia="en-GB"/>
              </w:rPr>
              <w:t>28 Feb 2013</w:t>
            </w:r>
          </w:p>
        </w:tc>
      </w:tr>
      <w:tr w:rsidR="001564F3" w:rsidRPr="001564F3" w14:paraId="4E85D34C" w14:textId="77777777" w:rsidTr="001564F3">
        <w:tc>
          <w:tcPr>
            <w:tcW w:w="5637" w:type="dxa"/>
          </w:tcPr>
          <w:p w14:paraId="5FD76203" w14:textId="77777777" w:rsidR="001564F3" w:rsidRPr="001564F3" w:rsidRDefault="001564F3" w:rsidP="001952E5">
            <w:pPr>
              <w:rPr>
                <w:lang w:eastAsia="en-GB"/>
              </w:rPr>
            </w:pPr>
            <w:r w:rsidRPr="001564F3">
              <w:rPr>
                <w:lang w:eastAsia="en-GB"/>
              </w:rPr>
              <w:t>Unit 5 : Developer manual</w:t>
            </w:r>
          </w:p>
        </w:tc>
        <w:tc>
          <w:tcPr>
            <w:tcW w:w="1559" w:type="dxa"/>
          </w:tcPr>
          <w:p w14:paraId="64D806B2" w14:textId="77777777" w:rsidR="001564F3" w:rsidRPr="001564F3" w:rsidRDefault="001564F3" w:rsidP="003737A2">
            <w:pPr>
              <w:jc w:val="center"/>
              <w:rPr>
                <w:lang w:eastAsia="en-GB"/>
              </w:rPr>
            </w:pPr>
            <w:r w:rsidRPr="001564F3">
              <w:rPr>
                <w:lang w:eastAsia="en-GB"/>
              </w:rPr>
              <w:t>21 Mar 2013</w:t>
            </w:r>
          </w:p>
        </w:tc>
      </w:tr>
      <w:tr w:rsidR="001564F3" w:rsidRPr="001564F3" w14:paraId="12B1B4CB" w14:textId="77777777" w:rsidTr="001564F3">
        <w:tc>
          <w:tcPr>
            <w:tcW w:w="5637" w:type="dxa"/>
          </w:tcPr>
          <w:p w14:paraId="41961D39" w14:textId="46719CB3" w:rsidR="001564F3" w:rsidRPr="001564F3" w:rsidRDefault="001564F3" w:rsidP="001952E5">
            <w:pPr>
              <w:rPr>
                <w:b/>
                <w:lang w:eastAsia="en-GB"/>
              </w:rPr>
            </w:pPr>
            <w:r w:rsidRPr="001564F3">
              <w:rPr>
                <w:b/>
                <w:lang w:eastAsia="en-GB"/>
              </w:rPr>
              <w:t>Project Completion</w:t>
            </w:r>
          </w:p>
        </w:tc>
        <w:tc>
          <w:tcPr>
            <w:tcW w:w="1559" w:type="dxa"/>
          </w:tcPr>
          <w:p w14:paraId="36EBE4B5" w14:textId="0F954769" w:rsidR="001564F3" w:rsidRPr="001564F3" w:rsidRDefault="001564F3" w:rsidP="003737A2">
            <w:pPr>
              <w:jc w:val="center"/>
              <w:rPr>
                <w:b/>
                <w:lang w:eastAsia="en-GB"/>
              </w:rPr>
            </w:pPr>
            <w:r w:rsidRPr="001564F3">
              <w:rPr>
                <w:b/>
                <w:lang w:eastAsia="en-GB"/>
              </w:rPr>
              <w:t>21 Mar 2013</w:t>
            </w:r>
          </w:p>
        </w:tc>
      </w:tr>
    </w:tbl>
    <w:p w14:paraId="5918E85B" w14:textId="77777777" w:rsidR="00C10DF7" w:rsidRDefault="00C10DF7" w:rsidP="002532E2">
      <w:pPr>
        <w:rPr>
          <w:lang w:eastAsia="en-GB"/>
        </w:rPr>
      </w:pPr>
    </w:p>
    <w:p w14:paraId="37B45CAD" w14:textId="7955083C" w:rsidR="008F40F2" w:rsidRDefault="001564F3" w:rsidP="002532E2">
      <w:pPr>
        <w:rPr>
          <w:lang w:eastAsia="en-GB"/>
        </w:rPr>
      </w:pPr>
      <w:r>
        <w:rPr>
          <w:lang w:eastAsia="en-GB"/>
        </w:rPr>
        <w:t xml:space="preserve">The above dates </w:t>
      </w:r>
      <w:r w:rsidR="003737A2">
        <w:rPr>
          <w:lang w:eastAsia="en-GB"/>
        </w:rPr>
        <w:t xml:space="preserve">reflect </w:t>
      </w:r>
      <w:r w:rsidR="008F40F2">
        <w:rPr>
          <w:lang w:eastAsia="en-GB"/>
        </w:rPr>
        <w:t>that existing work commitments</w:t>
      </w:r>
      <w:r w:rsidR="00C72855">
        <w:rPr>
          <w:lang w:eastAsia="en-GB"/>
        </w:rPr>
        <w:t xml:space="preserve">, public holidays and leave </w:t>
      </w:r>
      <w:r w:rsidR="003737A2">
        <w:rPr>
          <w:lang w:eastAsia="en-GB"/>
        </w:rPr>
        <w:t xml:space="preserve">have </w:t>
      </w:r>
      <w:r w:rsidR="00C72855">
        <w:rPr>
          <w:lang w:eastAsia="en-GB"/>
        </w:rPr>
        <w:t>be</w:t>
      </w:r>
      <w:r w:rsidR="003737A2">
        <w:rPr>
          <w:lang w:eastAsia="en-GB"/>
        </w:rPr>
        <w:t>en</w:t>
      </w:r>
      <w:r w:rsidR="00C72855">
        <w:rPr>
          <w:lang w:eastAsia="en-GB"/>
        </w:rPr>
        <w:t xml:space="preserve"> incorporated into the elapsed time for each work unit, but </w:t>
      </w:r>
      <w:r w:rsidR="003737A2">
        <w:rPr>
          <w:lang w:eastAsia="en-GB"/>
        </w:rPr>
        <w:t xml:space="preserve">due to the length of the project </w:t>
      </w:r>
      <w:r w:rsidR="00C72855">
        <w:rPr>
          <w:lang w:eastAsia="en-GB"/>
        </w:rPr>
        <w:t xml:space="preserve">some flexibility may be required </w:t>
      </w:r>
      <w:r w:rsidR="003737A2">
        <w:rPr>
          <w:lang w:eastAsia="en-GB"/>
        </w:rPr>
        <w:t>as the project progresses</w:t>
      </w:r>
      <w:r w:rsidR="00C72855">
        <w:rPr>
          <w:lang w:eastAsia="en-GB"/>
        </w:rPr>
        <w:t>.</w:t>
      </w:r>
      <w:r w:rsidR="003737A2">
        <w:rPr>
          <w:lang w:eastAsia="en-GB"/>
        </w:rPr>
        <w:t xml:space="preserve">  Depending upon other work commitments there may also be an opportunity to partly overlap units 4 and 5 with unit 3 and deliver them earlier than indicated above.  All changes to milestones will be discussed and agreed with the Project Coordinator.</w:t>
      </w:r>
    </w:p>
    <w:p w14:paraId="1D543CBB" w14:textId="77777777" w:rsidR="008F40F2" w:rsidRDefault="008F40F2" w:rsidP="002532E2">
      <w:pPr>
        <w:rPr>
          <w:lang w:eastAsia="en-GB"/>
        </w:rPr>
      </w:pPr>
    </w:p>
    <w:p w14:paraId="3C5CC19D" w14:textId="4D7C6AC4" w:rsidR="0018464D" w:rsidRDefault="0018464D" w:rsidP="0018464D">
      <w:pPr>
        <w:pStyle w:val="Heading3"/>
      </w:pPr>
      <w:r>
        <w:t>Additional costs</w:t>
      </w:r>
    </w:p>
    <w:p w14:paraId="7265374F" w14:textId="4CF15AC3" w:rsidR="009707A5" w:rsidRDefault="009707A5" w:rsidP="002532E2">
      <w:pPr>
        <w:rPr>
          <w:lang w:eastAsia="en-GB"/>
        </w:rPr>
      </w:pPr>
      <w:r>
        <w:rPr>
          <w:lang w:eastAsia="en-GB"/>
        </w:rPr>
        <w:t>An additional element of support will be required from the GeoData Institute (subject to their agreement) and would be most appropriate for the project in the form of a call-off contract.</w:t>
      </w:r>
      <w:r w:rsidR="0018464D">
        <w:rPr>
          <w:lang w:eastAsia="en-GB"/>
        </w:rPr>
        <w:t xml:space="preserve">  It is envisaged that up to 2 days support may be </w:t>
      </w:r>
      <w:r w:rsidR="00D50449">
        <w:rPr>
          <w:lang w:eastAsia="en-GB"/>
        </w:rPr>
        <w:t xml:space="preserve">initially </w:t>
      </w:r>
      <w:del w:id="33" w:author="Andy Foy" w:date="2013-09-30T12:21:00Z">
        <w:r w:rsidR="0018464D" w:rsidDel="00C60DAF">
          <w:rPr>
            <w:lang w:eastAsia="en-GB"/>
          </w:rPr>
          <w:delText>required</w:delText>
        </w:r>
        <w:r w:rsidR="00D50449" w:rsidDel="00C60DAF">
          <w:rPr>
            <w:lang w:eastAsia="en-GB"/>
          </w:rPr>
          <w:delText xml:space="preserve"> </w:delText>
        </w:r>
      </w:del>
      <w:ins w:id="34" w:author="Andy Foy" w:date="2013-09-30T12:21:00Z">
        <w:r w:rsidR="00C60DAF">
          <w:rPr>
            <w:lang w:eastAsia="en-GB"/>
          </w:rPr>
          <w:t xml:space="preserve">appropriate </w:t>
        </w:r>
      </w:ins>
      <w:r w:rsidR="00D50449">
        <w:rPr>
          <w:lang w:eastAsia="en-GB"/>
        </w:rPr>
        <w:t>for batch 1</w:t>
      </w:r>
      <w:r w:rsidR="0018464D">
        <w:rPr>
          <w:lang w:eastAsia="en-GB"/>
        </w:rPr>
        <w:t xml:space="preserve">.  For convenience it would be easiest if this was arranged directly </w:t>
      </w:r>
      <w:r w:rsidR="00D50449">
        <w:rPr>
          <w:lang w:eastAsia="en-GB"/>
        </w:rPr>
        <w:t xml:space="preserve">between one of the LRCs and </w:t>
      </w:r>
      <w:r w:rsidR="0018464D">
        <w:rPr>
          <w:lang w:eastAsia="en-GB"/>
        </w:rPr>
        <w:t>GeoData.</w:t>
      </w:r>
    </w:p>
    <w:p w14:paraId="1311DF22" w14:textId="77777777" w:rsidR="00015DE2" w:rsidRDefault="00015DE2" w:rsidP="002532E2">
      <w:pPr>
        <w:rPr>
          <w:lang w:eastAsia="en-GB"/>
        </w:rPr>
      </w:pPr>
    </w:p>
    <w:p w14:paraId="2FA9CC48" w14:textId="66AD3ED8" w:rsidR="00015DE2" w:rsidRDefault="00015DE2" w:rsidP="002532E2">
      <w:pPr>
        <w:rPr>
          <w:lang w:eastAsia="en-GB"/>
        </w:rPr>
      </w:pPr>
      <w:r>
        <w:rPr>
          <w:lang w:eastAsia="en-GB"/>
        </w:rPr>
        <w:t>Further support may be required in subsequent phases of development as the proposed enhancements become more complex.</w:t>
      </w:r>
    </w:p>
    <w:p w14:paraId="0A7CC79E" w14:textId="77777777" w:rsidR="00B64E96" w:rsidRDefault="00B64E96" w:rsidP="002532E2">
      <w:pPr>
        <w:rPr>
          <w:lang w:eastAsia="en-GB"/>
        </w:rPr>
      </w:pPr>
    </w:p>
    <w:p w14:paraId="7DEBDC35" w14:textId="3A8EE0E7" w:rsidR="009C32A1" w:rsidRDefault="009C32A1" w:rsidP="009C32A1">
      <w:pPr>
        <w:pStyle w:val="Heading3"/>
      </w:pPr>
      <w:r>
        <w:t>Debugging</w:t>
      </w:r>
    </w:p>
    <w:p w14:paraId="0AAA04C3" w14:textId="23B287D6" w:rsidR="009C32A1" w:rsidRPr="009C32A1" w:rsidRDefault="009C32A1" w:rsidP="009C32A1">
      <w:pPr>
        <w:rPr>
          <w:lang w:eastAsia="en-GB"/>
        </w:rPr>
      </w:pPr>
      <w:r>
        <w:rPr>
          <w:lang w:eastAsia="en-GB"/>
        </w:rPr>
        <w:t>Some of the known issues (KI57, KI101, KI103, KI104, KI108 and KI109) describe intermitted behaviour which may not be reproducible during development and hence may be very difficult to</w:t>
      </w:r>
      <w:r w:rsidR="00015DE2">
        <w:rPr>
          <w:lang w:eastAsia="en-GB"/>
        </w:rPr>
        <w:t xml:space="preserve"> fix</w:t>
      </w:r>
      <w:r>
        <w:rPr>
          <w:lang w:eastAsia="en-GB"/>
        </w:rPr>
        <w:t>. In these cases</w:t>
      </w:r>
      <w:r w:rsidR="00015DE2">
        <w:rPr>
          <w:lang w:eastAsia="en-GB"/>
        </w:rPr>
        <w:t xml:space="preserve"> a reasonable attempt will be made to identify and resolve </w:t>
      </w:r>
      <w:r>
        <w:rPr>
          <w:lang w:eastAsia="en-GB"/>
        </w:rPr>
        <w:t xml:space="preserve">the </w:t>
      </w:r>
      <w:r w:rsidR="00015DE2">
        <w:rPr>
          <w:lang w:eastAsia="en-GB"/>
        </w:rPr>
        <w:t xml:space="preserve">underlying </w:t>
      </w:r>
      <w:r>
        <w:rPr>
          <w:lang w:eastAsia="en-GB"/>
        </w:rPr>
        <w:t>issues</w:t>
      </w:r>
      <w:r w:rsidR="00015DE2">
        <w:rPr>
          <w:lang w:eastAsia="en-GB"/>
        </w:rPr>
        <w:t xml:space="preserve"> but</w:t>
      </w:r>
      <w:r>
        <w:rPr>
          <w:lang w:eastAsia="en-GB"/>
        </w:rPr>
        <w:t xml:space="preserve"> </w:t>
      </w:r>
      <w:r w:rsidR="00015DE2">
        <w:rPr>
          <w:lang w:eastAsia="en-GB"/>
        </w:rPr>
        <w:t xml:space="preserve">it is assumed that the LRCs will accept that in some circumstances issues </w:t>
      </w:r>
      <w:r>
        <w:rPr>
          <w:lang w:eastAsia="en-GB"/>
        </w:rPr>
        <w:t>may have to remain unfixed until a scenario that reliably reproduces the problem is identified.</w:t>
      </w:r>
    </w:p>
    <w:p w14:paraId="5C6BD104" w14:textId="77777777" w:rsidR="009C32A1" w:rsidRDefault="009C32A1" w:rsidP="002532E2">
      <w:pPr>
        <w:rPr>
          <w:lang w:eastAsia="en-GB"/>
        </w:rPr>
      </w:pPr>
    </w:p>
    <w:p w14:paraId="389AFF80" w14:textId="77777777" w:rsidR="001837E1" w:rsidRDefault="001837E1" w:rsidP="001837E1">
      <w:pPr>
        <w:pStyle w:val="Heading2"/>
      </w:pPr>
      <w:bookmarkStart w:id="35" w:name="_Ref365618202"/>
      <w:bookmarkStart w:id="36" w:name="_Ref365618213"/>
      <w:bookmarkStart w:id="37" w:name="_Toc368658867"/>
      <w:r>
        <w:t>Ongoing support</w:t>
      </w:r>
      <w:bookmarkEnd w:id="35"/>
      <w:bookmarkEnd w:id="36"/>
      <w:bookmarkEnd w:id="37"/>
    </w:p>
    <w:p w14:paraId="2D48A785" w14:textId="77777777" w:rsidR="001837E1" w:rsidRDefault="001837E1" w:rsidP="001837E1">
      <w:pPr>
        <w:rPr>
          <w:lang w:eastAsia="en-GB"/>
        </w:rPr>
      </w:pPr>
      <w:r>
        <w:rPr>
          <w:lang w:eastAsia="en-GB"/>
        </w:rPr>
        <w:t xml:space="preserve">This can be provided for a period of 12 months in the form on a call-off contract with a </w:t>
      </w:r>
      <w:commentRangeStart w:id="38"/>
      <w:commentRangeStart w:id="39"/>
      <w:r>
        <w:rPr>
          <w:lang w:eastAsia="en-GB"/>
        </w:rPr>
        <w:t>minimum of 2 days</w:t>
      </w:r>
      <w:commentRangeEnd w:id="38"/>
      <w:r w:rsidR="00B208AC">
        <w:rPr>
          <w:rStyle w:val="CommentReference"/>
        </w:rPr>
        <w:commentReference w:id="38"/>
      </w:r>
      <w:commentRangeEnd w:id="39"/>
      <w:r w:rsidR="000F0187">
        <w:rPr>
          <w:rStyle w:val="CommentReference"/>
        </w:rPr>
        <w:commentReference w:id="39"/>
      </w:r>
      <w:r>
        <w:rPr>
          <w:lang w:eastAsia="en-GB"/>
        </w:rPr>
        <w:t>.  Each additional day of support effort would be charged at the standard daily date of £270.</w:t>
      </w:r>
    </w:p>
    <w:p w14:paraId="19DC155F" w14:textId="77777777" w:rsidR="001837E1" w:rsidRDefault="001837E1" w:rsidP="001837E1">
      <w:pPr>
        <w:rPr>
          <w:lang w:eastAsia="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771"/>
        <w:gridCol w:w="1275"/>
      </w:tblGrid>
      <w:tr w:rsidR="00D91A1E" w:rsidRPr="009707A5" w14:paraId="28F91B13" w14:textId="77777777" w:rsidTr="00D91A1E">
        <w:tc>
          <w:tcPr>
            <w:tcW w:w="6771" w:type="dxa"/>
            <w:tcBorders>
              <w:top w:val="single" w:sz="4" w:space="0" w:color="auto"/>
              <w:bottom w:val="single" w:sz="4" w:space="0" w:color="auto"/>
              <w:right w:val="single" w:sz="4" w:space="0" w:color="auto"/>
            </w:tcBorders>
          </w:tcPr>
          <w:p w14:paraId="6A28F113" w14:textId="77906F4E" w:rsidR="00D91A1E" w:rsidRPr="009707A5" w:rsidRDefault="00D91A1E" w:rsidP="00D91A1E">
            <w:pPr>
              <w:jc w:val="center"/>
              <w:rPr>
                <w:b/>
                <w:lang w:eastAsia="en-GB"/>
              </w:rPr>
            </w:pPr>
            <w:r>
              <w:rPr>
                <w:b/>
                <w:lang w:eastAsia="en-GB"/>
              </w:rPr>
              <w:t>Item</w:t>
            </w:r>
          </w:p>
        </w:tc>
        <w:tc>
          <w:tcPr>
            <w:tcW w:w="1275" w:type="dxa"/>
            <w:tcBorders>
              <w:top w:val="single" w:sz="4" w:space="0" w:color="auto"/>
              <w:left w:val="single" w:sz="4" w:space="0" w:color="auto"/>
              <w:bottom w:val="single" w:sz="4" w:space="0" w:color="auto"/>
            </w:tcBorders>
          </w:tcPr>
          <w:p w14:paraId="3FB54A88" w14:textId="7B0B0782" w:rsidR="00D91A1E" w:rsidRPr="009707A5" w:rsidRDefault="00D91A1E" w:rsidP="00D91A1E">
            <w:pPr>
              <w:jc w:val="center"/>
              <w:rPr>
                <w:b/>
                <w:lang w:eastAsia="en-GB"/>
              </w:rPr>
            </w:pPr>
            <w:r>
              <w:rPr>
                <w:b/>
                <w:lang w:eastAsia="en-GB"/>
              </w:rPr>
              <w:t>Cost</w:t>
            </w:r>
          </w:p>
        </w:tc>
      </w:tr>
      <w:tr w:rsidR="001837E1" w:rsidRPr="009707A5" w14:paraId="63B6016A" w14:textId="77777777" w:rsidTr="00D91A1E">
        <w:tc>
          <w:tcPr>
            <w:tcW w:w="6771" w:type="dxa"/>
            <w:tcBorders>
              <w:top w:val="single" w:sz="4" w:space="0" w:color="auto"/>
              <w:right w:val="single" w:sz="4" w:space="0" w:color="auto"/>
            </w:tcBorders>
          </w:tcPr>
          <w:p w14:paraId="2B2C9F73" w14:textId="77777777" w:rsidR="001837E1" w:rsidRPr="009707A5" w:rsidRDefault="001837E1" w:rsidP="004C6BE6">
            <w:pPr>
              <w:rPr>
                <w:b/>
                <w:lang w:eastAsia="en-GB"/>
              </w:rPr>
            </w:pPr>
            <w:r w:rsidRPr="009707A5">
              <w:rPr>
                <w:b/>
                <w:lang w:eastAsia="en-GB"/>
              </w:rPr>
              <w:t>Ongoing support</w:t>
            </w:r>
          </w:p>
        </w:tc>
        <w:tc>
          <w:tcPr>
            <w:tcW w:w="1275" w:type="dxa"/>
            <w:tcBorders>
              <w:top w:val="single" w:sz="4" w:space="0" w:color="auto"/>
              <w:left w:val="single" w:sz="4" w:space="0" w:color="auto"/>
              <w:bottom w:val="nil"/>
            </w:tcBorders>
          </w:tcPr>
          <w:p w14:paraId="69EDD29F" w14:textId="77777777" w:rsidR="001837E1" w:rsidRPr="009707A5" w:rsidRDefault="001837E1" w:rsidP="004C6BE6">
            <w:pPr>
              <w:rPr>
                <w:b/>
                <w:lang w:eastAsia="en-GB"/>
              </w:rPr>
            </w:pPr>
          </w:p>
        </w:tc>
      </w:tr>
      <w:tr w:rsidR="001837E1" w:rsidRPr="009707A5" w14:paraId="6E266C2B" w14:textId="77777777" w:rsidTr="00D91A1E">
        <w:tc>
          <w:tcPr>
            <w:tcW w:w="6771" w:type="dxa"/>
            <w:tcBorders>
              <w:right w:val="single" w:sz="4" w:space="0" w:color="auto"/>
            </w:tcBorders>
          </w:tcPr>
          <w:p w14:paraId="58612FAD" w14:textId="77777777" w:rsidR="001837E1" w:rsidRPr="009707A5" w:rsidRDefault="001837E1" w:rsidP="004C6BE6">
            <w:pPr>
              <w:rPr>
                <w:lang w:eastAsia="en-GB"/>
              </w:rPr>
            </w:pPr>
            <w:r w:rsidRPr="009707A5">
              <w:rPr>
                <w:lang w:eastAsia="en-GB"/>
              </w:rPr>
              <w:t>Initial block of 2 days support effort</w:t>
            </w:r>
          </w:p>
        </w:tc>
        <w:tc>
          <w:tcPr>
            <w:tcW w:w="1275" w:type="dxa"/>
            <w:tcBorders>
              <w:top w:val="nil"/>
              <w:left w:val="single" w:sz="4" w:space="0" w:color="auto"/>
              <w:bottom w:val="single" w:sz="4" w:space="0" w:color="auto"/>
            </w:tcBorders>
          </w:tcPr>
          <w:p w14:paraId="236ED678" w14:textId="77777777" w:rsidR="001837E1" w:rsidRPr="009707A5" w:rsidRDefault="001837E1" w:rsidP="004C6BE6">
            <w:pPr>
              <w:jc w:val="right"/>
              <w:rPr>
                <w:lang w:eastAsia="en-GB"/>
              </w:rPr>
            </w:pPr>
            <w:r w:rsidRPr="009707A5">
              <w:rPr>
                <w:lang w:eastAsia="en-GB"/>
              </w:rPr>
              <w:t>£540</w:t>
            </w:r>
          </w:p>
        </w:tc>
      </w:tr>
    </w:tbl>
    <w:p w14:paraId="574F60DF" w14:textId="77777777" w:rsidR="001837E1" w:rsidRDefault="001837E1" w:rsidP="001837E1">
      <w:pPr>
        <w:rPr>
          <w:lang w:eastAsia="en-GB"/>
        </w:rPr>
      </w:pPr>
    </w:p>
    <w:p w14:paraId="32679464" w14:textId="77777777" w:rsidR="003737A2" w:rsidRDefault="003737A2">
      <w:pPr>
        <w:rPr>
          <w:rFonts w:cs="Calibri"/>
          <w:b/>
          <w:color w:val="4F81BD" w:themeColor="accent1"/>
          <w:sz w:val="26"/>
          <w:highlight w:val="lightGray"/>
          <w:lang w:eastAsia="en-GB"/>
        </w:rPr>
      </w:pPr>
      <w:r>
        <w:rPr>
          <w:highlight w:val="lightGray"/>
        </w:rPr>
        <w:br w:type="page"/>
      </w:r>
    </w:p>
    <w:p w14:paraId="3283178B" w14:textId="5B56F7A6" w:rsidR="000B4BD1" w:rsidRDefault="000B4BD1" w:rsidP="003737A2">
      <w:pPr>
        <w:pStyle w:val="Heading2"/>
      </w:pPr>
      <w:bookmarkStart w:id="40" w:name="_Toc368658868"/>
      <w:r>
        <w:lastRenderedPageBreak/>
        <w:t>Invoicing</w:t>
      </w:r>
      <w:bookmarkEnd w:id="40"/>
    </w:p>
    <w:p w14:paraId="3F590831" w14:textId="610EA92B" w:rsidR="000B4BD1" w:rsidRDefault="000B4BD1" w:rsidP="002F4F83">
      <w:r>
        <w:t xml:space="preserve">Invoices will be submitted upon successful completion of </w:t>
      </w:r>
      <w:r w:rsidR="0005307E">
        <w:t xml:space="preserve">work units 1, 4 and 5, and following </w:t>
      </w:r>
      <w:r w:rsidR="00B64E96">
        <w:t xml:space="preserve">completion of </w:t>
      </w:r>
      <w:r w:rsidR="0005307E">
        <w:t xml:space="preserve">LRC user testing </w:t>
      </w:r>
      <w:r w:rsidR="00B64E96">
        <w:t>for</w:t>
      </w:r>
      <w:r w:rsidR="0005307E">
        <w:t xml:space="preserve"> each portion of batch 1</w:t>
      </w:r>
      <w:r w:rsidR="00B64E96">
        <w:t xml:space="preserve"> in unit 2</w:t>
      </w:r>
      <w:r w:rsidR="0005307E">
        <w:t>.</w:t>
      </w:r>
    </w:p>
    <w:p w14:paraId="582A5F73" w14:textId="77777777" w:rsidR="000B4BD1" w:rsidRDefault="000B4BD1" w:rsidP="001837E1"/>
    <w:p w14:paraId="221E5FA1" w14:textId="066A0D33" w:rsidR="00B64E96" w:rsidRPr="00B64E96" w:rsidRDefault="00B64E96" w:rsidP="001837E1">
      <w:pPr>
        <w:pStyle w:val="Heading2"/>
      </w:pPr>
      <w:bookmarkStart w:id="41" w:name="_Toc368658869"/>
      <w:r>
        <w:t>Insurance</w:t>
      </w:r>
      <w:bookmarkEnd w:id="41"/>
    </w:p>
    <w:p w14:paraId="0EE26E36" w14:textId="7EDD475B" w:rsidR="00CD00C5" w:rsidRDefault="00CD00C5" w:rsidP="000B4BD1">
      <w:pPr>
        <w:rPr>
          <w:lang w:eastAsia="en-GB"/>
        </w:rPr>
      </w:pPr>
      <w:r>
        <w:rPr>
          <w:lang w:eastAsia="en-GB"/>
        </w:rPr>
        <w:t xml:space="preserve">My </w:t>
      </w:r>
      <w:r w:rsidRPr="00CD00C5">
        <w:rPr>
          <w:lang w:eastAsia="en-GB"/>
        </w:rPr>
        <w:t xml:space="preserve">services are covered by </w:t>
      </w:r>
      <w:r>
        <w:rPr>
          <w:lang w:eastAsia="en-GB"/>
        </w:rPr>
        <w:t xml:space="preserve">a </w:t>
      </w:r>
      <w:r w:rsidRPr="00CD00C5">
        <w:rPr>
          <w:lang w:eastAsia="en-GB"/>
        </w:rPr>
        <w:t xml:space="preserve">public </w:t>
      </w:r>
      <w:r>
        <w:rPr>
          <w:lang w:eastAsia="en-GB"/>
        </w:rPr>
        <w:t xml:space="preserve">liability </w:t>
      </w:r>
      <w:r w:rsidRPr="00CD00C5">
        <w:rPr>
          <w:lang w:eastAsia="en-GB"/>
        </w:rPr>
        <w:t xml:space="preserve">and </w:t>
      </w:r>
      <w:r>
        <w:rPr>
          <w:lang w:eastAsia="en-GB"/>
        </w:rPr>
        <w:t>professional indemnity insurance policy</w:t>
      </w:r>
      <w:r w:rsidRPr="00CD00C5">
        <w:rPr>
          <w:lang w:eastAsia="en-GB"/>
        </w:rPr>
        <w:t>. Th</w:t>
      </w:r>
      <w:r>
        <w:rPr>
          <w:lang w:eastAsia="en-GB"/>
        </w:rPr>
        <w:t>is policy</w:t>
      </w:r>
      <w:r w:rsidRPr="00CD00C5">
        <w:rPr>
          <w:lang w:eastAsia="en-GB"/>
        </w:rPr>
        <w:t xml:space="preserve"> </w:t>
      </w:r>
      <w:r>
        <w:rPr>
          <w:lang w:eastAsia="en-GB"/>
        </w:rPr>
        <w:t xml:space="preserve">is </w:t>
      </w:r>
      <w:r w:rsidRPr="00CD00C5">
        <w:rPr>
          <w:lang w:eastAsia="en-GB"/>
        </w:rPr>
        <w:t xml:space="preserve">with </w:t>
      </w:r>
      <w:proofErr w:type="spellStart"/>
      <w:r>
        <w:rPr>
          <w:lang w:eastAsia="en-GB"/>
        </w:rPr>
        <w:t>Hiscox</w:t>
      </w:r>
      <w:proofErr w:type="spellEnd"/>
      <w:r>
        <w:rPr>
          <w:lang w:eastAsia="en-GB"/>
        </w:rPr>
        <w:t xml:space="preserve"> Insurance Company Limited</w:t>
      </w:r>
      <w:r w:rsidRPr="00CD00C5">
        <w:rPr>
          <w:lang w:eastAsia="en-GB"/>
        </w:rPr>
        <w:t>, policy number HU PI6 1886859</w:t>
      </w:r>
      <w:r w:rsidR="001B1E9D">
        <w:rPr>
          <w:lang w:eastAsia="en-GB"/>
        </w:rPr>
        <w:t>,</w:t>
      </w:r>
      <w:r w:rsidRPr="00CD00C5">
        <w:rPr>
          <w:lang w:eastAsia="en-GB"/>
        </w:rPr>
        <w:t xml:space="preserve"> and </w:t>
      </w:r>
      <w:r w:rsidR="001B1E9D">
        <w:rPr>
          <w:lang w:eastAsia="en-GB"/>
        </w:rPr>
        <w:t xml:space="preserve">has </w:t>
      </w:r>
      <w:r w:rsidRPr="00CD00C5">
        <w:rPr>
          <w:lang w:eastAsia="en-GB"/>
        </w:rPr>
        <w:t xml:space="preserve">a limit of </w:t>
      </w:r>
      <w:r w:rsidR="001B1E9D">
        <w:rPr>
          <w:lang w:eastAsia="en-GB"/>
        </w:rPr>
        <w:t xml:space="preserve">public liability of £5 million and professional </w:t>
      </w:r>
      <w:r w:rsidRPr="00CD00C5">
        <w:rPr>
          <w:lang w:eastAsia="en-GB"/>
        </w:rPr>
        <w:t>indemnity of £</w:t>
      </w:r>
      <w:r w:rsidR="001B1E9D">
        <w:rPr>
          <w:lang w:eastAsia="en-GB"/>
        </w:rPr>
        <w:t>100,000</w:t>
      </w:r>
      <w:r w:rsidRPr="00CD00C5">
        <w:rPr>
          <w:lang w:eastAsia="en-GB"/>
        </w:rPr>
        <w:t>.</w:t>
      </w:r>
    </w:p>
    <w:p w14:paraId="50367D53" w14:textId="77777777" w:rsidR="00763C34" w:rsidRDefault="00763C34" w:rsidP="002532E2">
      <w:pPr>
        <w:rPr>
          <w:lang w:eastAsia="en-GB"/>
        </w:rPr>
      </w:pPr>
    </w:p>
    <w:p w14:paraId="76519D1D" w14:textId="45A485EE" w:rsidR="003F7697" w:rsidRPr="003F7697" w:rsidRDefault="00B208AC" w:rsidP="003F7697">
      <w:pPr>
        <w:pStyle w:val="Heading2"/>
      </w:pPr>
      <w:bookmarkStart w:id="42" w:name="_Toc368658870"/>
      <w:commentRangeStart w:id="43"/>
      <w:commentRangeStart w:id="44"/>
      <w:r w:rsidRPr="00B208AC">
        <w:t>Total costs</w:t>
      </w:r>
      <w:r>
        <w:t xml:space="preserve"> to LRCs</w:t>
      </w:r>
      <w:r w:rsidRPr="00B208AC">
        <w:t xml:space="preserve"> </w:t>
      </w:r>
      <w:r>
        <w:t>for Phase 1 of</w:t>
      </w:r>
      <w:r w:rsidRPr="00D42934">
        <w:t xml:space="preserve"> project</w:t>
      </w:r>
      <w:commentRangeEnd w:id="43"/>
      <w:r>
        <w:rPr>
          <w:rStyle w:val="CommentReference"/>
        </w:rPr>
        <w:commentReference w:id="43"/>
      </w:r>
      <w:commentRangeEnd w:id="44"/>
      <w:r w:rsidR="00125470">
        <w:rPr>
          <w:rStyle w:val="CommentReference"/>
          <w:rFonts w:cs="Times New Roman"/>
          <w:b w:val="0"/>
          <w:color w:val="auto"/>
          <w:lang w:eastAsia="en-US"/>
        </w:rPr>
        <w:commentReference w:id="44"/>
      </w:r>
      <w:bookmarkEnd w:id="42"/>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771"/>
        <w:gridCol w:w="1275"/>
      </w:tblGrid>
      <w:tr w:rsidR="00476196" w:rsidRPr="00476196" w14:paraId="3BF2DC3A" w14:textId="77777777" w:rsidTr="00476196">
        <w:tc>
          <w:tcPr>
            <w:tcW w:w="6771" w:type="dxa"/>
            <w:tcBorders>
              <w:top w:val="single" w:sz="4" w:space="0" w:color="auto"/>
              <w:bottom w:val="single" w:sz="4" w:space="0" w:color="auto"/>
              <w:right w:val="single" w:sz="4" w:space="0" w:color="auto"/>
            </w:tcBorders>
          </w:tcPr>
          <w:p w14:paraId="670162C3" w14:textId="77777777" w:rsidR="003F7697" w:rsidRPr="00476196" w:rsidRDefault="003F7697" w:rsidP="00476196">
            <w:pPr>
              <w:jc w:val="center"/>
              <w:rPr>
                <w:b/>
                <w:lang w:eastAsia="en-GB"/>
              </w:rPr>
            </w:pPr>
            <w:r w:rsidRPr="00476196">
              <w:rPr>
                <w:b/>
                <w:lang w:eastAsia="en-GB"/>
              </w:rPr>
              <w:t>Item</w:t>
            </w:r>
          </w:p>
        </w:tc>
        <w:tc>
          <w:tcPr>
            <w:tcW w:w="1275" w:type="dxa"/>
            <w:tcBorders>
              <w:top w:val="single" w:sz="4" w:space="0" w:color="auto"/>
              <w:left w:val="single" w:sz="4" w:space="0" w:color="auto"/>
              <w:bottom w:val="single" w:sz="4" w:space="0" w:color="auto"/>
            </w:tcBorders>
          </w:tcPr>
          <w:p w14:paraId="3B36AF60" w14:textId="77777777" w:rsidR="003F7697" w:rsidRPr="00476196" w:rsidRDefault="003F7697" w:rsidP="00476196">
            <w:pPr>
              <w:jc w:val="center"/>
              <w:rPr>
                <w:b/>
                <w:lang w:eastAsia="en-GB"/>
              </w:rPr>
            </w:pPr>
            <w:r w:rsidRPr="00476196">
              <w:rPr>
                <w:b/>
                <w:lang w:eastAsia="en-GB"/>
              </w:rPr>
              <w:t>Cost</w:t>
            </w:r>
          </w:p>
        </w:tc>
      </w:tr>
      <w:tr w:rsidR="00476196" w:rsidRPr="00476196" w14:paraId="22CF940A" w14:textId="77777777" w:rsidTr="00476196">
        <w:tc>
          <w:tcPr>
            <w:tcW w:w="6771" w:type="dxa"/>
            <w:tcBorders>
              <w:top w:val="single" w:sz="4" w:space="0" w:color="auto"/>
              <w:right w:val="single" w:sz="4" w:space="0" w:color="auto"/>
            </w:tcBorders>
          </w:tcPr>
          <w:p w14:paraId="6EF77B8D" w14:textId="7881CC6C" w:rsidR="003F7697" w:rsidRPr="00476196" w:rsidRDefault="003F7697" w:rsidP="00476196">
            <w:pPr>
              <w:rPr>
                <w:lang w:eastAsia="en-GB"/>
              </w:rPr>
            </w:pPr>
            <w:r w:rsidRPr="00476196">
              <w:rPr>
                <w:lang w:eastAsia="en-GB"/>
              </w:rPr>
              <w:t>Phase 1 costs</w:t>
            </w:r>
          </w:p>
        </w:tc>
        <w:tc>
          <w:tcPr>
            <w:tcW w:w="1275" w:type="dxa"/>
            <w:tcBorders>
              <w:top w:val="single" w:sz="4" w:space="0" w:color="auto"/>
              <w:left w:val="single" w:sz="4" w:space="0" w:color="auto"/>
              <w:bottom w:val="nil"/>
            </w:tcBorders>
          </w:tcPr>
          <w:p w14:paraId="274BD24D" w14:textId="548523A7" w:rsidR="003F7697" w:rsidRPr="00476196" w:rsidRDefault="00125470" w:rsidP="00125470">
            <w:pPr>
              <w:jc w:val="right"/>
              <w:rPr>
                <w:lang w:eastAsia="en-GB"/>
              </w:rPr>
            </w:pPr>
            <w:r w:rsidRPr="00476196">
              <w:rPr>
                <w:lang w:eastAsia="en-GB"/>
              </w:rPr>
              <w:t>£10,800</w:t>
            </w:r>
          </w:p>
        </w:tc>
      </w:tr>
      <w:tr w:rsidR="00476196" w:rsidRPr="00476196" w14:paraId="57EA5AE9" w14:textId="77777777" w:rsidTr="00125470">
        <w:tc>
          <w:tcPr>
            <w:tcW w:w="6771" w:type="dxa"/>
            <w:tcBorders>
              <w:right w:val="single" w:sz="4" w:space="0" w:color="auto"/>
            </w:tcBorders>
          </w:tcPr>
          <w:p w14:paraId="106F02BA" w14:textId="030AE879" w:rsidR="003F7697" w:rsidRPr="00476196" w:rsidRDefault="003F7697" w:rsidP="00476196">
            <w:pPr>
              <w:rPr>
                <w:lang w:eastAsia="en-GB"/>
              </w:rPr>
            </w:pPr>
            <w:r w:rsidRPr="00476196">
              <w:rPr>
                <w:lang w:eastAsia="en-GB"/>
              </w:rPr>
              <w:t xml:space="preserve">2 days </w:t>
            </w:r>
            <w:r w:rsidR="00125470" w:rsidRPr="00476196">
              <w:rPr>
                <w:lang w:eastAsia="en-GB"/>
              </w:rPr>
              <w:t>ongoing support</w:t>
            </w:r>
          </w:p>
        </w:tc>
        <w:tc>
          <w:tcPr>
            <w:tcW w:w="1275" w:type="dxa"/>
            <w:tcBorders>
              <w:top w:val="nil"/>
              <w:left w:val="single" w:sz="4" w:space="0" w:color="auto"/>
              <w:bottom w:val="nil"/>
            </w:tcBorders>
          </w:tcPr>
          <w:p w14:paraId="0DC84ACD" w14:textId="77777777" w:rsidR="003F7697" w:rsidRPr="00476196" w:rsidRDefault="003F7697" w:rsidP="00476196">
            <w:pPr>
              <w:jc w:val="right"/>
              <w:rPr>
                <w:lang w:eastAsia="en-GB"/>
              </w:rPr>
            </w:pPr>
            <w:r w:rsidRPr="00476196">
              <w:rPr>
                <w:lang w:eastAsia="en-GB"/>
              </w:rPr>
              <w:t>£540</w:t>
            </w:r>
          </w:p>
        </w:tc>
      </w:tr>
      <w:tr w:rsidR="00476196" w:rsidRPr="00476196" w14:paraId="7C53983F" w14:textId="77777777" w:rsidTr="00125470">
        <w:tc>
          <w:tcPr>
            <w:tcW w:w="6771" w:type="dxa"/>
            <w:tcBorders>
              <w:right w:val="single" w:sz="4" w:space="0" w:color="auto"/>
            </w:tcBorders>
          </w:tcPr>
          <w:p w14:paraId="0772FFE6" w14:textId="2E04AB30" w:rsidR="00125470" w:rsidRPr="00476196" w:rsidRDefault="00125470" w:rsidP="00476196">
            <w:pPr>
              <w:rPr>
                <w:lang w:eastAsia="en-GB"/>
              </w:rPr>
            </w:pPr>
            <w:r w:rsidRPr="00476196">
              <w:rPr>
                <w:lang w:eastAsia="en-GB"/>
              </w:rPr>
              <w:t>2 days GeoData support/training</w:t>
            </w:r>
          </w:p>
        </w:tc>
        <w:tc>
          <w:tcPr>
            <w:tcW w:w="1275" w:type="dxa"/>
            <w:tcBorders>
              <w:top w:val="nil"/>
              <w:left w:val="single" w:sz="4" w:space="0" w:color="auto"/>
              <w:bottom w:val="nil"/>
            </w:tcBorders>
          </w:tcPr>
          <w:p w14:paraId="61CFCF61" w14:textId="6425BADD" w:rsidR="00125470" w:rsidRPr="00476196" w:rsidRDefault="00476196" w:rsidP="00476196">
            <w:pPr>
              <w:jc w:val="right"/>
              <w:rPr>
                <w:lang w:eastAsia="en-GB"/>
              </w:rPr>
            </w:pPr>
            <w:r w:rsidRPr="00476196">
              <w:rPr>
                <w:lang w:eastAsia="en-GB"/>
              </w:rPr>
              <w:t>£938</w:t>
            </w:r>
          </w:p>
        </w:tc>
      </w:tr>
      <w:tr w:rsidR="00476196" w:rsidRPr="00476196" w14:paraId="5F4882B9" w14:textId="77777777" w:rsidTr="00C60DAF">
        <w:tc>
          <w:tcPr>
            <w:tcW w:w="6771" w:type="dxa"/>
            <w:tcBorders>
              <w:right w:val="single" w:sz="4" w:space="0" w:color="auto"/>
            </w:tcBorders>
          </w:tcPr>
          <w:p w14:paraId="256E7A03" w14:textId="5D0132EC" w:rsidR="00125470" w:rsidRPr="00476196" w:rsidRDefault="00125470" w:rsidP="00125470">
            <w:pPr>
              <w:rPr>
                <w:lang w:eastAsia="en-GB"/>
              </w:rPr>
            </w:pPr>
            <w:r w:rsidRPr="00476196">
              <w:rPr>
                <w:lang w:eastAsia="en-GB"/>
              </w:rPr>
              <w:t>2 days attending project meetings (plus expenses)</w:t>
            </w:r>
          </w:p>
        </w:tc>
        <w:tc>
          <w:tcPr>
            <w:tcW w:w="1275" w:type="dxa"/>
            <w:tcBorders>
              <w:top w:val="nil"/>
              <w:left w:val="single" w:sz="4" w:space="0" w:color="auto"/>
              <w:bottom w:val="nil"/>
            </w:tcBorders>
          </w:tcPr>
          <w:p w14:paraId="1A4B8C0D" w14:textId="09C17063" w:rsidR="00125470" w:rsidRPr="00476196" w:rsidRDefault="00125470" w:rsidP="00476196">
            <w:pPr>
              <w:jc w:val="right"/>
              <w:rPr>
                <w:lang w:eastAsia="en-GB"/>
              </w:rPr>
            </w:pPr>
            <w:r w:rsidRPr="00476196">
              <w:rPr>
                <w:lang w:eastAsia="en-GB"/>
              </w:rPr>
              <w:t>£540</w:t>
            </w:r>
          </w:p>
        </w:tc>
      </w:tr>
      <w:tr w:rsidR="00476196" w:rsidRPr="00476196" w14:paraId="2BA4EF60" w14:textId="77777777" w:rsidTr="00476196">
        <w:tc>
          <w:tcPr>
            <w:tcW w:w="6771" w:type="dxa"/>
            <w:tcBorders>
              <w:right w:val="single" w:sz="4" w:space="0" w:color="auto"/>
            </w:tcBorders>
          </w:tcPr>
          <w:p w14:paraId="44AFBC28" w14:textId="71800D9D" w:rsidR="00125470" w:rsidRPr="00476196" w:rsidRDefault="00125470" w:rsidP="00125470">
            <w:pPr>
              <w:rPr>
                <w:b/>
                <w:lang w:eastAsia="en-GB"/>
              </w:rPr>
            </w:pPr>
            <w:r w:rsidRPr="00476196">
              <w:rPr>
                <w:b/>
                <w:lang w:eastAsia="en-GB"/>
              </w:rPr>
              <w:t>Total</w:t>
            </w:r>
          </w:p>
        </w:tc>
        <w:tc>
          <w:tcPr>
            <w:tcW w:w="1275" w:type="dxa"/>
            <w:tcBorders>
              <w:top w:val="nil"/>
              <w:left w:val="single" w:sz="4" w:space="0" w:color="auto"/>
              <w:bottom w:val="single" w:sz="4" w:space="0" w:color="auto"/>
            </w:tcBorders>
          </w:tcPr>
          <w:p w14:paraId="24D21CBB" w14:textId="4A04D197" w:rsidR="00125470" w:rsidRPr="00476196" w:rsidRDefault="00C10DF7" w:rsidP="00476196">
            <w:pPr>
              <w:jc w:val="right"/>
              <w:rPr>
                <w:b/>
                <w:lang w:eastAsia="en-GB"/>
              </w:rPr>
            </w:pPr>
            <w:r>
              <w:rPr>
                <w:b/>
                <w:lang w:eastAsia="en-GB"/>
              </w:rPr>
              <w:t>£12,818</w:t>
            </w:r>
          </w:p>
        </w:tc>
      </w:tr>
    </w:tbl>
    <w:p w14:paraId="52821640" w14:textId="77777777" w:rsidR="00C60DAF" w:rsidRDefault="00C60DAF">
      <w:pPr>
        <w:rPr>
          <w:rFonts w:cs="Calibri"/>
          <w:b/>
          <w:color w:val="4F81BD" w:themeColor="accent1"/>
          <w:sz w:val="28"/>
          <w:lang w:eastAsia="en-GB"/>
        </w:rPr>
      </w:pPr>
      <w:r>
        <w:br w:type="page"/>
      </w:r>
    </w:p>
    <w:p w14:paraId="6EB31CAD" w14:textId="18A6CFE4" w:rsidR="000B4BD1" w:rsidRDefault="000B4BD1" w:rsidP="001837E1">
      <w:pPr>
        <w:pStyle w:val="Heading1"/>
      </w:pPr>
      <w:bookmarkStart w:id="45" w:name="_Toc368658871"/>
      <w:r>
        <w:lastRenderedPageBreak/>
        <w:t>Technical considerations</w:t>
      </w:r>
      <w:bookmarkEnd w:id="45"/>
    </w:p>
    <w:p w14:paraId="1B3C1770" w14:textId="6E9A6225" w:rsidR="000B4BD1" w:rsidRDefault="000B4BD1" w:rsidP="001837E1">
      <w:pPr>
        <w:pStyle w:val="Heading2"/>
      </w:pPr>
      <w:bookmarkStart w:id="46" w:name="_Toc368658872"/>
      <w:r>
        <w:t xml:space="preserve">Digital </w:t>
      </w:r>
      <w:r w:rsidR="00007974">
        <w:t>certification</w:t>
      </w:r>
      <w:bookmarkEnd w:id="46"/>
    </w:p>
    <w:p w14:paraId="68726FB3" w14:textId="5B0D1C05" w:rsidR="00D50449" w:rsidRDefault="00007974" w:rsidP="00D50449">
      <w:pPr>
        <w:rPr>
          <w:lang w:val="en"/>
        </w:rPr>
      </w:pPr>
      <w:r>
        <w:rPr>
          <w:lang w:val="en"/>
        </w:rPr>
        <w:t xml:space="preserve">Code signing certificates are digital certificates that will help protect users from downloading compromised files or applications. </w:t>
      </w:r>
      <w:r w:rsidR="0045786C" w:rsidRPr="0045786C">
        <w:rPr>
          <w:lang w:val="en"/>
        </w:rPr>
        <w:t xml:space="preserve">Any </w:t>
      </w:r>
      <w:r w:rsidR="0045786C">
        <w:rPr>
          <w:lang w:val="en"/>
        </w:rPr>
        <w:t xml:space="preserve">developer </w:t>
      </w:r>
      <w:r w:rsidR="0045786C" w:rsidRPr="0045786C">
        <w:rPr>
          <w:lang w:val="en"/>
        </w:rPr>
        <w:t>who plans to distr</w:t>
      </w:r>
      <w:r w:rsidR="0045786C">
        <w:rPr>
          <w:lang w:val="en"/>
        </w:rPr>
        <w:t>ibute code or content over the i</w:t>
      </w:r>
      <w:r w:rsidR="0045786C" w:rsidRPr="0045786C">
        <w:rPr>
          <w:lang w:val="en"/>
        </w:rPr>
        <w:t xml:space="preserve">nternet or over corporate extranets risks impersonation and tampering. </w:t>
      </w:r>
      <w:r>
        <w:rPr>
          <w:lang w:val="en"/>
        </w:rPr>
        <w:t>When a file or application signed by a developer is modified or compromised after publication, a popup warning will appear to let users know that the origin of the file or application cannot be verified.</w:t>
      </w:r>
    </w:p>
    <w:p w14:paraId="6E8B5611" w14:textId="77777777" w:rsidR="00D47FC7" w:rsidRDefault="00D47FC7" w:rsidP="00D50449">
      <w:pPr>
        <w:rPr>
          <w:lang w:val="en"/>
        </w:rPr>
      </w:pPr>
    </w:p>
    <w:p w14:paraId="7271CC40" w14:textId="32446D24" w:rsidR="00D47FC7" w:rsidRDefault="00D47FC7" w:rsidP="00D50449">
      <w:pPr>
        <w:rPr>
          <w:lang w:val="en"/>
        </w:rPr>
      </w:pPr>
      <w:r>
        <w:rPr>
          <w:lang w:val="en"/>
        </w:rPr>
        <w:t xml:space="preserve">The original release of the HLU GIS Tool was digitally signed by exeGesIS.  However, it can be difficult </w:t>
      </w:r>
      <w:r w:rsidR="0045786C">
        <w:rPr>
          <w:lang w:val="en"/>
        </w:rPr>
        <w:t xml:space="preserve">and expensive </w:t>
      </w:r>
      <w:r>
        <w:rPr>
          <w:lang w:val="en"/>
        </w:rPr>
        <w:t xml:space="preserve">for </w:t>
      </w:r>
      <w:r w:rsidRPr="00D47FC7">
        <w:rPr>
          <w:lang w:val="en"/>
        </w:rPr>
        <w:t xml:space="preserve">individual developers who are not affiliated with an incorporated business </w:t>
      </w:r>
      <w:r>
        <w:rPr>
          <w:lang w:val="en"/>
        </w:rPr>
        <w:t>to be authorized</w:t>
      </w:r>
      <w:r w:rsidR="0045786C">
        <w:rPr>
          <w:lang w:val="en"/>
        </w:rPr>
        <w:t xml:space="preserve">.  And as there is no requirement for the application to be distributed over the internet </w:t>
      </w:r>
      <w:r>
        <w:rPr>
          <w:lang w:val="en"/>
        </w:rPr>
        <w:t>there is no</w:t>
      </w:r>
      <w:r w:rsidR="0045786C">
        <w:rPr>
          <w:lang w:val="en"/>
        </w:rPr>
        <w:t xml:space="preserve"> plan</w:t>
      </w:r>
      <w:r>
        <w:rPr>
          <w:lang w:val="en"/>
        </w:rPr>
        <w:t xml:space="preserve"> for future releases of the application to have a digitally certificate.  </w:t>
      </w:r>
      <w:commentRangeStart w:id="47"/>
      <w:r w:rsidR="0045786C">
        <w:rPr>
          <w:lang w:val="en"/>
        </w:rPr>
        <w:t>However, if this is likely to cause problems for any LRCs, or does prove to cause problems during the LRC user testing, then options for obtaining a digital certificate for the code with be investigated.</w:t>
      </w:r>
      <w:commentRangeEnd w:id="47"/>
      <w:r w:rsidR="00A853FC">
        <w:rPr>
          <w:rStyle w:val="CommentReference"/>
        </w:rPr>
        <w:commentReference w:id="47"/>
      </w:r>
    </w:p>
    <w:p w14:paraId="1A9F268B" w14:textId="77777777" w:rsidR="00007974" w:rsidRPr="00D50449" w:rsidRDefault="00007974" w:rsidP="00D50449">
      <w:pPr>
        <w:rPr>
          <w:lang w:eastAsia="en-GB"/>
        </w:rPr>
      </w:pPr>
    </w:p>
    <w:p w14:paraId="3FC71BFF" w14:textId="4718AAF6" w:rsidR="000B4BD1" w:rsidRDefault="000B4BD1" w:rsidP="001837E1">
      <w:pPr>
        <w:pStyle w:val="Heading2"/>
      </w:pPr>
      <w:bookmarkStart w:id="48" w:name="_Toc368658873"/>
      <w:r>
        <w:t>Source language</w:t>
      </w:r>
      <w:bookmarkEnd w:id="48"/>
    </w:p>
    <w:p w14:paraId="061BBE5F" w14:textId="4C07441D" w:rsidR="0045786C" w:rsidRDefault="0045786C" w:rsidP="0045786C">
      <w:pPr>
        <w:rPr>
          <w:lang w:eastAsia="en-GB"/>
        </w:rPr>
      </w:pPr>
      <w:r>
        <w:rPr>
          <w:lang w:eastAsia="en-GB"/>
        </w:rPr>
        <w:t xml:space="preserve">Originally the source code for the application was written in C#, one of a number of </w:t>
      </w:r>
      <w:r w:rsidRPr="0045786C">
        <w:rPr>
          <w:lang w:eastAsia="en-GB"/>
        </w:rPr>
        <w:t>object-oriented programming language</w:t>
      </w:r>
      <w:r w:rsidR="00395050">
        <w:rPr>
          <w:lang w:eastAsia="en-GB"/>
        </w:rPr>
        <w:t>s</w:t>
      </w:r>
      <w:r w:rsidRPr="0045786C">
        <w:rPr>
          <w:lang w:eastAsia="en-GB"/>
        </w:rPr>
        <w:t xml:space="preserve"> from Microsoft</w:t>
      </w:r>
      <w:r w:rsidR="00395050">
        <w:rPr>
          <w:lang w:eastAsia="en-GB"/>
        </w:rPr>
        <w:t>.  As C# is very complex and syntactically hard to understand and write the code has been converted to VB.Net which is equivalent in most respects but much more approachable as a programming language.  However, this conversion has introduced some bugs into the application that need to be identified and fixed.</w:t>
      </w:r>
    </w:p>
    <w:p w14:paraId="3238E71E" w14:textId="77777777" w:rsidR="00395050" w:rsidRDefault="00395050" w:rsidP="0045786C">
      <w:pPr>
        <w:rPr>
          <w:lang w:eastAsia="en-GB"/>
        </w:rPr>
      </w:pPr>
    </w:p>
    <w:p w14:paraId="4DCCDAAF" w14:textId="360057A5" w:rsidR="00395050" w:rsidRDefault="00395050" w:rsidP="0045786C">
      <w:pPr>
        <w:rPr>
          <w:lang w:eastAsia="en-GB"/>
        </w:rPr>
      </w:pPr>
      <w:r>
        <w:rPr>
          <w:lang w:eastAsia="en-GB"/>
        </w:rPr>
        <w:t>Th</w:t>
      </w:r>
      <w:commentRangeStart w:id="49"/>
      <w:commentRangeStart w:id="50"/>
      <w:r>
        <w:rPr>
          <w:lang w:eastAsia="en-GB"/>
        </w:rPr>
        <w:t>erefore, it is planned that the initial releases of the GIS tool for batch 1 will continue to be based on C</w:t>
      </w:r>
      <w:r w:rsidR="001644D1">
        <w:rPr>
          <w:lang w:eastAsia="en-GB"/>
        </w:rPr>
        <w:t xml:space="preserve"># as the changes to the source code is limited to bug fixes and minor enhancements. </w:t>
      </w:r>
      <w:commentRangeEnd w:id="49"/>
      <w:r w:rsidR="00A853FC">
        <w:rPr>
          <w:rStyle w:val="CommentReference"/>
        </w:rPr>
        <w:commentReference w:id="49"/>
      </w:r>
      <w:commentRangeEnd w:id="50"/>
      <w:r w:rsidR="00C60DAF">
        <w:rPr>
          <w:rStyle w:val="CommentReference"/>
        </w:rPr>
        <w:commentReference w:id="50"/>
      </w:r>
      <w:r w:rsidR="001644D1">
        <w:rPr>
          <w:lang w:eastAsia="en-GB"/>
        </w:rPr>
        <w:t xml:space="preserve"> However, if/when more significant changes are required </w:t>
      </w:r>
      <w:commentRangeStart w:id="51"/>
      <w:commentRangeStart w:id="52"/>
      <w:r w:rsidR="001644D1">
        <w:rPr>
          <w:lang w:eastAsia="en-GB"/>
        </w:rPr>
        <w:t>it may be appropriate for the latest code to be reconverted to VB.Net</w:t>
      </w:r>
      <w:commentRangeEnd w:id="51"/>
      <w:r w:rsidR="00A853FC">
        <w:rPr>
          <w:rStyle w:val="CommentReference"/>
        </w:rPr>
        <w:commentReference w:id="51"/>
      </w:r>
      <w:commentRangeEnd w:id="52"/>
      <w:r w:rsidR="00C60DAF">
        <w:rPr>
          <w:rStyle w:val="CommentReference"/>
        </w:rPr>
        <w:commentReference w:id="52"/>
      </w:r>
      <w:r w:rsidR="001644D1">
        <w:rPr>
          <w:lang w:eastAsia="en-GB"/>
        </w:rPr>
        <w:t xml:space="preserve"> and any </w:t>
      </w:r>
      <w:ins w:id="53" w:author="Andy Foy" w:date="2013-09-30T12:30:00Z">
        <w:r w:rsidR="009E3398">
          <w:rPr>
            <w:lang w:eastAsia="en-GB"/>
          </w:rPr>
          <w:t>conversion</w:t>
        </w:r>
      </w:ins>
      <w:ins w:id="54" w:author="Andy Foy" w:date="2013-09-30T12:26:00Z">
        <w:r w:rsidR="009E3398">
          <w:rPr>
            <w:lang w:eastAsia="en-GB"/>
          </w:rPr>
          <w:t xml:space="preserve"> </w:t>
        </w:r>
      </w:ins>
      <w:del w:id="55" w:author="Andy Foy" w:date="2013-09-30T12:30:00Z">
        <w:r w:rsidR="001644D1" w:rsidDel="009E3398">
          <w:rPr>
            <w:lang w:eastAsia="en-GB"/>
          </w:rPr>
          <w:delText xml:space="preserve">related bugs </w:delText>
        </w:r>
      </w:del>
      <w:ins w:id="56" w:author="Andy Foy" w:date="2013-09-30T12:30:00Z">
        <w:r w:rsidR="009E3398">
          <w:rPr>
            <w:lang w:eastAsia="en-GB"/>
          </w:rPr>
          <w:t xml:space="preserve">errors </w:t>
        </w:r>
      </w:ins>
      <w:r w:rsidR="001644D1">
        <w:rPr>
          <w:lang w:eastAsia="en-GB"/>
        </w:rPr>
        <w:t>fixed before continuing with the redevelopment.</w:t>
      </w:r>
      <w:ins w:id="57" w:author="Andy Foy" w:date="2013-09-30T12:26:00Z">
        <w:r w:rsidR="009E3398">
          <w:rPr>
            <w:lang w:eastAsia="en-GB"/>
          </w:rPr>
          <w:t xml:space="preserve">  </w:t>
        </w:r>
      </w:ins>
      <w:ins w:id="58" w:author="Andy Foy" w:date="2013-09-30T12:27:00Z">
        <w:r w:rsidR="009E3398">
          <w:rPr>
            <w:lang w:eastAsia="en-GB"/>
          </w:rPr>
          <w:t xml:space="preserve">Note, however, that whilst this would make further development easier there is a chance that some bugs relating to the conversion to VB.Net </w:t>
        </w:r>
      </w:ins>
      <w:ins w:id="59" w:author="Andy Foy" w:date="2013-09-30T12:28:00Z">
        <w:r w:rsidR="009E3398">
          <w:rPr>
            <w:lang w:eastAsia="en-GB"/>
          </w:rPr>
          <w:t>initially g</w:t>
        </w:r>
      </w:ins>
      <w:ins w:id="60" w:author="Andy Foy" w:date="2013-09-30T12:27:00Z">
        <w:r w:rsidR="009E3398">
          <w:rPr>
            <w:lang w:eastAsia="en-GB"/>
          </w:rPr>
          <w:t>o un</w:t>
        </w:r>
      </w:ins>
      <w:ins w:id="61" w:author="Andy Foy" w:date="2013-09-30T12:28:00Z">
        <w:r w:rsidR="009E3398">
          <w:rPr>
            <w:lang w:eastAsia="en-GB"/>
          </w:rPr>
          <w:t xml:space="preserve">-noticed </w:t>
        </w:r>
      </w:ins>
      <w:ins w:id="62" w:author="Andy Foy" w:date="2013-09-30T12:30:00Z">
        <w:r w:rsidR="009E3398">
          <w:rPr>
            <w:lang w:eastAsia="en-GB"/>
          </w:rPr>
          <w:t>and may appear during LRC testing or following subsequent deployment.</w:t>
        </w:r>
      </w:ins>
    </w:p>
    <w:p w14:paraId="7162F024" w14:textId="77777777" w:rsidR="0045786C" w:rsidRDefault="0045786C" w:rsidP="0045786C">
      <w:pPr>
        <w:rPr>
          <w:lang w:eastAsia="en-GB"/>
        </w:rPr>
      </w:pPr>
    </w:p>
    <w:p w14:paraId="4CDFD82D" w14:textId="1F87D849" w:rsidR="00C72855" w:rsidRDefault="00C72855" w:rsidP="00C72855">
      <w:pPr>
        <w:pStyle w:val="Heading2"/>
      </w:pPr>
      <w:bookmarkStart w:id="63" w:name="_Toc368658874"/>
      <w:r>
        <w:t>GIS compatibility</w:t>
      </w:r>
      <w:bookmarkEnd w:id="63"/>
    </w:p>
    <w:p w14:paraId="10482F21" w14:textId="3B0D0498" w:rsidR="00C72855" w:rsidRDefault="00EC2E81" w:rsidP="00C72855">
      <w:pPr>
        <w:pStyle w:val="Heading3"/>
      </w:pPr>
      <w:r>
        <w:t>ArcGIS v10.1</w:t>
      </w:r>
    </w:p>
    <w:p w14:paraId="469E6F7D" w14:textId="746FE560" w:rsidR="00C72855" w:rsidRDefault="00C72855" w:rsidP="00C72855">
      <w:r>
        <w:t xml:space="preserve">A beta-version of the GIS tool has been released that </w:t>
      </w:r>
      <w:r w:rsidR="00EC2E81">
        <w:t xml:space="preserve">will install on computers with ArcGIS v10.1 and provisional testing by HBIC and </w:t>
      </w:r>
      <w:proofErr w:type="spellStart"/>
      <w:r w:rsidR="00EC2E81">
        <w:t>SxBRC</w:t>
      </w:r>
      <w:proofErr w:type="spellEnd"/>
      <w:r w:rsidR="00EC2E81">
        <w:t xml:space="preserve"> suggests that the tool works as expected.  However, any development effort required to resolve previously undocumented issues relating to the compatibility of the tool with ArcGIS 10.1 are not included in this project plan and will </w:t>
      </w:r>
      <w:r w:rsidR="00196513">
        <w:t xml:space="preserve">involve </w:t>
      </w:r>
      <w:r w:rsidR="00EC2E81">
        <w:t>an additional cost.</w:t>
      </w:r>
    </w:p>
    <w:p w14:paraId="234C1F82" w14:textId="77777777" w:rsidR="00C72855" w:rsidRPr="0045786C" w:rsidRDefault="00C72855" w:rsidP="0045786C">
      <w:pPr>
        <w:rPr>
          <w:lang w:eastAsia="en-GB"/>
        </w:rPr>
      </w:pPr>
    </w:p>
    <w:p w14:paraId="03BF79DB" w14:textId="3D8CA7E6" w:rsidR="00196513" w:rsidRPr="000B4BD1" w:rsidRDefault="000B4BD1" w:rsidP="00196513">
      <w:pPr>
        <w:pStyle w:val="Heading3"/>
      </w:pPr>
      <w:r>
        <w:t>MapInfo v10+</w:t>
      </w:r>
    </w:p>
    <w:p w14:paraId="6E027CE4" w14:textId="54A5B4BC" w:rsidR="00F27662" w:rsidRDefault="001644D1" w:rsidP="002532E2">
      <w:pPr>
        <w:rPr>
          <w:lang w:eastAsia="en-GB"/>
        </w:rPr>
      </w:pPr>
      <w:r>
        <w:rPr>
          <w:lang w:eastAsia="en-GB"/>
        </w:rPr>
        <w:t xml:space="preserve">There are currently a </w:t>
      </w:r>
      <w:r w:rsidR="0059156C">
        <w:rPr>
          <w:lang w:eastAsia="en-GB"/>
        </w:rPr>
        <w:t>couple</w:t>
      </w:r>
      <w:r>
        <w:rPr>
          <w:lang w:eastAsia="en-GB"/>
        </w:rPr>
        <w:t xml:space="preserve"> of known issues with the GIS tool (KI94, KI98</w:t>
      </w:r>
      <w:r w:rsidR="0059156C">
        <w:rPr>
          <w:lang w:eastAsia="en-GB"/>
        </w:rPr>
        <w:t xml:space="preserve">) </w:t>
      </w:r>
      <w:r>
        <w:rPr>
          <w:lang w:eastAsia="en-GB"/>
        </w:rPr>
        <w:t>that are thought to relate directly to the way the tool starts MapInfo versions 10+.</w:t>
      </w:r>
      <w:r w:rsidR="0059156C">
        <w:rPr>
          <w:lang w:eastAsia="en-GB"/>
        </w:rPr>
        <w:t xml:space="preserve">  These are currently scheduled to be addressed in batch 1 portion b.  However, if GeoData are engaged to provide support to the developer and are available early enough in the project schedule, then an attempt will be made to start MapInfo in a different way</w:t>
      </w:r>
      <w:r w:rsidR="00860892">
        <w:rPr>
          <w:lang w:eastAsia="en-GB"/>
        </w:rPr>
        <w:t>.  If successful this would mean</w:t>
      </w:r>
      <w:r w:rsidR="0059156C">
        <w:rPr>
          <w:lang w:eastAsia="en-GB"/>
        </w:rPr>
        <w:t xml:space="preserve"> that </w:t>
      </w:r>
      <w:r w:rsidR="00860892">
        <w:rPr>
          <w:lang w:eastAsia="en-GB"/>
        </w:rPr>
        <w:t xml:space="preserve">the first new </w:t>
      </w:r>
      <w:r w:rsidR="00860892">
        <w:rPr>
          <w:lang w:eastAsia="en-GB"/>
        </w:rPr>
        <w:lastRenderedPageBreak/>
        <w:t xml:space="preserve">release of the tool at the end of work unit 1 would be suitable for both ArcGIS 10.1 and MapInfo 10+ and that </w:t>
      </w:r>
      <w:r w:rsidR="0059156C">
        <w:rPr>
          <w:lang w:eastAsia="en-GB"/>
        </w:rPr>
        <w:t xml:space="preserve">these issues </w:t>
      </w:r>
      <w:r w:rsidR="00860892">
        <w:rPr>
          <w:lang w:eastAsia="en-GB"/>
        </w:rPr>
        <w:t xml:space="preserve">have been </w:t>
      </w:r>
      <w:r w:rsidR="0059156C">
        <w:rPr>
          <w:lang w:eastAsia="en-GB"/>
        </w:rPr>
        <w:t xml:space="preserve">resolved </w:t>
      </w:r>
      <w:r w:rsidR="00860892">
        <w:rPr>
          <w:lang w:eastAsia="en-GB"/>
        </w:rPr>
        <w:t>in advance.</w:t>
      </w:r>
    </w:p>
    <w:p w14:paraId="386F5187" w14:textId="77777777" w:rsidR="00156881" w:rsidRDefault="00156881" w:rsidP="00390329">
      <w:pPr>
        <w:rPr>
          <w:rFonts w:ascii="Arial" w:hAnsi="Arial" w:cs="Arial"/>
        </w:rPr>
      </w:pPr>
    </w:p>
    <w:p w14:paraId="133946BB" w14:textId="7073D8C9" w:rsidR="007A024E" w:rsidRDefault="00667633" w:rsidP="007A024E">
      <w:pPr>
        <w:pStyle w:val="Heading2"/>
      </w:pPr>
      <w:bookmarkStart w:id="64" w:name="_Toc368658875"/>
      <w:r>
        <w:t>Installation</w:t>
      </w:r>
      <w:r w:rsidR="007A024E">
        <w:t xml:space="preserve"> </w:t>
      </w:r>
      <w:r>
        <w:t>and configuration</w:t>
      </w:r>
      <w:bookmarkEnd w:id="64"/>
    </w:p>
    <w:p w14:paraId="0C6DDD09" w14:textId="275096C6" w:rsidR="00667633" w:rsidRDefault="007A024E" w:rsidP="007A024E">
      <w:pPr>
        <w:rPr>
          <w:lang w:eastAsia="en-GB"/>
        </w:rPr>
      </w:pPr>
      <w:r>
        <w:rPr>
          <w:lang w:eastAsia="en-GB"/>
        </w:rPr>
        <w:t xml:space="preserve">Some LRCs may have installed, or wish to install, </w:t>
      </w:r>
      <w:commentRangeStart w:id="65"/>
      <w:commentRangeStart w:id="66"/>
      <w:r>
        <w:rPr>
          <w:lang w:eastAsia="en-GB"/>
        </w:rPr>
        <w:t xml:space="preserve">the GIS tool on an enterprise server or virtual server or may store their </w:t>
      </w:r>
      <w:r w:rsidR="005447B5">
        <w:rPr>
          <w:lang w:eastAsia="en-GB"/>
        </w:rPr>
        <w:t xml:space="preserve">relational or GIS data in an enterprise-wide database system such as Oracle. Such configurations are beyond the capacity and cost of most small to medium development consultancies </w:t>
      </w:r>
      <w:r w:rsidR="00667633">
        <w:rPr>
          <w:lang w:eastAsia="en-GB"/>
        </w:rPr>
        <w:t xml:space="preserve">to use </w:t>
      </w:r>
      <w:r w:rsidR="005447B5">
        <w:rPr>
          <w:lang w:eastAsia="en-GB"/>
        </w:rPr>
        <w:t>and hence it will not be possible to test or ensure that the tool is compatible with all potential installation or configuration scenarios.</w:t>
      </w:r>
      <w:commentRangeEnd w:id="65"/>
      <w:r w:rsidR="0004362F">
        <w:rPr>
          <w:rStyle w:val="CommentReference"/>
        </w:rPr>
        <w:commentReference w:id="65"/>
      </w:r>
      <w:commentRangeEnd w:id="66"/>
      <w:r w:rsidR="000F0187">
        <w:rPr>
          <w:rStyle w:val="CommentReference"/>
        </w:rPr>
        <w:commentReference w:id="66"/>
      </w:r>
    </w:p>
    <w:p w14:paraId="45FBB79F" w14:textId="77777777" w:rsidR="00667633" w:rsidRDefault="00667633" w:rsidP="007A024E">
      <w:pPr>
        <w:rPr>
          <w:lang w:eastAsia="en-GB"/>
        </w:rPr>
      </w:pPr>
    </w:p>
    <w:p w14:paraId="1F851300" w14:textId="4C4C95B4" w:rsidR="007A024E" w:rsidRDefault="005447B5" w:rsidP="007A024E">
      <w:pPr>
        <w:rPr>
          <w:lang w:eastAsia="en-GB"/>
        </w:rPr>
      </w:pPr>
      <w:r>
        <w:rPr>
          <w:lang w:eastAsia="en-GB"/>
        </w:rPr>
        <w:t xml:space="preserve">In the event that </w:t>
      </w:r>
      <w:r w:rsidR="005B0789">
        <w:rPr>
          <w:lang w:eastAsia="en-GB"/>
        </w:rPr>
        <w:t xml:space="preserve">any of the existing known issues, or any new </w:t>
      </w:r>
      <w:r>
        <w:rPr>
          <w:lang w:eastAsia="en-GB"/>
        </w:rPr>
        <w:t xml:space="preserve">issues </w:t>
      </w:r>
      <w:r w:rsidR="005B0789">
        <w:rPr>
          <w:lang w:eastAsia="en-GB"/>
        </w:rPr>
        <w:t xml:space="preserve">that </w:t>
      </w:r>
      <w:r>
        <w:rPr>
          <w:lang w:eastAsia="en-GB"/>
        </w:rPr>
        <w:t xml:space="preserve">arise </w:t>
      </w:r>
      <w:r w:rsidR="00667633">
        <w:rPr>
          <w:lang w:eastAsia="en-GB"/>
        </w:rPr>
        <w:t xml:space="preserve">during </w:t>
      </w:r>
      <w:r w:rsidR="005B0789">
        <w:rPr>
          <w:lang w:eastAsia="en-GB"/>
        </w:rPr>
        <w:t xml:space="preserve">the </w:t>
      </w:r>
      <w:r w:rsidR="00667633">
        <w:rPr>
          <w:lang w:eastAsia="en-GB"/>
        </w:rPr>
        <w:t>LRC user testing or afterwards</w:t>
      </w:r>
      <w:r w:rsidR="005B0789">
        <w:rPr>
          <w:lang w:eastAsia="en-GB"/>
        </w:rPr>
        <w:t>,</w:t>
      </w:r>
      <w:r w:rsidR="00667633">
        <w:rPr>
          <w:lang w:eastAsia="en-GB"/>
        </w:rPr>
        <w:t xml:space="preserve"> </w:t>
      </w:r>
      <w:r>
        <w:rPr>
          <w:lang w:eastAsia="en-GB"/>
        </w:rPr>
        <w:t xml:space="preserve">are thought to relate to </w:t>
      </w:r>
      <w:r w:rsidR="005B0789">
        <w:rPr>
          <w:lang w:eastAsia="en-GB"/>
        </w:rPr>
        <w:t xml:space="preserve">how </w:t>
      </w:r>
      <w:r w:rsidR="00667633">
        <w:rPr>
          <w:lang w:eastAsia="en-GB"/>
        </w:rPr>
        <w:t xml:space="preserve">the tool is installed or configured by an LRC then the developer will provide assistance under an ongoing support agreement or separate support arrangement to help identify </w:t>
      </w:r>
      <w:r w:rsidR="005B0789">
        <w:rPr>
          <w:lang w:eastAsia="en-GB"/>
        </w:rPr>
        <w:t xml:space="preserve">and resolve </w:t>
      </w:r>
      <w:r w:rsidR="00667633">
        <w:rPr>
          <w:lang w:eastAsia="en-GB"/>
        </w:rPr>
        <w:t xml:space="preserve">the </w:t>
      </w:r>
      <w:r w:rsidR="005B0789">
        <w:rPr>
          <w:lang w:eastAsia="en-GB"/>
        </w:rPr>
        <w:t>problem. This may require the LRC to install debug versions of the GIS tool to help determine the cause of the issue and test potential solutions.</w:t>
      </w:r>
    </w:p>
    <w:p w14:paraId="2F7C3D8A" w14:textId="7392028D" w:rsidR="00B208AC" w:rsidRPr="007A024E" w:rsidRDefault="00B208AC" w:rsidP="007A024E">
      <w:pPr>
        <w:rPr>
          <w:lang w:eastAsia="en-GB"/>
        </w:rPr>
      </w:pPr>
    </w:p>
    <w:sectPr w:rsidR="00B208AC" w:rsidRPr="007A024E" w:rsidSect="004C6BE6">
      <w:headerReference w:type="default" r:id="rId31"/>
      <w:footerReference w:type="default" r:id="rId32"/>
      <w:pgSz w:w="11906" w:h="16838"/>
      <w:pgMar w:top="1152" w:right="1274" w:bottom="1152" w:left="1276"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camilla.burrow" w:date="2013-09-06T09:55:00Z" w:initials="OCC">
    <w:p w14:paraId="6552EE98" w14:textId="66422DD9" w:rsidR="001952E5" w:rsidRDefault="001952E5">
      <w:pPr>
        <w:pStyle w:val="CommentText"/>
      </w:pPr>
      <w:r>
        <w:rPr>
          <w:rStyle w:val="CommentReference"/>
        </w:rPr>
        <w:annotationRef/>
      </w:r>
      <w:r>
        <w:t>I think Andrew will be better places to determine this (with the input of Charles and the other LRC-users). I don’t have the technical knowledge to judge what is acceptable or what the impacts of not fixing a batch or portion would be.</w:t>
      </w:r>
    </w:p>
  </w:comment>
  <w:comment w:id="15" w:author="Andy Foy" w:date="2013-09-30T12:01:00Z" w:initials="AF">
    <w:p w14:paraId="350DA776" w14:textId="53558E35" w:rsidR="001952E5" w:rsidRDefault="001952E5">
      <w:pPr>
        <w:pStyle w:val="CommentText"/>
      </w:pPr>
      <w:r>
        <w:rPr>
          <w:rStyle w:val="CommentReference"/>
        </w:rPr>
        <w:annotationRef/>
      </w:r>
      <w:r>
        <w:t>Agreed.  Amended accordingly.</w:t>
      </w:r>
    </w:p>
  </w:comment>
  <w:comment w:id="18" w:author="camilla.burrow" w:date="2013-09-06T09:55:00Z" w:initials="OCC">
    <w:p w14:paraId="72C26799" w14:textId="6DEE800D" w:rsidR="001952E5" w:rsidRDefault="001952E5">
      <w:pPr>
        <w:pStyle w:val="CommentText"/>
      </w:pPr>
      <w:r>
        <w:rPr>
          <w:rStyle w:val="CommentReference"/>
        </w:rPr>
        <w:annotationRef/>
      </w:r>
      <w:r>
        <w:t>Can you clarify whether the separate website will be set up or not? Do you need a steer from the LRCs on this?</w:t>
      </w:r>
    </w:p>
  </w:comment>
  <w:comment w:id="19" w:author="Andy Foy" w:date="2013-09-30T12:01:00Z" w:initials="AF">
    <w:p w14:paraId="143D745A" w14:textId="1EAC99B2" w:rsidR="001952E5" w:rsidRDefault="001952E5">
      <w:pPr>
        <w:pStyle w:val="CommentText"/>
      </w:pPr>
      <w:r>
        <w:t xml:space="preserve">Yes, </w:t>
      </w:r>
      <w:r>
        <w:rPr>
          <w:rStyle w:val="CommentReference"/>
        </w:rPr>
        <w:annotationRef/>
      </w:r>
      <w:r>
        <w:t>this will be done.  There will be a separate website for each manual.</w:t>
      </w:r>
    </w:p>
  </w:comment>
  <w:comment w:id="38" w:author="camilla.burrow" w:date="2013-09-06T09:55:00Z" w:initials="OCC">
    <w:p w14:paraId="3B906BAC" w14:textId="72F6C035" w:rsidR="001952E5" w:rsidRDefault="001952E5">
      <w:pPr>
        <w:pStyle w:val="CommentText"/>
      </w:pPr>
      <w:r>
        <w:rPr>
          <w:rStyle w:val="CommentReference"/>
        </w:rPr>
        <w:annotationRef/>
      </w:r>
      <w:r>
        <w:t>Do you think this will be sufficient or is it difficult to tell before the project starts? Would it be wise for us to ensure we’ve got enough in the budget for 5 days (or whatever)?</w:t>
      </w:r>
    </w:p>
  </w:comment>
  <w:comment w:id="39" w:author="Andy Foy" w:date="2013-09-30T12:36:00Z" w:initials="AF">
    <w:p w14:paraId="5E9110C9" w14:textId="1D441B6E" w:rsidR="001952E5" w:rsidRDefault="001952E5">
      <w:pPr>
        <w:pStyle w:val="CommentText"/>
      </w:pPr>
      <w:r>
        <w:rPr>
          <w:rStyle w:val="CommentReference"/>
        </w:rPr>
        <w:annotationRef/>
      </w:r>
      <w:r>
        <w:t>It really depends on the LRCs.  As most LRCs have the tool already installed they might not need much technical support, but not all LRCs use the tool yet so they may start to need help.</w:t>
      </w:r>
    </w:p>
  </w:comment>
  <w:comment w:id="43" w:author="camilla.burrow" w:date="2013-09-06T09:55:00Z" w:initials="OCC">
    <w:p w14:paraId="64EE4178" w14:textId="51B8DA02" w:rsidR="001952E5" w:rsidRDefault="001952E5">
      <w:pPr>
        <w:pStyle w:val="CommentText"/>
      </w:pPr>
      <w:r>
        <w:rPr>
          <w:rStyle w:val="CommentReference"/>
        </w:rPr>
        <w:annotationRef/>
      </w:r>
      <w:r>
        <w:t>It would be useful to know the total likely costs of phase 1 of the project.</w:t>
      </w:r>
    </w:p>
  </w:comment>
  <w:comment w:id="44" w:author="Andy Foy" w:date="2013-09-30T12:18:00Z" w:initials="AF">
    <w:p w14:paraId="120B60FA" w14:textId="5D229D03" w:rsidR="001952E5" w:rsidRDefault="001952E5">
      <w:pPr>
        <w:pStyle w:val="CommentText"/>
      </w:pPr>
      <w:r>
        <w:rPr>
          <w:rStyle w:val="CommentReference"/>
        </w:rPr>
        <w:annotationRef/>
      </w:r>
      <w:r>
        <w:t>I’ve added a summary table of costs below.</w:t>
      </w:r>
    </w:p>
  </w:comment>
  <w:comment w:id="47" w:author="camilla.burrow" w:date="2013-09-06T09:57:00Z" w:initials="OCC">
    <w:p w14:paraId="421D7CFE" w14:textId="72F1AE4F" w:rsidR="001952E5" w:rsidRDefault="001952E5">
      <w:pPr>
        <w:pStyle w:val="CommentText"/>
      </w:pPr>
      <w:r>
        <w:rPr>
          <w:rStyle w:val="CommentReference"/>
        </w:rPr>
        <w:annotationRef/>
      </w:r>
      <w:r>
        <w:t>Henri - can Charles be consulted on this as I think he might have a better idea about whether this is likely to be an issue?</w:t>
      </w:r>
    </w:p>
  </w:comment>
  <w:comment w:id="49" w:author="camilla.burrow" w:date="2013-09-06T09:56:00Z" w:initials="OCC">
    <w:p w14:paraId="60CC9347" w14:textId="25ACA92A" w:rsidR="001952E5" w:rsidRDefault="001952E5">
      <w:pPr>
        <w:pStyle w:val="CommentText"/>
      </w:pPr>
      <w:r>
        <w:rPr>
          <w:rStyle w:val="CommentReference"/>
        </w:rPr>
        <w:annotationRef/>
      </w:r>
      <w:r>
        <w:t>So Andy, you are now happy to work in C#?</w:t>
      </w:r>
    </w:p>
  </w:comment>
  <w:comment w:id="50" w:author="Andy Foy" w:date="2013-09-30T12:23:00Z" w:initials="AF">
    <w:p w14:paraId="0387A681" w14:textId="481A498C" w:rsidR="001952E5" w:rsidRDefault="001952E5">
      <w:pPr>
        <w:pStyle w:val="CommentText"/>
      </w:pPr>
      <w:r>
        <w:rPr>
          <w:rStyle w:val="CommentReference"/>
        </w:rPr>
        <w:annotationRef/>
      </w:r>
      <w:r>
        <w:t>Yes, for fixing the known issues and some of the minor change requests I will use C#.</w:t>
      </w:r>
    </w:p>
  </w:comment>
  <w:comment w:id="51" w:author="camilla.burrow" w:date="2013-09-06T09:57:00Z" w:initials="OCC">
    <w:p w14:paraId="6BE26B39" w14:textId="50EFE0EF" w:rsidR="001952E5" w:rsidRDefault="001952E5">
      <w:pPr>
        <w:pStyle w:val="CommentText"/>
      </w:pPr>
      <w:r>
        <w:rPr>
          <w:rStyle w:val="CommentReference"/>
        </w:rPr>
        <w:annotationRef/>
      </w:r>
      <w:r>
        <w:t>Andy – do you have an idea of how long this would take (and therefore how much it might cost?) Would you be able to do this? Just so we know for future reference.</w:t>
      </w:r>
    </w:p>
  </w:comment>
  <w:comment w:id="52" w:author="Andy Foy" w:date="2013-09-30T12:24:00Z" w:initials="AF">
    <w:p w14:paraId="3384592D" w14:textId="0CC1EE94" w:rsidR="001952E5" w:rsidRDefault="001952E5">
      <w:pPr>
        <w:pStyle w:val="CommentText"/>
      </w:pPr>
      <w:r>
        <w:rPr>
          <w:rStyle w:val="CommentReference"/>
        </w:rPr>
        <w:annotationRef/>
      </w:r>
      <w:r>
        <w:t>Yes, I would be able to do this and it would be free.  However, I would ask the LRCs to test the new version for any bugs relating to the conversion.  This would need to be scheduled in to a future phase of the project.</w:t>
      </w:r>
    </w:p>
  </w:comment>
  <w:comment w:id="65" w:author="camilla.burrow" w:date="2013-09-06T09:59:00Z" w:initials="OCC">
    <w:p w14:paraId="656A6B09" w14:textId="16A830AD" w:rsidR="001952E5" w:rsidRDefault="001952E5">
      <w:pPr>
        <w:pStyle w:val="CommentText"/>
      </w:pPr>
      <w:r>
        <w:rPr>
          <w:rStyle w:val="CommentReference"/>
        </w:rPr>
        <w:annotationRef/>
      </w:r>
      <w:r>
        <w:t>Do any of the LRCs want to do this? Or do any have to do this because of the organisation which hosts them?</w:t>
      </w:r>
    </w:p>
  </w:comment>
  <w:comment w:id="66" w:author="Andy Foy" w:date="2013-09-30T12:31:00Z" w:initials="AF">
    <w:p w14:paraId="5407EECF" w14:textId="556BABD9" w:rsidR="001952E5" w:rsidRDefault="001952E5">
      <w:pPr>
        <w:pStyle w:val="CommentText"/>
      </w:pPr>
      <w:r>
        <w:rPr>
          <w:rStyle w:val="CommentReference"/>
        </w:rPr>
        <w:annotationRef/>
      </w:r>
      <w:r>
        <w:t>It’s best if the LRCs answer this themselves.  I suspect HBIC and perhaps OCC do this but I’m not sure about BMERC or IOWRC.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52EE98" w15:done="0"/>
  <w15:commentEx w15:paraId="350DA776" w15:paraIdParent="6552EE98" w15:done="0"/>
  <w15:commentEx w15:paraId="72C26799" w15:done="0"/>
  <w15:commentEx w15:paraId="143D745A" w15:paraIdParent="72C26799" w15:done="0"/>
  <w15:commentEx w15:paraId="3B906BAC" w15:done="0"/>
  <w15:commentEx w15:paraId="5E9110C9" w15:paraIdParent="3B906BAC" w15:done="0"/>
  <w15:commentEx w15:paraId="64EE4178" w15:done="0"/>
  <w15:commentEx w15:paraId="120B60FA" w15:paraIdParent="64EE4178" w15:done="0"/>
  <w15:commentEx w15:paraId="421D7CFE" w15:done="0"/>
  <w15:commentEx w15:paraId="60CC9347" w15:done="0"/>
  <w15:commentEx w15:paraId="0387A681" w15:paraIdParent="60CC9347" w15:done="0"/>
  <w15:commentEx w15:paraId="6BE26B39" w15:done="0"/>
  <w15:commentEx w15:paraId="3384592D" w15:paraIdParent="6BE26B39" w15:done="0"/>
  <w15:commentEx w15:paraId="656A6B09" w15:done="0"/>
  <w15:commentEx w15:paraId="5407EECF" w15:paraIdParent="656A6B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0C0FD" w14:textId="77777777" w:rsidR="00E77C70" w:rsidRDefault="00E77C70">
      <w:r>
        <w:separator/>
      </w:r>
    </w:p>
  </w:endnote>
  <w:endnote w:type="continuationSeparator" w:id="0">
    <w:p w14:paraId="2128105D" w14:textId="77777777" w:rsidR="00E77C70" w:rsidRDefault="00E77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DCC6A" w14:textId="77777777" w:rsidR="001952E5" w:rsidRDefault="001952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C7DDF8" w14:textId="77777777" w:rsidR="001952E5" w:rsidRDefault="001952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68444" w14:textId="3CCC1977" w:rsidR="001952E5" w:rsidRPr="00FE4A29" w:rsidRDefault="001952E5" w:rsidP="004C6BE6">
    <w:pPr>
      <w:pStyle w:val="Footer"/>
      <w:tabs>
        <w:tab w:val="clear" w:pos="8306"/>
        <w:tab w:val="right" w:pos="9356"/>
      </w:tabs>
      <w:rPr>
        <w:rFonts w:asciiTheme="minorHAnsi" w:hAnsiTheme="minorHAnsi"/>
        <w:sz w:val="22"/>
        <w:szCs w:val="22"/>
      </w:rPr>
    </w:pPr>
    <w:r>
      <w:rPr>
        <w:rFonts w:asciiTheme="minorHAnsi" w:hAnsiTheme="minorHAnsi"/>
        <w:sz w:val="22"/>
        <w:szCs w:val="22"/>
        <w:lang w:val="en-US"/>
      </w:rPr>
      <w:tab/>
    </w:r>
    <w:r>
      <w:rPr>
        <w:rFonts w:asciiTheme="minorHAnsi" w:hAnsiTheme="minorHAnsi"/>
        <w:sz w:val="22"/>
        <w:szCs w:val="22"/>
        <w:lang w:val="en-US"/>
      </w:rPr>
      <w:tab/>
    </w:r>
    <w:r w:rsidRPr="00FE4A29">
      <w:rPr>
        <w:rFonts w:asciiTheme="minorHAnsi" w:hAnsiTheme="minorHAnsi"/>
        <w:sz w:val="22"/>
        <w:szCs w:val="22"/>
        <w:lang w:val="en-US"/>
      </w:rPr>
      <w:t xml:space="preserve">Page </w:t>
    </w:r>
    <w:r w:rsidRPr="00FE4A29">
      <w:rPr>
        <w:rStyle w:val="PageNumber"/>
        <w:rFonts w:asciiTheme="minorHAnsi" w:hAnsiTheme="minorHAnsi"/>
        <w:sz w:val="22"/>
        <w:szCs w:val="22"/>
      </w:rPr>
      <w:fldChar w:fldCharType="begin"/>
    </w:r>
    <w:r w:rsidRPr="00FE4A29">
      <w:rPr>
        <w:rStyle w:val="PageNumber"/>
        <w:rFonts w:asciiTheme="minorHAnsi" w:hAnsiTheme="minorHAnsi"/>
        <w:sz w:val="22"/>
        <w:szCs w:val="22"/>
      </w:rPr>
      <w:instrText xml:space="preserve"> PAGE  \* Arabic </w:instrText>
    </w:r>
    <w:r w:rsidRPr="00FE4A29">
      <w:rPr>
        <w:rStyle w:val="PageNumber"/>
        <w:rFonts w:asciiTheme="minorHAnsi" w:hAnsiTheme="minorHAnsi"/>
        <w:sz w:val="22"/>
        <w:szCs w:val="22"/>
      </w:rPr>
      <w:fldChar w:fldCharType="separate"/>
    </w:r>
    <w:r w:rsidR="00786BB7">
      <w:rPr>
        <w:rStyle w:val="PageNumber"/>
        <w:rFonts w:asciiTheme="minorHAnsi" w:hAnsiTheme="minorHAnsi"/>
        <w:noProof/>
        <w:sz w:val="22"/>
        <w:szCs w:val="22"/>
      </w:rPr>
      <w:t>12</w:t>
    </w:r>
    <w:r w:rsidRPr="00FE4A29">
      <w:rPr>
        <w:rStyle w:val="PageNumber"/>
        <w:rFonts w:asciiTheme="minorHAnsi" w:hAnsiTheme="minorHAns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FAAED" w14:textId="768D5E79" w:rsidR="001952E5" w:rsidRDefault="001952E5">
    <w:pPr>
      <w:pStyle w:val="Footer"/>
      <w:rPr>
        <w:sz w:val="20"/>
      </w:rPr>
    </w:pPr>
    <w:r>
      <w:rPr>
        <w:rFonts w:ascii="Arial" w:hAnsi="Arial" w:cs="Arial"/>
        <w:sz w:val="20"/>
      </w:rPr>
      <w:t>Habitat and Land Use Tool - Project Plan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AB6" w14:textId="77777777" w:rsidR="001952E5" w:rsidRPr="00FE4A29" w:rsidRDefault="001952E5" w:rsidP="00D9738F">
    <w:pPr>
      <w:pStyle w:val="Footer"/>
      <w:tabs>
        <w:tab w:val="clear" w:pos="8306"/>
        <w:tab w:val="right" w:pos="14139"/>
      </w:tabs>
      <w:rPr>
        <w:rFonts w:asciiTheme="minorHAnsi" w:hAnsiTheme="minorHAnsi"/>
        <w:sz w:val="22"/>
        <w:szCs w:val="22"/>
      </w:rPr>
    </w:pPr>
    <w:r>
      <w:rPr>
        <w:rFonts w:asciiTheme="minorHAnsi" w:hAnsiTheme="minorHAnsi"/>
        <w:sz w:val="22"/>
        <w:szCs w:val="22"/>
        <w:lang w:val="en-US"/>
      </w:rPr>
      <w:tab/>
    </w:r>
    <w:r>
      <w:rPr>
        <w:rFonts w:asciiTheme="minorHAnsi" w:hAnsiTheme="minorHAnsi"/>
        <w:sz w:val="22"/>
        <w:szCs w:val="22"/>
        <w:lang w:val="en-US"/>
      </w:rPr>
      <w:tab/>
    </w:r>
    <w:r w:rsidRPr="00FE4A29">
      <w:rPr>
        <w:rFonts w:asciiTheme="minorHAnsi" w:hAnsiTheme="minorHAnsi"/>
        <w:sz w:val="22"/>
        <w:szCs w:val="22"/>
        <w:lang w:val="en-US"/>
      </w:rPr>
      <w:t xml:space="preserve">Page </w:t>
    </w:r>
    <w:r w:rsidRPr="00FE4A29">
      <w:rPr>
        <w:rStyle w:val="PageNumber"/>
        <w:rFonts w:asciiTheme="minorHAnsi" w:hAnsiTheme="minorHAnsi"/>
        <w:sz w:val="22"/>
        <w:szCs w:val="22"/>
      </w:rPr>
      <w:fldChar w:fldCharType="begin"/>
    </w:r>
    <w:r w:rsidRPr="00FE4A29">
      <w:rPr>
        <w:rStyle w:val="PageNumber"/>
        <w:rFonts w:asciiTheme="minorHAnsi" w:hAnsiTheme="minorHAnsi"/>
        <w:sz w:val="22"/>
        <w:szCs w:val="22"/>
      </w:rPr>
      <w:instrText xml:space="preserve"> PAGE  \* Arabic </w:instrText>
    </w:r>
    <w:r w:rsidRPr="00FE4A29">
      <w:rPr>
        <w:rStyle w:val="PageNumber"/>
        <w:rFonts w:asciiTheme="minorHAnsi" w:hAnsiTheme="minorHAnsi"/>
        <w:sz w:val="22"/>
        <w:szCs w:val="22"/>
      </w:rPr>
      <w:fldChar w:fldCharType="separate"/>
    </w:r>
    <w:r w:rsidR="00786BB7">
      <w:rPr>
        <w:rStyle w:val="PageNumber"/>
        <w:rFonts w:asciiTheme="minorHAnsi" w:hAnsiTheme="minorHAnsi"/>
        <w:noProof/>
        <w:sz w:val="22"/>
        <w:szCs w:val="22"/>
      </w:rPr>
      <w:t>15</w:t>
    </w:r>
    <w:r w:rsidRPr="00FE4A29">
      <w:rPr>
        <w:rStyle w:val="PageNumber"/>
        <w:rFonts w:asciiTheme="minorHAnsi" w:hAnsiTheme="minorHAnsi"/>
        <w:sz w:val="22"/>
        <w:szCs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5D04C" w14:textId="77777777" w:rsidR="001952E5" w:rsidRPr="00FE4A29" w:rsidRDefault="001952E5" w:rsidP="004C6BE6">
    <w:pPr>
      <w:pStyle w:val="Footer"/>
      <w:tabs>
        <w:tab w:val="clear" w:pos="8306"/>
        <w:tab w:val="right" w:pos="9356"/>
      </w:tabs>
      <w:rPr>
        <w:rFonts w:asciiTheme="minorHAnsi" w:hAnsiTheme="minorHAnsi"/>
        <w:sz w:val="22"/>
        <w:szCs w:val="22"/>
      </w:rPr>
    </w:pPr>
    <w:r>
      <w:rPr>
        <w:rFonts w:asciiTheme="minorHAnsi" w:hAnsiTheme="minorHAnsi"/>
        <w:sz w:val="22"/>
        <w:szCs w:val="22"/>
        <w:lang w:val="en-US"/>
      </w:rPr>
      <w:tab/>
    </w:r>
    <w:r>
      <w:rPr>
        <w:rFonts w:asciiTheme="minorHAnsi" w:hAnsiTheme="minorHAnsi"/>
        <w:sz w:val="22"/>
        <w:szCs w:val="22"/>
        <w:lang w:val="en-US"/>
      </w:rPr>
      <w:tab/>
    </w:r>
    <w:r w:rsidRPr="00FE4A29">
      <w:rPr>
        <w:rFonts w:asciiTheme="minorHAnsi" w:hAnsiTheme="minorHAnsi"/>
        <w:sz w:val="22"/>
        <w:szCs w:val="22"/>
        <w:lang w:val="en-US"/>
      </w:rPr>
      <w:t xml:space="preserve">Page </w:t>
    </w:r>
    <w:r w:rsidRPr="00FE4A29">
      <w:rPr>
        <w:rStyle w:val="PageNumber"/>
        <w:rFonts w:asciiTheme="minorHAnsi" w:hAnsiTheme="minorHAnsi"/>
        <w:sz w:val="22"/>
        <w:szCs w:val="22"/>
      </w:rPr>
      <w:fldChar w:fldCharType="begin"/>
    </w:r>
    <w:r w:rsidRPr="00FE4A29">
      <w:rPr>
        <w:rStyle w:val="PageNumber"/>
        <w:rFonts w:asciiTheme="minorHAnsi" w:hAnsiTheme="minorHAnsi"/>
        <w:sz w:val="22"/>
        <w:szCs w:val="22"/>
      </w:rPr>
      <w:instrText xml:space="preserve"> PAGE  \* Arabic </w:instrText>
    </w:r>
    <w:r w:rsidRPr="00FE4A29">
      <w:rPr>
        <w:rStyle w:val="PageNumber"/>
        <w:rFonts w:asciiTheme="minorHAnsi" w:hAnsiTheme="minorHAnsi"/>
        <w:sz w:val="22"/>
        <w:szCs w:val="22"/>
      </w:rPr>
      <w:fldChar w:fldCharType="separate"/>
    </w:r>
    <w:r w:rsidR="00786BB7">
      <w:rPr>
        <w:rStyle w:val="PageNumber"/>
        <w:rFonts w:asciiTheme="minorHAnsi" w:hAnsiTheme="minorHAnsi"/>
        <w:noProof/>
        <w:sz w:val="22"/>
        <w:szCs w:val="22"/>
      </w:rPr>
      <w:t>20</w:t>
    </w:r>
    <w:r w:rsidRPr="00FE4A29">
      <w:rPr>
        <w:rStyle w:val="PageNumber"/>
        <w:rFonts w:asciiTheme="minorHAnsi" w:hAnsiTheme="minorHAns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1433D" w14:textId="77777777" w:rsidR="00E77C70" w:rsidRDefault="00E77C70">
      <w:r>
        <w:separator/>
      </w:r>
    </w:p>
  </w:footnote>
  <w:footnote w:type="continuationSeparator" w:id="0">
    <w:p w14:paraId="7A98C96E" w14:textId="77777777" w:rsidR="00E77C70" w:rsidRDefault="00E77C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D6784" w14:textId="593421E0" w:rsidR="001952E5" w:rsidRPr="00FE4A29" w:rsidRDefault="001952E5" w:rsidP="004C6BE6">
    <w:pPr>
      <w:pStyle w:val="Footer"/>
      <w:tabs>
        <w:tab w:val="clear" w:pos="8306"/>
        <w:tab w:val="right" w:pos="9356"/>
      </w:tabs>
      <w:rPr>
        <w:sz w:val="20"/>
      </w:rPr>
    </w:pPr>
    <w:r>
      <w:rPr>
        <w:rFonts w:ascii="Arial" w:hAnsi="Arial" w:cs="Arial"/>
        <w:sz w:val="20"/>
      </w:rPr>
      <w:tab/>
    </w:r>
    <w:r>
      <w:rPr>
        <w:rFonts w:ascii="Arial" w:hAnsi="Arial" w:cs="Arial"/>
        <w:sz w:val="20"/>
      </w:rPr>
      <w:tab/>
      <w:t>Habitat and Land Use Tool - Project Plan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16688" w14:textId="1C5DC25B" w:rsidR="001952E5" w:rsidRDefault="001952E5" w:rsidP="000F522D">
    <w:pPr>
      <w:pStyle w:val="Heading5"/>
      <w:numPr>
        <w:ilvl w:val="0"/>
        <w:numId w:val="0"/>
      </w:numPr>
    </w:pPr>
    <w:r>
      <w:t>PRIVATE AND CONFIDENTIAL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72F5C" w14:textId="77777777" w:rsidR="001952E5" w:rsidRPr="00FE4A29" w:rsidRDefault="001952E5" w:rsidP="00115D10">
    <w:pPr>
      <w:pStyle w:val="Footer"/>
      <w:tabs>
        <w:tab w:val="clear" w:pos="8306"/>
        <w:tab w:val="right" w:pos="14139"/>
      </w:tabs>
      <w:rPr>
        <w:sz w:val="20"/>
      </w:rPr>
    </w:pPr>
    <w:r>
      <w:rPr>
        <w:rFonts w:ascii="Arial" w:hAnsi="Arial" w:cs="Arial"/>
        <w:sz w:val="20"/>
      </w:rPr>
      <w:tab/>
    </w:r>
    <w:r>
      <w:rPr>
        <w:rFonts w:ascii="Arial" w:hAnsi="Arial" w:cs="Arial"/>
        <w:sz w:val="20"/>
      </w:rPr>
      <w:tab/>
      <w:t>Habitat and Land Use Tool - Project Plan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089A4" w14:textId="19A1DFB4" w:rsidR="001952E5" w:rsidRPr="00FE4A29" w:rsidRDefault="001952E5" w:rsidP="004C6BE6">
    <w:pPr>
      <w:pStyle w:val="Footer"/>
      <w:tabs>
        <w:tab w:val="clear" w:pos="8306"/>
        <w:tab w:val="right" w:pos="9356"/>
      </w:tabs>
      <w:rPr>
        <w:sz w:val="20"/>
      </w:rPr>
    </w:pPr>
    <w:r>
      <w:rPr>
        <w:rFonts w:ascii="Arial" w:hAnsi="Arial" w:cs="Arial"/>
        <w:sz w:val="20"/>
      </w:rPr>
      <w:tab/>
    </w:r>
    <w:r>
      <w:rPr>
        <w:rFonts w:ascii="Arial" w:hAnsi="Arial" w:cs="Arial"/>
        <w:sz w:val="20"/>
      </w:rPr>
      <w:tab/>
      <w:t>Habitat and Land Use Tool -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5DAFF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0795BD7"/>
    <w:multiLevelType w:val="hybridMultilevel"/>
    <w:tmpl w:val="2D52F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C61036"/>
    <w:multiLevelType w:val="hybridMultilevel"/>
    <w:tmpl w:val="9BA2449A"/>
    <w:lvl w:ilvl="0" w:tplc="212E2376">
      <w:start w:val="1"/>
      <w:numFmt w:val="bullet"/>
      <w:pStyle w:val="Norma"/>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4375B91"/>
    <w:multiLevelType w:val="multilevel"/>
    <w:tmpl w:val="BDBA008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Roman"/>
      <w:pStyle w:val="Sub-Point"/>
      <w:lvlText w:val="%3."/>
      <w:lvlJc w:val="right"/>
      <w:pPr>
        <w:tabs>
          <w:tab w:val="num" w:pos="737"/>
        </w:tabs>
        <w:ind w:left="737" w:hanging="17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nsid w:val="0A81379D"/>
    <w:multiLevelType w:val="hybridMultilevel"/>
    <w:tmpl w:val="8632B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666CA5"/>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7">
    <w:nsid w:val="0E17421F"/>
    <w:multiLevelType w:val="hybridMultilevel"/>
    <w:tmpl w:val="C56C3340"/>
    <w:lvl w:ilvl="0" w:tplc="08090001">
      <w:start w:val="1"/>
      <w:numFmt w:val="bullet"/>
      <w:lvlText w:val=""/>
      <w:lvlJc w:val="left"/>
      <w:pPr>
        <w:ind w:left="720" w:hanging="360"/>
      </w:pPr>
      <w:rPr>
        <w:rFonts w:ascii="Symbol" w:hAnsi="Symbol" w:hint="default"/>
      </w:rPr>
    </w:lvl>
    <w:lvl w:ilvl="1" w:tplc="C004DDF8">
      <w:numFmt w:val="bullet"/>
      <w:lvlText w:val="•"/>
      <w:lvlJc w:val="left"/>
      <w:pPr>
        <w:ind w:left="1800" w:hanging="72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0D2724B"/>
    <w:multiLevelType w:val="hybridMultilevel"/>
    <w:tmpl w:val="FA6CC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3EB4898"/>
    <w:multiLevelType w:val="hybridMultilevel"/>
    <w:tmpl w:val="8942465C"/>
    <w:lvl w:ilvl="0" w:tplc="49F4ACDE">
      <w:start w:val="2"/>
      <w:numFmt w:val="bullet"/>
      <w:lvlText w:val="-"/>
      <w:lvlJc w:val="left"/>
      <w:pPr>
        <w:ind w:left="725" w:hanging="360"/>
      </w:pPr>
      <w:rPr>
        <w:rFonts w:ascii="Calibri" w:eastAsia="Times New Roman" w:hAnsi="Calibri" w:hint="default"/>
      </w:rPr>
    </w:lvl>
    <w:lvl w:ilvl="1" w:tplc="08090003" w:tentative="1">
      <w:start w:val="1"/>
      <w:numFmt w:val="bullet"/>
      <w:lvlText w:val="o"/>
      <w:lvlJc w:val="left"/>
      <w:pPr>
        <w:ind w:left="1445" w:hanging="360"/>
      </w:pPr>
      <w:rPr>
        <w:rFonts w:ascii="Courier New" w:hAnsi="Courier New" w:cs="Courier New" w:hint="default"/>
      </w:rPr>
    </w:lvl>
    <w:lvl w:ilvl="2" w:tplc="08090005" w:tentative="1">
      <w:start w:val="1"/>
      <w:numFmt w:val="bullet"/>
      <w:lvlText w:val=""/>
      <w:lvlJc w:val="left"/>
      <w:pPr>
        <w:ind w:left="2165" w:hanging="360"/>
      </w:pPr>
      <w:rPr>
        <w:rFonts w:ascii="Wingdings" w:hAnsi="Wingdings" w:hint="default"/>
      </w:rPr>
    </w:lvl>
    <w:lvl w:ilvl="3" w:tplc="08090001" w:tentative="1">
      <w:start w:val="1"/>
      <w:numFmt w:val="bullet"/>
      <w:lvlText w:val=""/>
      <w:lvlJc w:val="left"/>
      <w:pPr>
        <w:ind w:left="2885" w:hanging="360"/>
      </w:pPr>
      <w:rPr>
        <w:rFonts w:ascii="Symbol" w:hAnsi="Symbol" w:hint="default"/>
      </w:rPr>
    </w:lvl>
    <w:lvl w:ilvl="4" w:tplc="08090003" w:tentative="1">
      <w:start w:val="1"/>
      <w:numFmt w:val="bullet"/>
      <w:lvlText w:val="o"/>
      <w:lvlJc w:val="left"/>
      <w:pPr>
        <w:ind w:left="3605" w:hanging="360"/>
      </w:pPr>
      <w:rPr>
        <w:rFonts w:ascii="Courier New" w:hAnsi="Courier New" w:cs="Courier New" w:hint="default"/>
      </w:rPr>
    </w:lvl>
    <w:lvl w:ilvl="5" w:tplc="08090005" w:tentative="1">
      <w:start w:val="1"/>
      <w:numFmt w:val="bullet"/>
      <w:lvlText w:val=""/>
      <w:lvlJc w:val="left"/>
      <w:pPr>
        <w:ind w:left="4325" w:hanging="360"/>
      </w:pPr>
      <w:rPr>
        <w:rFonts w:ascii="Wingdings" w:hAnsi="Wingdings" w:hint="default"/>
      </w:rPr>
    </w:lvl>
    <w:lvl w:ilvl="6" w:tplc="08090001" w:tentative="1">
      <w:start w:val="1"/>
      <w:numFmt w:val="bullet"/>
      <w:lvlText w:val=""/>
      <w:lvlJc w:val="left"/>
      <w:pPr>
        <w:ind w:left="5045" w:hanging="360"/>
      </w:pPr>
      <w:rPr>
        <w:rFonts w:ascii="Symbol" w:hAnsi="Symbol" w:hint="default"/>
      </w:rPr>
    </w:lvl>
    <w:lvl w:ilvl="7" w:tplc="08090003" w:tentative="1">
      <w:start w:val="1"/>
      <w:numFmt w:val="bullet"/>
      <w:lvlText w:val="o"/>
      <w:lvlJc w:val="left"/>
      <w:pPr>
        <w:ind w:left="5765" w:hanging="360"/>
      </w:pPr>
      <w:rPr>
        <w:rFonts w:ascii="Courier New" w:hAnsi="Courier New" w:cs="Courier New" w:hint="default"/>
      </w:rPr>
    </w:lvl>
    <w:lvl w:ilvl="8" w:tplc="08090005" w:tentative="1">
      <w:start w:val="1"/>
      <w:numFmt w:val="bullet"/>
      <w:lvlText w:val=""/>
      <w:lvlJc w:val="left"/>
      <w:pPr>
        <w:ind w:left="6485" w:hanging="360"/>
      </w:pPr>
      <w:rPr>
        <w:rFonts w:ascii="Wingdings" w:hAnsi="Wingdings" w:hint="default"/>
      </w:rPr>
    </w:lvl>
  </w:abstractNum>
  <w:abstractNum w:abstractNumId="10">
    <w:nsid w:val="16421D0C"/>
    <w:multiLevelType w:val="hybridMultilevel"/>
    <w:tmpl w:val="3E8AB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8A22FB0"/>
    <w:multiLevelType w:val="hybridMultilevel"/>
    <w:tmpl w:val="554A89DC"/>
    <w:lvl w:ilvl="0" w:tplc="7A3237D4">
      <w:start w:val="1"/>
      <w:numFmt w:val="decimal"/>
      <w:lvlText w:val="2.%1"/>
      <w:lvlJc w:val="left"/>
      <w:pPr>
        <w:tabs>
          <w:tab w:val="num" w:pos="1011"/>
        </w:tabs>
        <w:ind w:left="1011"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D09107C"/>
    <w:multiLevelType w:val="hybridMultilevel"/>
    <w:tmpl w:val="33441C4A"/>
    <w:lvl w:ilvl="0" w:tplc="F730B8F8">
      <w:start w:val="1"/>
      <w:numFmt w:val="bullet"/>
      <w:lvlText w:val=""/>
      <w:lvlJc w:val="left"/>
      <w:pPr>
        <w:tabs>
          <w:tab w:val="num" w:pos="720"/>
        </w:tabs>
        <w:ind w:left="720" w:hanging="360"/>
      </w:pPr>
      <w:rPr>
        <w:rFonts w:ascii="Symbol"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247306A4"/>
    <w:multiLevelType w:val="hybridMultilevel"/>
    <w:tmpl w:val="E794CA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797213"/>
    <w:multiLevelType w:val="hybridMultilevel"/>
    <w:tmpl w:val="7D102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C6E3D0C"/>
    <w:multiLevelType w:val="multilevel"/>
    <w:tmpl w:val="4AB45378"/>
    <w:lvl w:ilvl="0">
      <w:start w:val="5"/>
      <w:numFmt w:val="decimal"/>
      <w:lvlText w:val="%1"/>
      <w:lvlJc w:val="left"/>
      <w:pPr>
        <w:tabs>
          <w:tab w:val="num" w:pos="360"/>
        </w:tabs>
        <w:ind w:left="360" w:hanging="360"/>
      </w:pPr>
      <w:rPr>
        <w:rFonts w:hint="default"/>
        <w:i w:val="0"/>
      </w:rPr>
    </w:lvl>
    <w:lvl w:ilvl="1">
      <w:start w:val="1"/>
      <w:numFmt w:val="decimal"/>
      <w:lvlText w:val="%1.%2"/>
      <w:lvlJc w:val="left"/>
      <w:pPr>
        <w:tabs>
          <w:tab w:val="num" w:pos="360"/>
        </w:tabs>
        <w:ind w:left="360" w:hanging="36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16">
    <w:nsid w:val="2CFB5E72"/>
    <w:multiLevelType w:val="hybridMultilevel"/>
    <w:tmpl w:val="1F1A9CF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2EFB0569"/>
    <w:multiLevelType w:val="hybridMultilevel"/>
    <w:tmpl w:val="7D102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0E90F61"/>
    <w:multiLevelType w:val="hybridMultilevel"/>
    <w:tmpl w:val="59CAFE3E"/>
    <w:lvl w:ilvl="0" w:tplc="08090001">
      <w:start w:val="1"/>
      <w:numFmt w:val="bullet"/>
      <w:lvlText w:val=""/>
      <w:lvlJc w:val="left"/>
      <w:pPr>
        <w:ind w:left="720" w:hanging="360"/>
      </w:pPr>
      <w:rPr>
        <w:rFonts w:ascii="Symbol" w:hAnsi="Symbol" w:hint="default"/>
      </w:rPr>
    </w:lvl>
    <w:lvl w:ilvl="1" w:tplc="C004DDF8">
      <w:numFmt w:val="bullet"/>
      <w:lvlText w:val="•"/>
      <w:lvlJc w:val="left"/>
      <w:pPr>
        <w:ind w:left="1800" w:hanging="72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1DF65EE"/>
    <w:multiLevelType w:val="hybridMultilevel"/>
    <w:tmpl w:val="731C58A2"/>
    <w:lvl w:ilvl="0" w:tplc="413AB5EE">
      <w:start w:val="1"/>
      <w:numFmt w:val="decimal"/>
      <w:lvlText w:val="1.%1"/>
      <w:lvlJc w:val="left"/>
      <w:pPr>
        <w:tabs>
          <w:tab w:val="num" w:pos="1011"/>
        </w:tabs>
        <w:ind w:left="1011"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C3F7CE9"/>
    <w:multiLevelType w:val="hybridMultilevel"/>
    <w:tmpl w:val="BF28125A"/>
    <w:lvl w:ilvl="0" w:tplc="49F4ACDE">
      <w:start w:val="2"/>
      <w:numFmt w:val="bullet"/>
      <w:lvlText w:val="-"/>
      <w:lvlJc w:val="left"/>
      <w:pPr>
        <w:ind w:left="720" w:hanging="360"/>
      </w:pPr>
      <w:rPr>
        <w:rFonts w:ascii="Calibri" w:eastAsia="Times New Roman" w:hAnsi="Calibri" w:hint="default"/>
      </w:rPr>
    </w:lvl>
    <w:lvl w:ilvl="1" w:tplc="C004DDF8">
      <w:numFmt w:val="bullet"/>
      <w:lvlText w:val="•"/>
      <w:lvlJc w:val="left"/>
      <w:pPr>
        <w:ind w:left="1800" w:hanging="72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D0115CC"/>
    <w:multiLevelType w:val="hybridMultilevel"/>
    <w:tmpl w:val="F47AB192"/>
    <w:lvl w:ilvl="0" w:tplc="16865122">
      <w:start w:val="1"/>
      <w:numFmt w:val="decimal"/>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2">
    <w:nsid w:val="419B25CE"/>
    <w:multiLevelType w:val="multilevel"/>
    <w:tmpl w:val="08F62E88"/>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42870856"/>
    <w:multiLevelType w:val="hybridMultilevel"/>
    <w:tmpl w:val="E56886E2"/>
    <w:lvl w:ilvl="0" w:tplc="49F4ACDE">
      <w:start w:val="2"/>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3AC6F38"/>
    <w:multiLevelType w:val="hybridMultilevel"/>
    <w:tmpl w:val="EB48BAD2"/>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5">
    <w:nsid w:val="47A24296"/>
    <w:multiLevelType w:val="hybridMultilevel"/>
    <w:tmpl w:val="578AB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AB421DD"/>
    <w:multiLevelType w:val="hybridMultilevel"/>
    <w:tmpl w:val="1E9A3D56"/>
    <w:lvl w:ilvl="0" w:tplc="80A4A34E">
      <w:start w:val="1"/>
      <w:numFmt w:val="decimal"/>
      <w:lvlText w:val="3.%1"/>
      <w:lvlJc w:val="left"/>
      <w:pPr>
        <w:tabs>
          <w:tab w:val="num" w:pos="1011"/>
        </w:tabs>
        <w:ind w:left="1011" w:hanging="360"/>
      </w:pPr>
      <w:rPr>
        <w:rFonts w:ascii="Times New Roman" w:hAnsi="Times New Roman" w:hint="default"/>
        <w:b w:val="0"/>
        <w:i w:val="0"/>
        <w:color w:val="auto"/>
        <w:sz w:val="24"/>
      </w:rPr>
    </w:lvl>
    <w:lvl w:ilvl="1" w:tplc="2BF84DEA">
      <w:start w:val="1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0E645D1"/>
    <w:multiLevelType w:val="multilevel"/>
    <w:tmpl w:val="ACC6B88E"/>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851"/>
        </w:tabs>
        <w:ind w:left="851" w:hanging="851"/>
      </w:pPr>
      <w:rPr>
        <w:rFonts w:ascii="Arial" w:hAnsi="Arial" w:hint="default"/>
        <w:b w:val="0"/>
        <w:i/>
        <w:sz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51834481"/>
    <w:multiLevelType w:val="hybridMultilevel"/>
    <w:tmpl w:val="AD7CF340"/>
    <w:lvl w:ilvl="0" w:tplc="C646E6A4">
      <w:start w:val="1"/>
      <w:numFmt w:val="decimal"/>
      <w:lvlText w:val="4.%1"/>
      <w:lvlJc w:val="left"/>
      <w:pPr>
        <w:tabs>
          <w:tab w:val="num" w:pos="1011"/>
        </w:tabs>
        <w:ind w:left="1011"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438221C"/>
    <w:multiLevelType w:val="hybridMultilevel"/>
    <w:tmpl w:val="50BE050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A11045B"/>
    <w:multiLevelType w:val="hybridMultilevel"/>
    <w:tmpl w:val="986E2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E9532FD"/>
    <w:multiLevelType w:val="hybridMultilevel"/>
    <w:tmpl w:val="CCCC5C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2787184"/>
    <w:multiLevelType w:val="multilevel"/>
    <w:tmpl w:val="5B844082"/>
    <w:lvl w:ilvl="0">
      <w:start w:val="1"/>
      <w:numFmt w:val="decimal"/>
      <w:pStyle w:val="Level1"/>
      <w:lvlText w:val="%1."/>
      <w:lvlJc w:val="left"/>
      <w:pPr>
        <w:tabs>
          <w:tab w:val="num" w:pos="851"/>
        </w:tabs>
        <w:ind w:left="851" w:hanging="851"/>
      </w:pPr>
      <w:rPr>
        <w:rFonts w:hint="default"/>
        <w:b w:val="0"/>
        <w:i w:val="0"/>
        <w:u w:val="none"/>
      </w:rPr>
    </w:lvl>
    <w:lvl w:ilvl="1">
      <w:start w:val="1"/>
      <w:numFmt w:val="decimal"/>
      <w:pStyle w:val="Level2"/>
      <w:lvlText w:val="%1.%2"/>
      <w:lvlJc w:val="left"/>
      <w:pPr>
        <w:tabs>
          <w:tab w:val="num" w:pos="851"/>
        </w:tabs>
        <w:ind w:left="851" w:hanging="851"/>
      </w:pPr>
      <w:rPr>
        <w:rFonts w:hint="default"/>
        <w:b w:val="0"/>
        <w:i w:val="0"/>
        <w:u w:val="none"/>
      </w:rPr>
    </w:lvl>
    <w:lvl w:ilvl="2">
      <w:start w:val="1"/>
      <w:numFmt w:val="decimal"/>
      <w:pStyle w:val="Level3"/>
      <w:lvlText w:val="%1.%2.%3"/>
      <w:lvlJc w:val="left"/>
      <w:pPr>
        <w:tabs>
          <w:tab w:val="num" w:pos="1843"/>
        </w:tabs>
        <w:ind w:left="1843" w:hanging="992"/>
      </w:pPr>
      <w:rPr>
        <w:rFonts w:hint="default"/>
        <w:b w:val="0"/>
        <w:i w:val="0"/>
        <w:u w:val="none"/>
      </w:rPr>
    </w:lvl>
    <w:lvl w:ilvl="3">
      <w:start w:val="1"/>
      <w:numFmt w:val="decimal"/>
      <w:pStyle w:val="Level4"/>
      <w:lvlText w:val="%1.%2.%3.%4"/>
      <w:lvlJc w:val="left"/>
      <w:pPr>
        <w:tabs>
          <w:tab w:val="num" w:pos="3176"/>
        </w:tabs>
        <w:ind w:left="3176" w:hanging="1276"/>
      </w:pPr>
      <w:rPr>
        <w:rFonts w:hint="default"/>
        <w:b w:val="0"/>
        <w:i w:val="0"/>
        <w:u w:val="none"/>
      </w:rPr>
    </w:lvl>
    <w:lvl w:ilvl="4">
      <w:start w:val="1"/>
      <w:numFmt w:val="lowerLetter"/>
      <w:pStyle w:val="Level5"/>
      <w:lvlText w:val="(%5)"/>
      <w:lvlJc w:val="left"/>
      <w:pPr>
        <w:tabs>
          <w:tab w:val="num" w:pos="3119"/>
        </w:tabs>
        <w:ind w:left="3119" w:hanging="1276"/>
      </w:pPr>
      <w:rPr>
        <w:rFonts w:hint="default"/>
        <w:b w:val="0"/>
        <w:i w:val="0"/>
        <w:u w:val="none"/>
      </w:rPr>
    </w:lvl>
    <w:lvl w:ilvl="5">
      <w:start w:val="1"/>
      <w:numFmt w:val="none"/>
      <w:lvlText w:val="(Not Defined)"/>
      <w:lvlJc w:val="left"/>
      <w:pPr>
        <w:tabs>
          <w:tab w:val="num" w:pos="3240"/>
        </w:tabs>
        <w:ind w:left="2736" w:hanging="936"/>
      </w:pPr>
      <w:rPr>
        <w:rFonts w:hint="default"/>
      </w:rPr>
    </w:lvl>
    <w:lvl w:ilvl="6">
      <w:start w:val="1"/>
      <w:numFmt w:val="none"/>
      <w:lvlText w:val="(Not Defined)"/>
      <w:lvlJc w:val="left"/>
      <w:pPr>
        <w:tabs>
          <w:tab w:val="num" w:pos="3600"/>
        </w:tabs>
        <w:ind w:left="3240" w:hanging="1080"/>
      </w:pPr>
      <w:rPr>
        <w:rFonts w:hint="default"/>
      </w:rPr>
    </w:lvl>
    <w:lvl w:ilvl="7">
      <w:start w:val="1"/>
      <w:numFmt w:val="none"/>
      <w:lvlText w:val="(Not Defined)"/>
      <w:lvlJc w:val="left"/>
      <w:pPr>
        <w:tabs>
          <w:tab w:val="num" w:pos="3960"/>
        </w:tabs>
        <w:ind w:left="3744" w:hanging="1224"/>
      </w:pPr>
      <w:rPr>
        <w:rFonts w:hint="default"/>
      </w:rPr>
    </w:lvl>
    <w:lvl w:ilvl="8">
      <w:start w:val="1"/>
      <w:numFmt w:val="none"/>
      <w:lvlText w:val="(Not Defined)"/>
      <w:lvlJc w:val="left"/>
      <w:pPr>
        <w:tabs>
          <w:tab w:val="num" w:pos="4320"/>
        </w:tabs>
        <w:ind w:left="4320" w:hanging="1440"/>
      </w:pPr>
      <w:rPr>
        <w:rFonts w:hint="default"/>
      </w:rPr>
    </w:lvl>
  </w:abstractNum>
  <w:abstractNum w:abstractNumId="33">
    <w:nsid w:val="675C023A"/>
    <w:multiLevelType w:val="hybridMultilevel"/>
    <w:tmpl w:val="53C41DDE"/>
    <w:lvl w:ilvl="0" w:tplc="08090001">
      <w:start w:val="1"/>
      <w:numFmt w:val="bullet"/>
      <w:lvlText w:val=""/>
      <w:lvlJc w:val="left"/>
      <w:pPr>
        <w:ind w:left="720" w:hanging="360"/>
      </w:pPr>
      <w:rPr>
        <w:rFonts w:ascii="Symbol" w:hAnsi="Symbol" w:hint="default"/>
      </w:rPr>
    </w:lvl>
    <w:lvl w:ilvl="1" w:tplc="C004DDF8">
      <w:numFmt w:val="bullet"/>
      <w:lvlText w:val="•"/>
      <w:lvlJc w:val="left"/>
      <w:pPr>
        <w:ind w:left="1800" w:hanging="72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78230C1"/>
    <w:multiLevelType w:val="multilevel"/>
    <w:tmpl w:val="BE56877C"/>
    <w:lvl w:ilvl="0">
      <w:start w:val="1"/>
      <w:numFmt w:val="decimal"/>
      <w:pStyle w:val="Heading5"/>
      <w:lvlText w:val="%1."/>
      <w:lvlJc w:val="left"/>
      <w:pPr>
        <w:ind w:left="360" w:hanging="360"/>
      </w:pPr>
      <w:rPr>
        <w:rFonts w:ascii="Calibri" w:hAnsi="Calibri" w:hint="default"/>
        <w:b/>
        <w:i w:val="0"/>
        <w:sz w:val="28"/>
      </w:rPr>
    </w:lvl>
    <w:lvl w:ilvl="1">
      <w:start w:val="1"/>
      <w:numFmt w:val="decimal"/>
      <w:pStyle w:val="Heading6"/>
      <w:lvlText w:val="%1.%2."/>
      <w:lvlJc w:val="left"/>
      <w:pPr>
        <w:ind w:left="567" w:hanging="567"/>
      </w:pPr>
      <w:rPr>
        <w:rFonts w:hint="default"/>
      </w:rPr>
    </w:lvl>
    <w:lvl w:ilvl="2">
      <w:start w:val="1"/>
      <w:numFmt w:val="decimal"/>
      <w:pStyle w:val="Heading7"/>
      <w:lvlText w:val="%1.%2.%3."/>
      <w:lvlJc w:val="left"/>
      <w:pPr>
        <w:ind w:left="794" w:hanging="794"/>
      </w:pPr>
      <w:rPr>
        <w:rFonts w:ascii="Calibri" w:hAnsi="Calibri" w:hint="default"/>
        <w:b w:val="0"/>
        <w:i/>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89E4F78"/>
    <w:multiLevelType w:val="hybridMultilevel"/>
    <w:tmpl w:val="6B7E4230"/>
    <w:lvl w:ilvl="0" w:tplc="2E5CE7CC">
      <w:start w:val="1"/>
      <w:numFmt w:val="decimal"/>
      <w:lvlText w:val="%1."/>
      <w:lvlJc w:val="left"/>
      <w:pPr>
        <w:tabs>
          <w:tab w:val="num" w:pos="0"/>
        </w:tabs>
        <w:ind w:left="0" w:hanging="50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BF15AFE"/>
    <w:multiLevelType w:val="hybridMultilevel"/>
    <w:tmpl w:val="757C9504"/>
    <w:lvl w:ilvl="0" w:tplc="5F5CA034">
      <w:start w:val="1"/>
      <w:numFmt w:val="decimal"/>
      <w:lvlText w:val="%1."/>
      <w:lvlJc w:val="left"/>
      <w:pPr>
        <w:tabs>
          <w:tab w:val="num" w:pos="720"/>
        </w:tabs>
        <w:ind w:left="720" w:hanging="360"/>
      </w:pPr>
      <w:rPr>
        <w:rFonts w:hint="default"/>
        <w:b/>
        <w:i w:val="0"/>
      </w:rPr>
    </w:lvl>
    <w:lvl w:ilvl="1" w:tplc="664E5DB8">
      <w:numFmt w:val="none"/>
      <w:lvlText w:val=""/>
      <w:lvlJc w:val="left"/>
      <w:pPr>
        <w:tabs>
          <w:tab w:val="num" w:pos="360"/>
        </w:tabs>
      </w:pPr>
    </w:lvl>
    <w:lvl w:ilvl="2" w:tplc="C8B8BD1A">
      <w:numFmt w:val="none"/>
      <w:lvlText w:val=""/>
      <w:lvlJc w:val="left"/>
      <w:pPr>
        <w:tabs>
          <w:tab w:val="num" w:pos="360"/>
        </w:tabs>
      </w:pPr>
    </w:lvl>
    <w:lvl w:ilvl="3" w:tplc="2056D99C">
      <w:numFmt w:val="none"/>
      <w:lvlText w:val=""/>
      <w:lvlJc w:val="left"/>
      <w:pPr>
        <w:tabs>
          <w:tab w:val="num" w:pos="360"/>
        </w:tabs>
      </w:pPr>
    </w:lvl>
    <w:lvl w:ilvl="4" w:tplc="C5606C12">
      <w:numFmt w:val="none"/>
      <w:lvlText w:val=""/>
      <w:lvlJc w:val="left"/>
      <w:pPr>
        <w:tabs>
          <w:tab w:val="num" w:pos="360"/>
        </w:tabs>
      </w:pPr>
    </w:lvl>
    <w:lvl w:ilvl="5" w:tplc="46164B64">
      <w:numFmt w:val="none"/>
      <w:lvlText w:val=""/>
      <w:lvlJc w:val="left"/>
      <w:pPr>
        <w:tabs>
          <w:tab w:val="num" w:pos="360"/>
        </w:tabs>
      </w:pPr>
    </w:lvl>
    <w:lvl w:ilvl="6" w:tplc="93CEBDC6">
      <w:numFmt w:val="none"/>
      <w:lvlText w:val=""/>
      <w:lvlJc w:val="left"/>
      <w:pPr>
        <w:tabs>
          <w:tab w:val="num" w:pos="360"/>
        </w:tabs>
      </w:pPr>
    </w:lvl>
    <w:lvl w:ilvl="7" w:tplc="F4B2D544">
      <w:numFmt w:val="none"/>
      <w:lvlText w:val=""/>
      <w:lvlJc w:val="left"/>
      <w:pPr>
        <w:tabs>
          <w:tab w:val="num" w:pos="360"/>
        </w:tabs>
      </w:pPr>
    </w:lvl>
    <w:lvl w:ilvl="8" w:tplc="1EE6AEBA">
      <w:numFmt w:val="none"/>
      <w:lvlText w:val=""/>
      <w:lvlJc w:val="left"/>
      <w:pPr>
        <w:tabs>
          <w:tab w:val="num" w:pos="360"/>
        </w:tabs>
      </w:pPr>
    </w:lvl>
  </w:abstractNum>
  <w:abstractNum w:abstractNumId="37">
    <w:nsid w:val="6E64335C"/>
    <w:multiLevelType w:val="hybridMultilevel"/>
    <w:tmpl w:val="FB48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2A57DFC"/>
    <w:multiLevelType w:val="hybridMultilevel"/>
    <w:tmpl w:val="8E54C8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46A4E8F"/>
    <w:multiLevelType w:val="hybridMultilevel"/>
    <w:tmpl w:val="135E7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6"/>
  </w:num>
  <w:num w:numId="4">
    <w:abstractNumId w:val="28"/>
  </w:num>
  <w:num w:numId="5">
    <w:abstractNumId w:val="26"/>
  </w:num>
  <w:num w:numId="6">
    <w:abstractNumId w:val="11"/>
  </w:num>
  <w:num w:numId="7">
    <w:abstractNumId w:val="19"/>
  </w:num>
  <w:num w:numId="8">
    <w:abstractNumId w:val="32"/>
  </w:num>
  <w:num w:numId="9">
    <w:abstractNumId w:val="27"/>
  </w:num>
  <w:num w:numId="10">
    <w:abstractNumId w:val="20"/>
  </w:num>
  <w:num w:numId="11">
    <w:abstractNumId w:val="21"/>
  </w:num>
  <w:num w:numId="12">
    <w:abstractNumId w:val="7"/>
  </w:num>
  <w:num w:numId="13">
    <w:abstractNumId w:val="18"/>
  </w:num>
  <w:num w:numId="14">
    <w:abstractNumId w:val="33"/>
  </w:num>
  <w:num w:numId="15">
    <w:abstractNumId w:val="25"/>
  </w:num>
  <w:num w:numId="16">
    <w:abstractNumId w:val="29"/>
  </w:num>
  <w:num w:numId="17">
    <w:abstractNumId w:val="8"/>
  </w:num>
  <w:num w:numId="18">
    <w:abstractNumId w:val="39"/>
  </w:num>
  <w:num w:numId="19">
    <w:abstractNumId w:val="17"/>
  </w:num>
  <w:num w:numId="20">
    <w:abstractNumId w:val="5"/>
  </w:num>
  <w:num w:numId="21">
    <w:abstractNumId w:val="0"/>
  </w:num>
  <w:num w:numId="22">
    <w:abstractNumId w:val="3"/>
  </w:num>
  <w:num w:numId="23">
    <w:abstractNumId w:val="12"/>
  </w:num>
  <w:num w:numId="24">
    <w:abstractNumId w:val="38"/>
  </w:num>
  <w:num w:numId="25">
    <w:abstractNumId w:val="31"/>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15"/>
  </w:num>
  <w:num w:numId="33">
    <w:abstractNumId w:val="22"/>
  </w:num>
  <w:num w:numId="34">
    <w:abstractNumId w:val="35"/>
  </w:num>
  <w:num w:numId="35">
    <w:abstractNumId w:val="13"/>
  </w:num>
  <w:num w:numId="36">
    <w:abstractNumId w:val="16"/>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 w:numId="39">
    <w:abstractNumId w:val="24"/>
  </w:num>
  <w:num w:numId="40">
    <w:abstractNumId w:val="37"/>
  </w:num>
  <w:num w:numId="41">
    <w:abstractNumId w:val="2"/>
  </w:num>
  <w:num w:numId="42">
    <w:abstractNumId w:val="30"/>
  </w:num>
  <w:num w:numId="43">
    <w:abstractNumId w:val="9"/>
  </w:num>
  <w:num w:numId="44">
    <w:abstractNumId w:val="14"/>
  </w:num>
  <w:num w:numId="45">
    <w:abstractNumId w:val="23"/>
  </w:num>
  <w:numIdMacAtCleanup w:val="3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y Foy">
    <w15:presenceInfo w15:providerId="Windows Live" w15:userId="b277b0af809c79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578"/>
    <w:rsid w:val="00000A40"/>
    <w:rsid w:val="0000251C"/>
    <w:rsid w:val="00007974"/>
    <w:rsid w:val="00015DE2"/>
    <w:rsid w:val="00016567"/>
    <w:rsid w:val="00027838"/>
    <w:rsid w:val="000340AA"/>
    <w:rsid w:val="00035AF5"/>
    <w:rsid w:val="0004362F"/>
    <w:rsid w:val="000513D8"/>
    <w:rsid w:val="0005307E"/>
    <w:rsid w:val="00070BA6"/>
    <w:rsid w:val="00077624"/>
    <w:rsid w:val="000825D6"/>
    <w:rsid w:val="000B2DCE"/>
    <w:rsid w:val="000B4BD1"/>
    <w:rsid w:val="000D00C4"/>
    <w:rsid w:val="000D0832"/>
    <w:rsid w:val="000E07CD"/>
    <w:rsid w:val="000E5598"/>
    <w:rsid w:val="000F0187"/>
    <w:rsid w:val="000F522D"/>
    <w:rsid w:val="00115D10"/>
    <w:rsid w:val="00120497"/>
    <w:rsid w:val="00125470"/>
    <w:rsid w:val="001328AB"/>
    <w:rsid w:val="001358F0"/>
    <w:rsid w:val="00142025"/>
    <w:rsid w:val="001425A8"/>
    <w:rsid w:val="00143017"/>
    <w:rsid w:val="0014525F"/>
    <w:rsid w:val="001505B9"/>
    <w:rsid w:val="00155335"/>
    <w:rsid w:val="00155AFE"/>
    <w:rsid w:val="001564F3"/>
    <w:rsid w:val="00156881"/>
    <w:rsid w:val="00163649"/>
    <w:rsid w:val="001644D1"/>
    <w:rsid w:val="00170FFC"/>
    <w:rsid w:val="00173E80"/>
    <w:rsid w:val="0018135E"/>
    <w:rsid w:val="001837E1"/>
    <w:rsid w:val="0018464D"/>
    <w:rsid w:val="001952E5"/>
    <w:rsid w:val="00196513"/>
    <w:rsid w:val="001B1E9D"/>
    <w:rsid w:val="001B359B"/>
    <w:rsid w:val="001B51AC"/>
    <w:rsid w:val="001C387A"/>
    <w:rsid w:val="001C3E30"/>
    <w:rsid w:val="001C5557"/>
    <w:rsid w:val="001D7CAA"/>
    <w:rsid w:val="001F2CAE"/>
    <w:rsid w:val="001F36DF"/>
    <w:rsid w:val="001F42E9"/>
    <w:rsid w:val="001F5CA9"/>
    <w:rsid w:val="00206BFF"/>
    <w:rsid w:val="0023103E"/>
    <w:rsid w:val="002459E3"/>
    <w:rsid w:val="0025003F"/>
    <w:rsid w:val="00252513"/>
    <w:rsid w:val="002532E2"/>
    <w:rsid w:val="0026342B"/>
    <w:rsid w:val="002636DD"/>
    <w:rsid w:val="00266FAE"/>
    <w:rsid w:val="00273327"/>
    <w:rsid w:val="00276179"/>
    <w:rsid w:val="002A7B3E"/>
    <w:rsid w:val="002B5698"/>
    <w:rsid w:val="002B7851"/>
    <w:rsid w:val="002C0F63"/>
    <w:rsid w:val="002D24DC"/>
    <w:rsid w:val="002D2ADB"/>
    <w:rsid w:val="002D4305"/>
    <w:rsid w:val="002E250D"/>
    <w:rsid w:val="002F01F0"/>
    <w:rsid w:val="002F0870"/>
    <w:rsid w:val="002F1735"/>
    <w:rsid w:val="002F4F83"/>
    <w:rsid w:val="00302C2F"/>
    <w:rsid w:val="00304A3F"/>
    <w:rsid w:val="00333244"/>
    <w:rsid w:val="00336F42"/>
    <w:rsid w:val="00342F37"/>
    <w:rsid w:val="00357B1D"/>
    <w:rsid w:val="00367E9A"/>
    <w:rsid w:val="003737A2"/>
    <w:rsid w:val="003870D0"/>
    <w:rsid w:val="00390329"/>
    <w:rsid w:val="00392255"/>
    <w:rsid w:val="00395050"/>
    <w:rsid w:val="00395B92"/>
    <w:rsid w:val="003A092A"/>
    <w:rsid w:val="003B739D"/>
    <w:rsid w:val="003C4C0A"/>
    <w:rsid w:val="003C6BE9"/>
    <w:rsid w:val="003E5843"/>
    <w:rsid w:val="003F56B1"/>
    <w:rsid w:val="003F7697"/>
    <w:rsid w:val="004018DD"/>
    <w:rsid w:val="004150F6"/>
    <w:rsid w:val="004217BD"/>
    <w:rsid w:val="00424819"/>
    <w:rsid w:val="004344F2"/>
    <w:rsid w:val="004346E6"/>
    <w:rsid w:val="00442EA7"/>
    <w:rsid w:val="0044599E"/>
    <w:rsid w:val="0045085E"/>
    <w:rsid w:val="00452454"/>
    <w:rsid w:val="0045786C"/>
    <w:rsid w:val="00470F01"/>
    <w:rsid w:val="0047531A"/>
    <w:rsid w:val="00476196"/>
    <w:rsid w:val="0048795E"/>
    <w:rsid w:val="00487A77"/>
    <w:rsid w:val="004922DF"/>
    <w:rsid w:val="00495334"/>
    <w:rsid w:val="004B3784"/>
    <w:rsid w:val="004C6BE6"/>
    <w:rsid w:val="004D1495"/>
    <w:rsid w:val="004E2A84"/>
    <w:rsid w:val="004F06BA"/>
    <w:rsid w:val="004F462E"/>
    <w:rsid w:val="005065A2"/>
    <w:rsid w:val="00524C92"/>
    <w:rsid w:val="005355B5"/>
    <w:rsid w:val="005447B5"/>
    <w:rsid w:val="00552932"/>
    <w:rsid w:val="005534A8"/>
    <w:rsid w:val="0055663E"/>
    <w:rsid w:val="00563EDB"/>
    <w:rsid w:val="00576232"/>
    <w:rsid w:val="005861E3"/>
    <w:rsid w:val="0059156C"/>
    <w:rsid w:val="00596445"/>
    <w:rsid w:val="005A3D8B"/>
    <w:rsid w:val="005B0789"/>
    <w:rsid w:val="005C77F1"/>
    <w:rsid w:val="005D665C"/>
    <w:rsid w:val="005F6402"/>
    <w:rsid w:val="005F7C6B"/>
    <w:rsid w:val="00606D92"/>
    <w:rsid w:val="00622029"/>
    <w:rsid w:val="00622345"/>
    <w:rsid w:val="0063055E"/>
    <w:rsid w:val="00635DE5"/>
    <w:rsid w:val="00635F0B"/>
    <w:rsid w:val="006469CA"/>
    <w:rsid w:val="00657F97"/>
    <w:rsid w:val="00667633"/>
    <w:rsid w:val="00675D8F"/>
    <w:rsid w:val="00680C87"/>
    <w:rsid w:val="006874A1"/>
    <w:rsid w:val="00691FA2"/>
    <w:rsid w:val="006946E6"/>
    <w:rsid w:val="006A70C1"/>
    <w:rsid w:val="006B068A"/>
    <w:rsid w:val="006C29D0"/>
    <w:rsid w:val="006C3E0D"/>
    <w:rsid w:val="006F175B"/>
    <w:rsid w:val="006F36B2"/>
    <w:rsid w:val="00701321"/>
    <w:rsid w:val="00701DF0"/>
    <w:rsid w:val="0070576C"/>
    <w:rsid w:val="00707163"/>
    <w:rsid w:val="00724CF4"/>
    <w:rsid w:val="00731BA7"/>
    <w:rsid w:val="00732952"/>
    <w:rsid w:val="007329F1"/>
    <w:rsid w:val="007460CC"/>
    <w:rsid w:val="00750698"/>
    <w:rsid w:val="0075317D"/>
    <w:rsid w:val="0076201F"/>
    <w:rsid w:val="00763C34"/>
    <w:rsid w:val="00766C44"/>
    <w:rsid w:val="007749AA"/>
    <w:rsid w:val="00786BB7"/>
    <w:rsid w:val="007906CD"/>
    <w:rsid w:val="007A024E"/>
    <w:rsid w:val="007B4C25"/>
    <w:rsid w:val="007E55B1"/>
    <w:rsid w:val="007F4F28"/>
    <w:rsid w:val="007F7E32"/>
    <w:rsid w:val="00800C34"/>
    <w:rsid w:val="00810C6D"/>
    <w:rsid w:val="00812D8A"/>
    <w:rsid w:val="0081382E"/>
    <w:rsid w:val="00820369"/>
    <w:rsid w:val="00821BE6"/>
    <w:rsid w:val="00836219"/>
    <w:rsid w:val="00847C1A"/>
    <w:rsid w:val="00850C4A"/>
    <w:rsid w:val="00851873"/>
    <w:rsid w:val="00852036"/>
    <w:rsid w:val="00853153"/>
    <w:rsid w:val="00856C65"/>
    <w:rsid w:val="00860892"/>
    <w:rsid w:val="00864787"/>
    <w:rsid w:val="008730E1"/>
    <w:rsid w:val="00874843"/>
    <w:rsid w:val="00877663"/>
    <w:rsid w:val="00885E62"/>
    <w:rsid w:val="00891D32"/>
    <w:rsid w:val="008A15F4"/>
    <w:rsid w:val="008A6770"/>
    <w:rsid w:val="008D54C5"/>
    <w:rsid w:val="008E5E77"/>
    <w:rsid w:val="008F2D66"/>
    <w:rsid w:val="008F40F2"/>
    <w:rsid w:val="00900206"/>
    <w:rsid w:val="00904764"/>
    <w:rsid w:val="009110C7"/>
    <w:rsid w:val="009161BE"/>
    <w:rsid w:val="009323EE"/>
    <w:rsid w:val="00952AE5"/>
    <w:rsid w:val="009707A5"/>
    <w:rsid w:val="00971351"/>
    <w:rsid w:val="00974C62"/>
    <w:rsid w:val="00977ED2"/>
    <w:rsid w:val="0098208A"/>
    <w:rsid w:val="00983032"/>
    <w:rsid w:val="009831DD"/>
    <w:rsid w:val="00983255"/>
    <w:rsid w:val="0098573D"/>
    <w:rsid w:val="00986299"/>
    <w:rsid w:val="00990EAC"/>
    <w:rsid w:val="009A2D54"/>
    <w:rsid w:val="009B7BBE"/>
    <w:rsid w:val="009C32A1"/>
    <w:rsid w:val="009D3EC7"/>
    <w:rsid w:val="009D596C"/>
    <w:rsid w:val="009E3398"/>
    <w:rsid w:val="009F2D6C"/>
    <w:rsid w:val="009F326A"/>
    <w:rsid w:val="00A00307"/>
    <w:rsid w:val="00A062D1"/>
    <w:rsid w:val="00A0728E"/>
    <w:rsid w:val="00A209B8"/>
    <w:rsid w:val="00A317D6"/>
    <w:rsid w:val="00A329D5"/>
    <w:rsid w:val="00A34323"/>
    <w:rsid w:val="00A3433F"/>
    <w:rsid w:val="00A413A9"/>
    <w:rsid w:val="00A45D9A"/>
    <w:rsid w:val="00A502D3"/>
    <w:rsid w:val="00A50BDC"/>
    <w:rsid w:val="00A56753"/>
    <w:rsid w:val="00A61578"/>
    <w:rsid w:val="00A621AE"/>
    <w:rsid w:val="00A7319F"/>
    <w:rsid w:val="00A7332A"/>
    <w:rsid w:val="00A83A75"/>
    <w:rsid w:val="00A853FC"/>
    <w:rsid w:val="00A96827"/>
    <w:rsid w:val="00A9773E"/>
    <w:rsid w:val="00AB0553"/>
    <w:rsid w:val="00AD104E"/>
    <w:rsid w:val="00AD488E"/>
    <w:rsid w:val="00AE273A"/>
    <w:rsid w:val="00B1525A"/>
    <w:rsid w:val="00B208AC"/>
    <w:rsid w:val="00B30383"/>
    <w:rsid w:val="00B322F0"/>
    <w:rsid w:val="00B43138"/>
    <w:rsid w:val="00B43440"/>
    <w:rsid w:val="00B43F56"/>
    <w:rsid w:val="00B4656C"/>
    <w:rsid w:val="00B5389A"/>
    <w:rsid w:val="00B64E96"/>
    <w:rsid w:val="00B716C8"/>
    <w:rsid w:val="00B82827"/>
    <w:rsid w:val="00B9319A"/>
    <w:rsid w:val="00B93487"/>
    <w:rsid w:val="00B95922"/>
    <w:rsid w:val="00BB20FD"/>
    <w:rsid w:val="00BB3BCF"/>
    <w:rsid w:val="00BC474C"/>
    <w:rsid w:val="00BC5A50"/>
    <w:rsid w:val="00BE188E"/>
    <w:rsid w:val="00C010E3"/>
    <w:rsid w:val="00C10DF7"/>
    <w:rsid w:val="00C31305"/>
    <w:rsid w:val="00C424CC"/>
    <w:rsid w:val="00C477E1"/>
    <w:rsid w:val="00C5498D"/>
    <w:rsid w:val="00C60DAF"/>
    <w:rsid w:val="00C63C3B"/>
    <w:rsid w:val="00C668E3"/>
    <w:rsid w:val="00C72855"/>
    <w:rsid w:val="00C73910"/>
    <w:rsid w:val="00C74684"/>
    <w:rsid w:val="00C75C78"/>
    <w:rsid w:val="00C81E70"/>
    <w:rsid w:val="00C868B1"/>
    <w:rsid w:val="00CB187D"/>
    <w:rsid w:val="00CC2B84"/>
    <w:rsid w:val="00CD00C5"/>
    <w:rsid w:val="00CD0475"/>
    <w:rsid w:val="00CD0CFF"/>
    <w:rsid w:val="00CD6612"/>
    <w:rsid w:val="00CF4562"/>
    <w:rsid w:val="00D02FB1"/>
    <w:rsid w:val="00D044F0"/>
    <w:rsid w:val="00D166BF"/>
    <w:rsid w:val="00D17D58"/>
    <w:rsid w:val="00D17DA8"/>
    <w:rsid w:val="00D238B5"/>
    <w:rsid w:val="00D24373"/>
    <w:rsid w:val="00D30FD5"/>
    <w:rsid w:val="00D34A3B"/>
    <w:rsid w:val="00D3561D"/>
    <w:rsid w:val="00D36F4A"/>
    <w:rsid w:val="00D42934"/>
    <w:rsid w:val="00D4677E"/>
    <w:rsid w:val="00D47FC7"/>
    <w:rsid w:val="00D50449"/>
    <w:rsid w:val="00D518A7"/>
    <w:rsid w:val="00D60E4C"/>
    <w:rsid w:val="00D66F19"/>
    <w:rsid w:val="00D82E4F"/>
    <w:rsid w:val="00D846AE"/>
    <w:rsid w:val="00D905E9"/>
    <w:rsid w:val="00D907A0"/>
    <w:rsid w:val="00D9086E"/>
    <w:rsid w:val="00D91A1E"/>
    <w:rsid w:val="00D9738F"/>
    <w:rsid w:val="00DC12A7"/>
    <w:rsid w:val="00DC56A3"/>
    <w:rsid w:val="00DE2FD8"/>
    <w:rsid w:val="00DE6C08"/>
    <w:rsid w:val="00DE7753"/>
    <w:rsid w:val="00DF7E48"/>
    <w:rsid w:val="00E0183C"/>
    <w:rsid w:val="00E056A7"/>
    <w:rsid w:val="00E124F0"/>
    <w:rsid w:val="00E14255"/>
    <w:rsid w:val="00E21DC3"/>
    <w:rsid w:val="00E30D5A"/>
    <w:rsid w:val="00E46164"/>
    <w:rsid w:val="00E52BB0"/>
    <w:rsid w:val="00E570F3"/>
    <w:rsid w:val="00E63373"/>
    <w:rsid w:val="00E638E9"/>
    <w:rsid w:val="00E70830"/>
    <w:rsid w:val="00E77C70"/>
    <w:rsid w:val="00E857B4"/>
    <w:rsid w:val="00E95E75"/>
    <w:rsid w:val="00EB4029"/>
    <w:rsid w:val="00EC29C3"/>
    <w:rsid w:val="00EC2A5A"/>
    <w:rsid w:val="00EC2E81"/>
    <w:rsid w:val="00EC5A10"/>
    <w:rsid w:val="00EC5B73"/>
    <w:rsid w:val="00EC617F"/>
    <w:rsid w:val="00EF5211"/>
    <w:rsid w:val="00EF66C5"/>
    <w:rsid w:val="00F12C39"/>
    <w:rsid w:val="00F21D89"/>
    <w:rsid w:val="00F27662"/>
    <w:rsid w:val="00F339A9"/>
    <w:rsid w:val="00F447C6"/>
    <w:rsid w:val="00F568F7"/>
    <w:rsid w:val="00F60BA0"/>
    <w:rsid w:val="00F66820"/>
    <w:rsid w:val="00F73485"/>
    <w:rsid w:val="00F7404D"/>
    <w:rsid w:val="00F82C43"/>
    <w:rsid w:val="00F82D4F"/>
    <w:rsid w:val="00FB3770"/>
    <w:rsid w:val="00FC2E7C"/>
    <w:rsid w:val="00FD0C16"/>
    <w:rsid w:val="00FD3759"/>
    <w:rsid w:val="00FE4A29"/>
    <w:rsid w:val="00FF72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07B215"/>
  <w15:docId w15:val="{C8648024-0913-4533-BF0F-A54AACD3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62"/>
    <w:rPr>
      <w:rFonts w:ascii="Calibri" w:hAnsi="Calibri"/>
      <w:sz w:val="24"/>
      <w:szCs w:val="24"/>
      <w:lang w:eastAsia="en-US"/>
    </w:rPr>
  </w:style>
  <w:style w:type="paragraph" w:styleId="Heading1">
    <w:name w:val="heading 1"/>
    <w:basedOn w:val="Heading5"/>
    <w:next w:val="Normal"/>
    <w:qFormat/>
    <w:rsid w:val="00A621AE"/>
    <w:pPr>
      <w:outlineLvl w:val="0"/>
    </w:pPr>
  </w:style>
  <w:style w:type="paragraph" w:styleId="Heading2">
    <w:name w:val="heading 2"/>
    <w:basedOn w:val="Heading6"/>
    <w:next w:val="Normal"/>
    <w:qFormat/>
    <w:rsid w:val="0018135E"/>
    <w:pPr>
      <w:outlineLvl w:val="1"/>
    </w:pPr>
    <w:rPr>
      <w:sz w:val="26"/>
    </w:rPr>
  </w:style>
  <w:style w:type="paragraph" w:styleId="Heading3">
    <w:name w:val="heading 3"/>
    <w:basedOn w:val="Heading7"/>
    <w:next w:val="Normal"/>
    <w:qFormat/>
    <w:rsid w:val="00A621AE"/>
    <w:pPr>
      <w:outlineLvl w:val="2"/>
    </w:pPr>
  </w:style>
  <w:style w:type="paragraph" w:styleId="Heading4">
    <w:name w:val="heading 4"/>
    <w:basedOn w:val="Normal"/>
    <w:next w:val="Normal"/>
    <w:qFormat/>
    <w:pPr>
      <w:keepNext/>
      <w:ind w:left="567" w:hanging="567"/>
      <w:outlineLvl w:val="3"/>
    </w:pPr>
    <w:rPr>
      <w:b/>
      <w:u w:val="single"/>
    </w:rPr>
  </w:style>
  <w:style w:type="paragraph" w:styleId="Heading5">
    <w:name w:val="heading 5"/>
    <w:basedOn w:val="ListParagraph"/>
    <w:qFormat/>
    <w:rsid w:val="00CD6612"/>
    <w:pPr>
      <w:numPr>
        <w:numId w:val="31"/>
      </w:numPr>
      <w:spacing w:before="60" w:after="60"/>
      <w:outlineLvl w:val="4"/>
    </w:pPr>
    <w:rPr>
      <w:rFonts w:cs="Calibri"/>
      <w:b/>
      <w:color w:val="4F81BD" w:themeColor="accent1"/>
      <w:sz w:val="28"/>
      <w:lang w:eastAsia="en-GB"/>
    </w:rPr>
  </w:style>
  <w:style w:type="paragraph" w:styleId="Heading6">
    <w:name w:val="heading 6"/>
    <w:basedOn w:val="ListParagraph"/>
    <w:next w:val="Normal"/>
    <w:qFormat/>
    <w:rsid w:val="00820369"/>
    <w:pPr>
      <w:numPr>
        <w:ilvl w:val="1"/>
        <w:numId w:val="31"/>
      </w:numPr>
      <w:spacing w:before="120"/>
      <w:outlineLvl w:val="5"/>
    </w:pPr>
    <w:rPr>
      <w:rFonts w:cs="Calibri"/>
      <w:b/>
      <w:color w:val="4F81BD" w:themeColor="accent1"/>
      <w:lang w:eastAsia="en-GB"/>
    </w:rPr>
  </w:style>
  <w:style w:type="paragraph" w:styleId="Heading7">
    <w:name w:val="heading 7"/>
    <w:basedOn w:val="ListParagraph"/>
    <w:next w:val="Normal"/>
    <w:qFormat/>
    <w:rsid w:val="00820369"/>
    <w:pPr>
      <w:keepNext/>
      <w:numPr>
        <w:ilvl w:val="2"/>
        <w:numId w:val="31"/>
      </w:numPr>
      <w:outlineLvl w:val="6"/>
    </w:pPr>
    <w:rPr>
      <w:rFonts w:cs="Calibri"/>
      <w:i/>
      <w:lang w:eastAsia="en-GB"/>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ind w:left="567" w:hanging="567"/>
      <w:jc w:val="center"/>
      <w:outlineLvl w:val="8"/>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overflowPunct w:val="0"/>
      <w:autoSpaceDE w:val="0"/>
      <w:autoSpaceDN w:val="0"/>
      <w:adjustRightInd w:val="0"/>
      <w:jc w:val="center"/>
      <w:textAlignment w:val="baseline"/>
    </w:pPr>
    <w:rPr>
      <w:b/>
      <w:bCs/>
      <w:szCs w:val="20"/>
      <w:u w:val="single"/>
    </w:rPr>
  </w:style>
  <w:style w:type="paragraph" w:styleId="BodyText">
    <w:name w:val="Body Text"/>
    <w:basedOn w:val="Normal"/>
    <w:rPr>
      <w:b/>
      <w:lang w:eastAsia="en-GB"/>
    </w:rPr>
  </w:style>
  <w:style w:type="paragraph" w:styleId="BodyText2">
    <w:name w:val="Body Text 2"/>
    <w:basedOn w:val="Normal"/>
    <w:pPr>
      <w:tabs>
        <w:tab w:val="left" w:pos="720"/>
      </w:tabs>
      <w:overflowPunct w:val="0"/>
      <w:autoSpaceDE w:val="0"/>
      <w:autoSpaceDN w:val="0"/>
      <w:adjustRightInd w:val="0"/>
      <w:ind w:left="360"/>
      <w:textAlignment w:val="baseline"/>
    </w:pPr>
    <w:rPr>
      <w:szCs w:val="20"/>
    </w:rPr>
  </w:style>
  <w:style w:type="paragraph" w:styleId="Header">
    <w:name w:val="header"/>
    <w:basedOn w:val="Normal"/>
    <w:pPr>
      <w:tabs>
        <w:tab w:val="center" w:pos="4153"/>
        <w:tab w:val="right" w:pos="8306"/>
      </w:tabs>
    </w:pPr>
    <w:rPr>
      <w:lang w:eastAsia="en-GB"/>
    </w:rPr>
  </w:style>
  <w:style w:type="paragraph" w:styleId="BodyTextIndent">
    <w:name w:val="Body Text Indent"/>
    <w:basedOn w:val="Normal"/>
    <w:pPr>
      <w:tabs>
        <w:tab w:val="left" w:pos="540"/>
        <w:tab w:val="left" w:pos="567"/>
      </w:tabs>
      <w:ind w:left="567" w:hanging="567"/>
      <w:jc w:val="both"/>
    </w:pPr>
    <w:rPr>
      <w:lang w:eastAsia="en-GB"/>
    </w:rPr>
  </w:style>
  <w:style w:type="character" w:styleId="Hyperlink">
    <w:name w:val="Hyperlink"/>
    <w:uiPriority w:val="99"/>
    <w:rPr>
      <w:color w:val="0000FF"/>
      <w:u w:val="single"/>
    </w:rPr>
  </w:style>
  <w:style w:type="paragraph" w:styleId="BodyTextIndent2">
    <w:name w:val="Body Text Indent 2"/>
    <w:basedOn w:val="Normal"/>
    <w:link w:val="BodyTextIndent2Char"/>
    <w:pPr>
      <w:ind w:left="567" w:hanging="567"/>
    </w:pPr>
    <w:rPr>
      <w:lang w:eastAsia="en-GB"/>
    </w:rPr>
  </w:style>
  <w:style w:type="character" w:styleId="FootnoteReference">
    <w:name w:val="footnote reference"/>
    <w:semiHidden/>
    <w:rPr>
      <w:vertAlign w:val="superscript"/>
    </w:rPr>
  </w:style>
  <w:style w:type="paragraph" w:customStyle="1" w:styleId="clauseindent">
    <w:name w:val="clauseindent"/>
    <w:basedOn w:val="Normal"/>
    <w:pPr>
      <w:overflowPunct w:val="0"/>
      <w:autoSpaceDE w:val="0"/>
      <w:autoSpaceDN w:val="0"/>
      <w:adjustRightInd w:val="0"/>
      <w:spacing w:after="240"/>
      <w:ind w:left="851"/>
      <w:textAlignment w:val="baseline"/>
    </w:pPr>
    <w:rPr>
      <w:rFonts w:ascii="Garamond MT" w:hAnsi="Garamond MT"/>
      <w:szCs w:val="20"/>
      <w:lang w:eastAsia="zh-CN"/>
    </w:rPr>
  </w:style>
  <w:style w:type="paragraph" w:styleId="BodyTextIndent3">
    <w:name w:val="Body Text Indent 3"/>
    <w:basedOn w:val="Normal"/>
    <w:pPr>
      <w:ind w:left="540" w:hanging="540"/>
    </w:pPr>
    <w:rPr>
      <w:lang w:eastAsia="en-GB"/>
    </w:rPr>
  </w:style>
  <w:style w:type="paragraph" w:styleId="FootnoteText">
    <w:name w:val="footnote text"/>
    <w:basedOn w:val="Normal"/>
    <w:semiHidden/>
    <w:rPr>
      <w:sz w:val="20"/>
      <w:szCs w:val="20"/>
      <w:lang w:eastAsia="en-GB"/>
    </w:rPr>
  </w:style>
  <w:style w:type="character" w:styleId="PageNumber">
    <w:name w:val="page number"/>
    <w:basedOn w:val="DefaultParagraphFont"/>
  </w:style>
  <w:style w:type="paragraph" w:styleId="Footer">
    <w:name w:val="footer"/>
    <w:basedOn w:val="Normal"/>
    <w:pPr>
      <w:tabs>
        <w:tab w:val="center" w:pos="4153"/>
        <w:tab w:val="right" w:pos="8306"/>
      </w:tabs>
    </w:pPr>
    <w:rPr>
      <w:lang w:eastAsia="en-GB"/>
    </w:rPr>
  </w:style>
  <w:style w:type="character" w:styleId="FollowedHyperlink">
    <w:name w:val="FollowedHyperlink"/>
    <w:rPr>
      <w:color w:val="800080"/>
      <w:u w:val="single"/>
    </w:rPr>
  </w:style>
  <w:style w:type="paragraph" w:styleId="BodyText3">
    <w:name w:val="Body Text 3"/>
    <w:basedOn w:val="Normal"/>
    <w:pPr>
      <w:jc w:val="both"/>
    </w:pPr>
  </w:style>
  <w:style w:type="paragraph" w:styleId="Subtitle">
    <w:name w:val="Subtitle"/>
    <w:basedOn w:val="Normal"/>
    <w:qFormat/>
    <w:rPr>
      <w:rFonts w:ascii="Arial" w:hAnsi="Arial" w:cs="Arial"/>
      <w:b/>
      <w:szCs w:val="20"/>
    </w:rPr>
  </w:style>
  <w:style w:type="paragraph" w:customStyle="1" w:styleId="Body">
    <w:name w:val="Body"/>
    <w:basedOn w:val="Normal"/>
    <w:pPr>
      <w:widowControl w:val="0"/>
      <w:tabs>
        <w:tab w:val="left" w:pos="851"/>
        <w:tab w:val="left" w:pos="1843"/>
        <w:tab w:val="left" w:pos="3119"/>
        <w:tab w:val="left" w:pos="4253"/>
      </w:tabs>
      <w:adjustRightInd w:val="0"/>
      <w:spacing w:after="240" w:line="312" w:lineRule="auto"/>
      <w:jc w:val="both"/>
      <w:textAlignment w:val="baseline"/>
    </w:pPr>
    <w:rPr>
      <w:rFonts w:ascii="Arial" w:hAnsi="Arial"/>
      <w:szCs w:val="20"/>
      <w:lang w:eastAsia="en-GB"/>
    </w:rPr>
  </w:style>
  <w:style w:type="paragraph" w:customStyle="1" w:styleId="Level1">
    <w:name w:val="Level 1"/>
    <w:basedOn w:val="Normal"/>
    <w:pPr>
      <w:widowControl w:val="0"/>
      <w:numPr>
        <w:numId w:val="8"/>
      </w:numPr>
      <w:adjustRightInd w:val="0"/>
      <w:textAlignment w:val="baseline"/>
      <w:outlineLvl w:val="0"/>
    </w:pPr>
    <w:rPr>
      <w:rFonts w:ascii="Arial" w:hAnsi="Arial"/>
      <w:szCs w:val="20"/>
      <w:lang w:eastAsia="en-GB"/>
    </w:rPr>
  </w:style>
  <w:style w:type="paragraph" w:customStyle="1" w:styleId="Level2">
    <w:name w:val="Level 2"/>
    <w:basedOn w:val="Normal"/>
    <w:pPr>
      <w:widowControl w:val="0"/>
      <w:numPr>
        <w:ilvl w:val="1"/>
        <w:numId w:val="8"/>
      </w:numPr>
      <w:adjustRightInd w:val="0"/>
      <w:textAlignment w:val="baseline"/>
      <w:outlineLvl w:val="1"/>
    </w:pPr>
    <w:rPr>
      <w:rFonts w:ascii="Arial" w:hAnsi="Arial"/>
      <w:szCs w:val="20"/>
      <w:lang w:eastAsia="en-GB"/>
    </w:rPr>
  </w:style>
  <w:style w:type="paragraph" w:customStyle="1" w:styleId="Level3">
    <w:name w:val="Level 3"/>
    <w:basedOn w:val="Normal"/>
    <w:pPr>
      <w:widowControl w:val="0"/>
      <w:numPr>
        <w:ilvl w:val="2"/>
        <w:numId w:val="8"/>
      </w:numPr>
      <w:adjustRightInd w:val="0"/>
      <w:spacing w:after="240" w:line="312" w:lineRule="auto"/>
      <w:jc w:val="both"/>
      <w:textAlignment w:val="baseline"/>
      <w:outlineLvl w:val="2"/>
    </w:pPr>
    <w:rPr>
      <w:rFonts w:ascii="Arial" w:hAnsi="Arial"/>
      <w:szCs w:val="20"/>
      <w:lang w:eastAsia="en-GB"/>
    </w:rPr>
  </w:style>
  <w:style w:type="paragraph" w:customStyle="1" w:styleId="Level4">
    <w:name w:val="Level 4"/>
    <w:basedOn w:val="Normal"/>
    <w:pPr>
      <w:widowControl w:val="0"/>
      <w:numPr>
        <w:ilvl w:val="3"/>
        <w:numId w:val="8"/>
      </w:numPr>
      <w:adjustRightInd w:val="0"/>
      <w:spacing w:after="240" w:line="312" w:lineRule="auto"/>
      <w:jc w:val="both"/>
      <w:textAlignment w:val="baseline"/>
      <w:outlineLvl w:val="3"/>
    </w:pPr>
    <w:rPr>
      <w:rFonts w:ascii="Arial" w:hAnsi="Arial"/>
      <w:szCs w:val="20"/>
      <w:lang w:eastAsia="en-GB"/>
    </w:rPr>
  </w:style>
  <w:style w:type="paragraph" w:customStyle="1" w:styleId="Level5">
    <w:name w:val="Level 5"/>
    <w:basedOn w:val="Normal"/>
    <w:pPr>
      <w:widowControl w:val="0"/>
      <w:numPr>
        <w:ilvl w:val="4"/>
        <w:numId w:val="8"/>
      </w:numPr>
      <w:adjustRightInd w:val="0"/>
      <w:spacing w:after="240" w:line="312" w:lineRule="auto"/>
      <w:jc w:val="both"/>
      <w:textAlignment w:val="baseline"/>
      <w:outlineLvl w:val="4"/>
    </w:pPr>
    <w:rPr>
      <w:rFonts w:ascii="Arial" w:hAnsi="Arial"/>
      <w:szCs w:val="20"/>
      <w:lang w:eastAsia="en-GB"/>
    </w:rPr>
  </w:style>
  <w:style w:type="paragraph" w:styleId="PlainText">
    <w:name w:val="Plain Text"/>
    <w:basedOn w:val="Normal"/>
    <w:rPr>
      <w:rFonts w:ascii="Courier New" w:hAnsi="Courier New" w:cs="Courier New"/>
      <w:sz w:val="20"/>
      <w:szCs w:val="20"/>
      <w:lang w:eastAsia="en-GB"/>
    </w:rPr>
  </w:style>
  <w:style w:type="paragraph" w:styleId="BalloonText">
    <w:name w:val="Balloon Text"/>
    <w:basedOn w:val="Normal"/>
    <w:link w:val="BalloonTextChar"/>
    <w:rsid w:val="00A61578"/>
    <w:rPr>
      <w:rFonts w:ascii="Tahoma" w:hAnsi="Tahoma" w:cs="Tahoma"/>
      <w:sz w:val="16"/>
      <w:szCs w:val="16"/>
    </w:rPr>
  </w:style>
  <w:style w:type="character" w:customStyle="1" w:styleId="BalloonTextChar">
    <w:name w:val="Balloon Text Char"/>
    <w:basedOn w:val="DefaultParagraphFont"/>
    <w:link w:val="BalloonText"/>
    <w:rsid w:val="008E5E77"/>
    <w:rPr>
      <w:rFonts w:ascii="Tahoma" w:hAnsi="Tahoma" w:cs="Tahoma"/>
      <w:sz w:val="16"/>
      <w:szCs w:val="16"/>
      <w:lang w:eastAsia="en-US"/>
    </w:rPr>
  </w:style>
  <w:style w:type="paragraph" w:customStyle="1" w:styleId="Char">
    <w:name w:val="Char"/>
    <w:basedOn w:val="Normal"/>
    <w:rsid w:val="00A61578"/>
    <w:pPr>
      <w:spacing w:after="160" w:line="240" w:lineRule="exact"/>
    </w:pPr>
    <w:rPr>
      <w:rFonts w:ascii="Verdana" w:hAnsi="Verdana"/>
      <w:sz w:val="20"/>
      <w:szCs w:val="20"/>
      <w:lang w:val="en-US"/>
    </w:rPr>
  </w:style>
  <w:style w:type="character" w:styleId="Strong">
    <w:name w:val="Strong"/>
    <w:qFormat/>
    <w:rsid w:val="003C6BE9"/>
    <w:rPr>
      <w:b/>
      <w:bCs/>
    </w:rPr>
  </w:style>
  <w:style w:type="paragraph" w:styleId="ListParagraph">
    <w:name w:val="List Paragraph"/>
    <w:basedOn w:val="Normal"/>
    <w:uiPriority w:val="34"/>
    <w:qFormat/>
    <w:rsid w:val="006C3E0D"/>
    <w:pPr>
      <w:ind w:left="720"/>
    </w:pPr>
  </w:style>
  <w:style w:type="character" w:styleId="CommentReference">
    <w:name w:val="annotation reference"/>
    <w:rsid w:val="006C3E0D"/>
    <w:rPr>
      <w:sz w:val="16"/>
      <w:szCs w:val="16"/>
    </w:rPr>
  </w:style>
  <w:style w:type="paragraph" w:styleId="CommentText">
    <w:name w:val="annotation text"/>
    <w:basedOn w:val="Normal"/>
    <w:link w:val="CommentTextChar"/>
    <w:rsid w:val="006C3E0D"/>
    <w:rPr>
      <w:sz w:val="20"/>
      <w:szCs w:val="20"/>
    </w:rPr>
  </w:style>
  <w:style w:type="character" w:customStyle="1" w:styleId="CommentTextChar">
    <w:name w:val="Comment Text Char"/>
    <w:link w:val="CommentText"/>
    <w:rsid w:val="006C3E0D"/>
    <w:rPr>
      <w:lang w:eastAsia="en-US"/>
    </w:rPr>
  </w:style>
  <w:style w:type="table" w:styleId="TableGrid">
    <w:name w:val="Table Grid"/>
    <w:basedOn w:val="TableNormal"/>
    <w:rsid w:val="008730E1"/>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983255"/>
    <w:rPr>
      <w:b/>
      <w:bCs/>
    </w:rPr>
  </w:style>
  <w:style w:type="character" w:customStyle="1" w:styleId="CommentSubjectChar">
    <w:name w:val="Comment Subject Char"/>
    <w:basedOn w:val="CommentTextChar"/>
    <w:link w:val="CommentSubject"/>
    <w:rsid w:val="00983255"/>
    <w:rPr>
      <w:b/>
      <w:bCs/>
      <w:lang w:eastAsia="en-US"/>
    </w:rPr>
  </w:style>
  <w:style w:type="paragraph" w:styleId="ListBullet">
    <w:name w:val="List Bullet"/>
    <w:basedOn w:val="Normal"/>
    <w:rsid w:val="008E5E77"/>
    <w:pPr>
      <w:numPr>
        <w:numId w:val="21"/>
      </w:numPr>
      <w:ind w:left="357" w:hanging="357"/>
    </w:pPr>
    <w:rPr>
      <w:sz w:val="22"/>
    </w:rPr>
  </w:style>
  <w:style w:type="paragraph" w:customStyle="1" w:styleId="Calibri">
    <w:name w:val="Calibri"/>
    <w:basedOn w:val="Normal"/>
    <w:rsid w:val="008E5E77"/>
    <w:pPr>
      <w:jc w:val="center"/>
    </w:pPr>
    <w:rPr>
      <w:rFonts w:ascii="Arial" w:hAnsi="Arial" w:cs="Arial"/>
      <w:b/>
      <w:bCs/>
      <w:i/>
      <w:iCs/>
      <w:sz w:val="20"/>
      <w:szCs w:val="20"/>
      <w:lang w:val="en-US"/>
    </w:rPr>
  </w:style>
  <w:style w:type="paragraph" w:customStyle="1" w:styleId="LUTCode">
    <w:name w:val="LUT Code"/>
    <w:basedOn w:val="LUTDescription"/>
    <w:rsid w:val="008E5E77"/>
    <w:rPr>
      <w:caps/>
    </w:rPr>
  </w:style>
  <w:style w:type="paragraph" w:customStyle="1" w:styleId="LUTDescription">
    <w:name w:val="LUT Description"/>
    <w:basedOn w:val="Normal"/>
    <w:rsid w:val="008E5E77"/>
    <w:rPr>
      <w:sz w:val="20"/>
    </w:rPr>
  </w:style>
  <w:style w:type="paragraph" w:customStyle="1" w:styleId="LUTHeader">
    <w:name w:val="LUT Header"/>
    <w:basedOn w:val="LUTDescription"/>
    <w:rsid w:val="008E5E77"/>
    <w:pPr>
      <w:jc w:val="center"/>
    </w:pPr>
    <w:rPr>
      <w:sz w:val="22"/>
    </w:rPr>
  </w:style>
  <w:style w:type="paragraph" w:customStyle="1" w:styleId="LUTDescriptionHeader">
    <w:name w:val="LUT Description Header"/>
    <w:basedOn w:val="LUTDescription"/>
    <w:rsid w:val="008E5E77"/>
    <w:rPr>
      <w:i/>
    </w:rPr>
  </w:style>
  <w:style w:type="paragraph" w:customStyle="1" w:styleId="LUTCodeHeader">
    <w:name w:val="LUT Code Header"/>
    <w:basedOn w:val="LUTCode"/>
    <w:rsid w:val="008E5E77"/>
    <w:rPr>
      <w:i/>
    </w:rPr>
  </w:style>
  <w:style w:type="paragraph" w:styleId="TOC1">
    <w:name w:val="toc 1"/>
    <w:basedOn w:val="Normal"/>
    <w:next w:val="Normal"/>
    <w:autoRedefine/>
    <w:uiPriority w:val="39"/>
    <w:rsid w:val="004C6BE6"/>
    <w:pPr>
      <w:tabs>
        <w:tab w:val="right" w:leader="dot" w:pos="9356"/>
      </w:tabs>
      <w:spacing w:before="120" w:after="120"/>
      <w:ind w:left="357" w:hanging="357"/>
    </w:pPr>
    <w:rPr>
      <w:b/>
      <w:szCs w:val="28"/>
    </w:rPr>
  </w:style>
  <w:style w:type="paragraph" w:styleId="DocumentMap">
    <w:name w:val="Document Map"/>
    <w:basedOn w:val="Normal"/>
    <w:link w:val="DocumentMapChar"/>
    <w:rsid w:val="008E5E7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8E5E77"/>
    <w:rPr>
      <w:rFonts w:ascii="Tahoma" w:hAnsi="Tahoma" w:cs="Tahoma"/>
      <w:shd w:val="clear" w:color="auto" w:fill="000080"/>
      <w:lang w:eastAsia="en-US"/>
    </w:rPr>
  </w:style>
  <w:style w:type="character" w:customStyle="1" w:styleId="Change">
    <w:name w:val="Change"/>
    <w:basedOn w:val="DefaultParagraphFont"/>
    <w:rsid w:val="008E5E77"/>
    <w:rPr>
      <w:b/>
      <w:color w:val="FF6600"/>
      <w:u w:val="single"/>
    </w:rPr>
  </w:style>
  <w:style w:type="paragraph" w:styleId="List">
    <w:name w:val="List"/>
    <w:basedOn w:val="Normal"/>
    <w:rsid w:val="008E5E77"/>
    <w:pPr>
      <w:ind w:left="283" w:hanging="283"/>
    </w:pPr>
    <w:rPr>
      <w:sz w:val="22"/>
    </w:rPr>
  </w:style>
  <w:style w:type="paragraph" w:customStyle="1" w:styleId="Norma">
    <w:name w:val="Norma"/>
    <w:basedOn w:val="Normal"/>
    <w:rsid w:val="008E5E77"/>
    <w:pPr>
      <w:numPr>
        <w:numId w:val="22"/>
      </w:numPr>
    </w:pPr>
    <w:rPr>
      <w:sz w:val="22"/>
    </w:rPr>
  </w:style>
  <w:style w:type="paragraph" w:customStyle="1" w:styleId="Normal0">
    <w:name w:val="Normal#"/>
    <w:basedOn w:val="Normal"/>
    <w:rsid w:val="008E5E77"/>
    <w:pPr>
      <w:jc w:val="center"/>
    </w:pPr>
    <w:rPr>
      <w:sz w:val="22"/>
    </w:rPr>
  </w:style>
  <w:style w:type="paragraph" w:customStyle="1" w:styleId="StyleHeading511ptBlack">
    <w:name w:val="Style Heading 5 + 11 pt Black"/>
    <w:basedOn w:val="Heading5"/>
    <w:rsid w:val="008E5E77"/>
    <w:pPr>
      <w:keepNext/>
      <w:keepLines/>
      <w:spacing w:before="240"/>
    </w:pPr>
    <w:rPr>
      <w:b w:val="0"/>
      <w:i/>
      <w:iCs/>
      <w:color w:val="000000"/>
      <w:sz w:val="22"/>
      <w:szCs w:val="26"/>
      <w:lang w:eastAsia="en-US"/>
    </w:rPr>
  </w:style>
  <w:style w:type="paragraph" w:customStyle="1" w:styleId="StyleHeading511ptBlack1">
    <w:name w:val="Style Heading 5 + 11 pt Black1"/>
    <w:basedOn w:val="Heading5"/>
    <w:rsid w:val="008E5E77"/>
    <w:pPr>
      <w:keepNext/>
      <w:keepLines/>
      <w:spacing w:before="240"/>
    </w:pPr>
    <w:rPr>
      <w:i/>
      <w:iCs/>
      <w:color w:val="000000"/>
      <w:sz w:val="22"/>
      <w:szCs w:val="26"/>
      <w:lang w:eastAsia="en-US"/>
    </w:rPr>
  </w:style>
  <w:style w:type="paragraph" w:customStyle="1" w:styleId="Heading20">
    <w:name w:val="Heading2"/>
    <w:basedOn w:val="Normal"/>
    <w:next w:val="Normal"/>
    <w:rsid w:val="008E5E77"/>
    <w:rPr>
      <w:b/>
      <w:u w:val="single"/>
    </w:rPr>
  </w:style>
  <w:style w:type="paragraph" w:customStyle="1" w:styleId="StyleLeft063cm">
    <w:name w:val="Style Left:  0.63 cm"/>
    <w:basedOn w:val="Normal"/>
    <w:rsid w:val="008E5E77"/>
    <w:pPr>
      <w:spacing w:after="60"/>
      <w:ind w:left="357"/>
    </w:pPr>
    <w:rPr>
      <w:sz w:val="22"/>
      <w:szCs w:val="20"/>
    </w:rPr>
  </w:style>
  <w:style w:type="paragraph" w:customStyle="1" w:styleId="Sub-Point">
    <w:name w:val="Sub-Point"/>
    <w:basedOn w:val="Normal"/>
    <w:rsid w:val="008E5E77"/>
    <w:pPr>
      <w:numPr>
        <w:ilvl w:val="2"/>
        <w:numId w:val="26"/>
      </w:numPr>
      <w:spacing w:before="60"/>
    </w:pPr>
    <w:rPr>
      <w:sz w:val="22"/>
    </w:rPr>
  </w:style>
  <w:style w:type="paragraph" w:customStyle="1" w:styleId="StyleBlackLeft063cm">
    <w:name w:val="Style Black Left:  0.63 cm"/>
    <w:basedOn w:val="Normal"/>
    <w:rsid w:val="008E5E77"/>
    <w:pPr>
      <w:ind w:left="360"/>
    </w:pPr>
    <w:rPr>
      <w:sz w:val="22"/>
      <w:szCs w:val="20"/>
    </w:rPr>
  </w:style>
  <w:style w:type="paragraph" w:customStyle="1" w:styleId="StyleLeft063cm1">
    <w:name w:val="Style Left:  0.63 cm1"/>
    <w:basedOn w:val="Normal"/>
    <w:rsid w:val="008E5E77"/>
    <w:pPr>
      <w:spacing w:after="120"/>
      <w:ind w:left="357"/>
    </w:pPr>
    <w:rPr>
      <w:sz w:val="22"/>
      <w:szCs w:val="20"/>
    </w:rPr>
  </w:style>
  <w:style w:type="paragraph" w:customStyle="1" w:styleId="StyleLeft063cm2">
    <w:name w:val="Style Left:  0.63 cm2"/>
    <w:basedOn w:val="Normal"/>
    <w:rsid w:val="008E5E77"/>
    <w:pPr>
      <w:ind w:left="357" w:firstLine="567"/>
    </w:pPr>
    <w:rPr>
      <w:sz w:val="22"/>
      <w:szCs w:val="20"/>
    </w:rPr>
  </w:style>
  <w:style w:type="paragraph" w:styleId="Revision">
    <w:name w:val="Revision"/>
    <w:hidden/>
    <w:uiPriority w:val="99"/>
    <w:semiHidden/>
    <w:rsid w:val="005A3D8B"/>
    <w:rPr>
      <w:sz w:val="24"/>
      <w:szCs w:val="24"/>
      <w:lang w:eastAsia="en-US"/>
    </w:rPr>
  </w:style>
  <w:style w:type="paragraph" w:customStyle="1" w:styleId="BodyText21">
    <w:name w:val="Body Text 21"/>
    <w:basedOn w:val="Normal"/>
    <w:rsid w:val="00392255"/>
    <w:pPr>
      <w:widowControl w:val="0"/>
      <w:spacing w:line="360" w:lineRule="auto"/>
      <w:jc w:val="both"/>
    </w:pPr>
    <w:rPr>
      <w:szCs w:val="20"/>
    </w:rPr>
  </w:style>
  <w:style w:type="paragraph" w:customStyle="1" w:styleId="wfxRecipient">
    <w:name w:val="wfxRecipient"/>
    <w:basedOn w:val="Normal"/>
    <w:rsid w:val="00392255"/>
    <w:rPr>
      <w:szCs w:val="20"/>
    </w:rPr>
  </w:style>
  <w:style w:type="paragraph" w:styleId="NormalWeb">
    <w:name w:val="Normal (Web)"/>
    <w:basedOn w:val="Normal"/>
    <w:rsid w:val="00392255"/>
    <w:pPr>
      <w:spacing w:before="100" w:beforeAutospacing="1" w:after="100" w:afterAutospacing="1"/>
    </w:pPr>
    <w:rPr>
      <w:lang w:eastAsia="en-GB"/>
    </w:rPr>
  </w:style>
  <w:style w:type="paragraph" w:customStyle="1" w:styleId="Definitions">
    <w:name w:val="Definitions"/>
    <w:basedOn w:val="Normal"/>
    <w:rsid w:val="00392255"/>
    <w:pPr>
      <w:tabs>
        <w:tab w:val="left" w:pos="709"/>
      </w:tabs>
      <w:spacing w:after="120" w:line="300" w:lineRule="atLeast"/>
      <w:ind w:left="720"/>
      <w:jc w:val="both"/>
    </w:pPr>
    <w:rPr>
      <w:sz w:val="22"/>
      <w:szCs w:val="20"/>
    </w:rPr>
  </w:style>
  <w:style w:type="character" w:customStyle="1" w:styleId="Defterm">
    <w:name w:val="Defterm"/>
    <w:rsid w:val="00392255"/>
    <w:rPr>
      <w:b/>
      <w:color w:val="000000"/>
      <w:sz w:val="22"/>
    </w:rPr>
  </w:style>
  <w:style w:type="character" w:customStyle="1" w:styleId="BodyTextIndent2Char">
    <w:name w:val="Body Text Indent 2 Char"/>
    <w:link w:val="BodyTextIndent2"/>
    <w:rsid w:val="00392255"/>
    <w:rPr>
      <w:sz w:val="24"/>
      <w:szCs w:val="24"/>
    </w:rPr>
  </w:style>
  <w:style w:type="paragraph" w:customStyle="1" w:styleId="Titlepage1">
    <w:name w:val="Title page1"/>
    <w:basedOn w:val="Normal"/>
    <w:rsid w:val="00FE4A29"/>
    <w:pPr>
      <w:overflowPunct w:val="0"/>
      <w:autoSpaceDE w:val="0"/>
      <w:autoSpaceDN w:val="0"/>
      <w:adjustRightInd w:val="0"/>
      <w:jc w:val="center"/>
      <w:textAlignment w:val="baseline"/>
    </w:pPr>
    <w:rPr>
      <w:b/>
      <w:sz w:val="72"/>
      <w:szCs w:val="20"/>
    </w:rPr>
  </w:style>
  <w:style w:type="paragraph" w:customStyle="1" w:styleId="Titlepage2">
    <w:name w:val="Title page2"/>
    <w:basedOn w:val="Titlepage1"/>
    <w:rsid w:val="00FE4A29"/>
    <w:rPr>
      <w:bCs/>
      <w:sz w:val="36"/>
    </w:rPr>
  </w:style>
  <w:style w:type="paragraph" w:styleId="TOCHeading">
    <w:name w:val="TOC Heading"/>
    <w:basedOn w:val="Heading1"/>
    <w:next w:val="Normal"/>
    <w:uiPriority w:val="39"/>
    <w:unhideWhenUsed/>
    <w:qFormat/>
    <w:rsid w:val="00A621AE"/>
    <w:pPr>
      <w:keepLines/>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4C6BE6"/>
    <w:pPr>
      <w:tabs>
        <w:tab w:val="left" w:pos="880"/>
        <w:tab w:val="right" w:leader="dot" w:pos="9346"/>
      </w:tabs>
      <w:spacing w:after="100"/>
      <w:ind w:left="240"/>
    </w:pPr>
  </w:style>
  <w:style w:type="paragraph" w:styleId="TOC3">
    <w:name w:val="toc 3"/>
    <w:basedOn w:val="Normal"/>
    <w:next w:val="Normal"/>
    <w:autoRedefine/>
    <w:uiPriority w:val="39"/>
    <w:unhideWhenUsed/>
    <w:rsid w:val="000F522D"/>
    <w:pPr>
      <w:spacing w:after="100"/>
      <w:ind w:left="48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799638">
      <w:bodyDiv w:val="1"/>
      <w:marLeft w:val="0"/>
      <w:marRight w:val="0"/>
      <w:marTop w:val="0"/>
      <w:marBottom w:val="0"/>
      <w:divBdr>
        <w:top w:val="none" w:sz="0" w:space="0" w:color="auto"/>
        <w:left w:val="none" w:sz="0" w:space="0" w:color="auto"/>
        <w:bottom w:val="none" w:sz="0" w:space="0" w:color="auto"/>
        <w:right w:val="none" w:sz="0" w:space="0" w:color="auto"/>
      </w:divBdr>
    </w:div>
    <w:div w:id="1060976287">
      <w:bodyDiv w:val="1"/>
      <w:marLeft w:val="0"/>
      <w:marRight w:val="0"/>
      <w:marTop w:val="0"/>
      <w:marBottom w:val="0"/>
      <w:divBdr>
        <w:top w:val="none" w:sz="0" w:space="0" w:color="auto"/>
        <w:left w:val="none" w:sz="0" w:space="0" w:color="auto"/>
        <w:bottom w:val="none" w:sz="0" w:space="0" w:color="auto"/>
        <w:right w:val="none" w:sz="0" w:space="0" w:color="auto"/>
      </w:divBdr>
    </w:div>
    <w:div w:id="143100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forum.lrcs.org.uk/viewforum.php?id=24" TargetMode="External"/><Relationship Id="rId18" Type="http://schemas.microsoft.com/office/2007/relationships/diagramDrawing" Target="diagrams/drawing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diagramQuickStyle" Target="diagrams/quickStyle2.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github.com/HabitatFramework/Assets" TargetMode="External"/><Relationship Id="rId17" Type="http://schemas.openxmlformats.org/officeDocument/2006/relationships/diagramColors" Target="diagrams/colors1.xml"/><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bitatFramework/HLUTool" TargetMode="External"/><Relationship Id="rId24" Type="http://schemas.openxmlformats.org/officeDocument/2006/relationships/header" Target="header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footer" Target="footer3.xml"/><Relationship Id="rId10" Type="http://schemas.openxmlformats.org/officeDocument/2006/relationships/hyperlink" Target="https://github.com/HabitatFramework" TargetMode="External"/><Relationship Id="rId19" Type="http://schemas.openxmlformats.org/officeDocument/2006/relationships/diagramData" Target="diagrams/data2.xml"/><Relationship Id="rId31"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FFA749-12E2-48E0-8798-8D89C29582BF}" type="doc">
      <dgm:prSet loTypeId="urn:microsoft.com/office/officeart/2005/8/layout/vList5" loCatId="list" qsTypeId="urn:microsoft.com/office/officeart/2005/8/quickstyle/3d2" qsCatId="3D" csTypeId="urn:microsoft.com/office/officeart/2005/8/colors/accent1_2" csCatId="accent1" phldr="1"/>
      <dgm:spPr/>
      <dgm:t>
        <a:bodyPr/>
        <a:lstStyle/>
        <a:p>
          <a:endParaRPr lang="en-GB"/>
        </a:p>
      </dgm:t>
    </dgm:pt>
    <dgm:pt modelId="{EB6A6476-5CD7-4401-A9CC-CED19524DBB8}">
      <dgm:prSet phldrT="[Text]" custT="1"/>
      <dgm:spPr>
        <a:xfrm>
          <a:off x="0" y="1419607"/>
          <a:ext cx="1973175" cy="1097374"/>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600">
              <a:solidFill>
                <a:sysClr val="window" lastClr="FFFFFF"/>
              </a:solidFill>
              <a:latin typeface="Calibri"/>
              <a:ea typeface="+mn-ea"/>
              <a:cs typeface="+mn-cs"/>
            </a:rPr>
            <a:t>Unit 2. GIS tool enhancements</a:t>
          </a:r>
        </a:p>
      </dgm:t>
    </dgm:pt>
    <dgm:pt modelId="{7DEC5154-C8A3-4396-9FCA-0709AE28EA9A}" type="parTrans" cxnId="{5537354D-3B8A-4719-9450-144718DE7E15}">
      <dgm:prSet/>
      <dgm:spPr/>
      <dgm:t>
        <a:bodyPr/>
        <a:lstStyle/>
        <a:p>
          <a:endParaRPr lang="en-GB"/>
        </a:p>
      </dgm:t>
    </dgm:pt>
    <dgm:pt modelId="{8FF52DD6-E736-40A1-ADA1-4C57D6D6129B}" type="sibTrans" cxnId="{5537354D-3B8A-4719-9450-144718DE7E15}">
      <dgm:prSet/>
      <dgm:spPr/>
      <dgm:t>
        <a:bodyPr/>
        <a:lstStyle/>
        <a:p>
          <a:endParaRPr lang="en-GB"/>
        </a:p>
      </dgm:t>
    </dgm:pt>
    <dgm:pt modelId="{61E90DB2-6512-49E2-B93A-18127D2ED049}">
      <dgm:prSet phldrT="[Text]" custT="1"/>
      <dgm:spPr>
        <a:xfrm rot="5400000">
          <a:off x="3048838" y="214361"/>
          <a:ext cx="1356539" cy="3507867"/>
        </a:xfr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gm:spPr>
      <dgm:t>
        <a:bodyPr/>
        <a:lstStyle/>
        <a:p>
          <a:r>
            <a:rPr lang="en-GB" sz="1200">
              <a:solidFill>
                <a:sysClr val="windowText" lastClr="000000">
                  <a:hueOff val="0"/>
                  <a:satOff val="0"/>
                  <a:lumOff val="0"/>
                  <a:alphaOff val="0"/>
                </a:sysClr>
              </a:solidFill>
              <a:latin typeface="Calibri"/>
              <a:ea typeface="+mn-ea"/>
              <a:cs typeface="+mn-cs"/>
            </a:rPr>
            <a:t>Batches/portions released each 3 weeks</a:t>
          </a:r>
        </a:p>
      </dgm:t>
    </dgm:pt>
    <dgm:pt modelId="{F880395E-3525-4A50-B287-366EB905FAAE}" type="parTrans" cxnId="{B0053CFB-319F-4135-A69C-FDF04FA8AEFA}">
      <dgm:prSet/>
      <dgm:spPr/>
      <dgm:t>
        <a:bodyPr/>
        <a:lstStyle/>
        <a:p>
          <a:endParaRPr lang="en-GB"/>
        </a:p>
      </dgm:t>
    </dgm:pt>
    <dgm:pt modelId="{E21C7CA2-815D-47CF-A73D-3433D51CE7AE}" type="sibTrans" cxnId="{B0053CFB-319F-4135-A69C-FDF04FA8AEFA}">
      <dgm:prSet/>
      <dgm:spPr/>
      <dgm:t>
        <a:bodyPr/>
        <a:lstStyle/>
        <a:p>
          <a:endParaRPr lang="en-GB"/>
        </a:p>
      </dgm:t>
    </dgm:pt>
    <dgm:pt modelId="{9804F8E6-90D9-4494-9D07-83DDE03673BC}">
      <dgm:prSet phldrT="[Text]" custT="1"/>
      <dgm:spPr>
        <a:xfrm rot="5400000">
          <a:off x="3048838" y="214361"/>
          <a:ext cx="1356539" cy="3507867"/>
        </a:xfr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gm:spPr>
      <dgm:t>
        <a:bodyPr/>
        <a:lstStyle/>
        <a:p>
          <a:r>
            <a:rPr lang="en-GB" sz="1200">
              <a:solidFill>
                <a:sysClr val="windowText" lastClr="000000">
                  <a:hueOff val="0"/>
                  <a:satOff val="0"/>
                  <a:lumOff val="0"/>
                  <a:alphaOff val="0"/>
                </a:sysClr>
              </a:solidFill>
              <a:latin typeface="Calibri"/>
              <a:ea typeface="+mn-ea"/>
              <a:cs typeface="+mn-cs"/>
            </a:rPr>
            <a:t>Source code uploaded to GitHub</a:t>
          </a:r>
        </a:p>
      </dgm:t>
    </dgm:pt>
    <dgm:pt modelId="{9A004018-7348-47D3-A79A-19373E9C0219}" type="parTrans" cxnId="{BB82B3A4-BE0F-4ABA-BD6C-3E78A72DD389}">
      <dgm:prSet/>
      <dgm:spPr/>
      <dgm:t>
        <a:bodyPr/>
        <a:lstStyle/>
        <a:p>
          <a:endParaRPr lang="en-GB"/>
        </a:p>
      </dgm:t>
    </dgm:pt>
    <dgm:pt modelId="{4149F3D1-AB24-41AD-AA2E-F3348D364089}" type="sibTrans" cxnId="{BB82B3A4-BE0F-4ABA-BD6C-3E78A72DD389}">
      <dgm:prSet/>
      <dgm:spPr/>
      <dgm:t>
        <a:bodyPr/>
        <a:lstStyle/>
        <a:p>
          <a:endParaRPr lang="en-GB"/>
        </a:p>
      </dgm:t>
    </dgm:pt>
    <dgm:pt modelId="{6A552C84-695B-4E5E-89D5-03B925563153}">
      <dgm:prSet phldrT="[Text]" custT="1"/>
      <dgm:spPr>
        <a:xfrm>
          <a:off x="5367" y="3786891"/>
          <a:ext cx="1973175" cy="1097374"/>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600">
              <a:solidFill>
                <a:sysClr val="window" lastClr="FFFFFF"/>
              </a:solidFill>
              <a:latin typeface="Calibri"/>
              <a:ea typeface="+mn-ea"/>
              <a:cs typeface="+mn-cs"/>
            </a:rPr>
            <a:t>Unit 4. Technical and User  manuals</a:t>
          </a:r>
        </a:p>
      </dgm:t>
    </dgm:pt>
    <dgm:pt modelId="{B2398528-22F3-4E38-987C-D8B9A0076196}" type="parTrans" cxnId="{EF6BD9FD-1CC9-442E-8AB8-301BFF17C0A2}">
      <dgm:prSet/>
      <dgm:spPr/>
      <dgm:t>
        <a:bodyPr/>
        <a:lstStyle/>
        <a:p>
          <a:endParaRPr lang="en-GB"/>
        </a:p>
      </dgm:t>
    </dgm:pt>
    <dgm:pt modelId="{CFE71F0A-3277-4F03-92BA-52C4F66C0E81}" type="sibTrans" cxnId="{EF6BD9FD-1CC9-442E-8AB8-301BFF17C0A2}">
      <dgm:prSet/>
      <dgm:spPr/>
      <dgm:t>
        <a:bodyPr/>
        <a:lstStyle/>
        <a:p>
          <a:endParaRPr lang="en-GB"/>
        </a:p>
      </dgm:t>
    </dgm:pt>
    <dgm:pt modelId="{D3117654-31F1-4402-AFDE-33B3FC893D6C}">
      <dgm:prSet phldrT="[Text]" custT="1"/>
      <dgm:spPr>
        <a:xfrm rot="5400000">
          <a:off x="3079396" y="2581649"/>
          <a:ext cx="1306139" cy="3507867"/>
        </a:xfr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gm:spPr>
      <dgm:t>
        <a:bodyPr/>
        <a:lstStyle/>
        <a:p>
          <a:r>
            <a:rPr lang="en-GB" sz="1200">
              <a:solidFill>
                <a:sysClr val="windowText" lastClr="000000">
                  <a:hueOff val="0"/>
                  <a:satOff val="0"/>
                  <a:lumOff val="0"/>
                  <a:alphaOff val="0"/>
                </a:sysClr>
              </a:solidFill>
              <a:latin typeface="Calibri"/>
              <a:ea typeface="+mn-ea"/>
              <a:cs typeface="+mn-cs"/>
            </a:rPr>
            <a:t>Write first drafts &amp; circulate to Project Co-ordinator and LRCs for feedback</a:t>
          </a:r>
        </a:p>
      </dgm:t>
    </dgm:pt>
    <dgm:pt modelId="{32470A16-35D3-4189-8518-DF219044A758}" type="parTrans" cxnId="{7F9FF9AC-45E3-4B8C-9312-1B8F43A4BDA6}">
      <dgm:prSet/>
      <dgm:spPr/>
      <dgm:t>
        <a:bodyPr/>
        <a:lstStyle/>
        <a:p>
          <a:endParaRPr lang="en-GB"/>
        </a:p>
      </dgm:t>
    </dgm:pt>
    <dgm:pt modelId="{E2155CFA-8895-432A-8417-8394409AE0EA}" type="sibTrans" cxnId="{7F9FF9AC-45E3-4B8C-9312-1B8F43A4BDA6}">
      <dgm:prSet/>
      <dgm:spPr/>
      <dgm:t>
        <a:bodyPr/>
        <a:lstStyle/>
        <a:p>
          <a:endParaRPr lang="en-GB"/>
        </a:p>
      </dgm:t>
    </dgm:pt>
    <dgm:pt modelId="{C523546F-4DDF-471C-A78E-9BCCB03FABCE}">
      <dgm:prSet phldrT="[Text]" custT="1"/>
      <dgm:spPr>
        <a:xfrm rot="5400000">
          <a:off x="3048838" y="214361"/>
          <a:ext cx="1356539" cy="3507867"/>
        </a:xfr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gm:spPr>
      <dgm:t>
        <a:bodyPr/>
        <a:lstStyle/>
        <a:p>
          <a:r>
            <a:rPr lang="en-GB" sz="1200">
              <a:solidFill>
                <a:sysClr val="windowText" lastClr="000000">
                  <a:hueOff val="0"/>
                  <a:satOff val="0"/>
                  <a:lumOff val="0"/>
                  <a:alphaOff val="0"/>
                </a:sysClr>
              </a:solidFill>
              <a:latin typeface="Calibri"/>
              <a:ea typeface="+mn-ea"/>
              <a:cs typeface="+mn-cs"/>
            </a:rPr>
            <a:t>Compiled MapInfo v11.5</a:t>
          </a:r>
        </a:p>
      </dgm:t>
    </dgm:pt>
    <dgm:pt modelId="{87DFA704-AF8B-4600-B6F4-7E48A6B4303D}" type="parTrans" cxnId="{DAF664D4-035A-42FE-98D2-B6E2E896275E}">
      <dgm:prSet/>
      <dgm:spPr/>
      <dgm:t>
        <a:bodyPr/>
        <a:lstStyle/>
        <a:p>
          <a:endParaRPr lang="en-GB"/>
        </a:p>
      </dgm:t>
    </dgm:pt>
    <dgm:pt modelId="{6A551BC3-E84E-4C22-9EE7-B983EE224BA9}" type="sibTrans" cxnId="{DAF664D4-035A-42FE-98D2-B6E2E896275E}">
      <dgm:prSet/>
      <dgm:spPr/>
      <dgm:t>
        <a:bodyPr/>
        <a:lstStyle/>
        <a:p>
          <a:endParaRPr lang="en-GB"/>
        </a:p>
      </dgm:t>
    </dgm:pt>
    <dgm:pt modelId="{2735FA34-CACA-4CFC-BA09-0ABB75ACF144}">
      <dgm:prSet phldrT="[Text]" custT="1"/>
      <dgm:spPr>
        <a:xfrm rot="5400000">
          <a:off x="3048838" y="214361"/>
          <a:ext cx="1356539" cy="3507867"/>
        </a:xfr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gm:spPr>
      <dgm:t>
        <a:bodyPr/>
        <a:lstStyle/>
        <a:p>
          <a:r>
            <a:rPr lang="en-GB" sz="1200">
              <a:solidFill>
                <a:sysClr val="windowText" lastClr="000000">
                  <a:hueOff val="0"/>
                  <a:satOff val="0"/>
                  <a:lumOff val="0"/>
                  <a:alphaOff val="0"/>
                </a:sysClr>
              </a:solidFill>
              <a:latin typeface="Calibri"/>
              <a:ea typeface="+mn-ea"/>
              <a:cs typeface="+mn-cs"/>
            </a:rPr>
            <a:t>Compiled ArcMap v10.1</a:t>
          </a:r>
        </a:p>
      </dgm:t>
    </dgm:pt>
    <dgm:pt modelId="{597B9321-EC9F-4F6B-B58A-5EF6FFDB978D}" type="parTrans" cxnId="{D1ED7E8A-6974-41C6-8038-882D27B5A7E7}">
      <dgm:prSet/>
      <dgm:spPr/>
      <dgm:t>
        <a:bodyPr/>
        <a:lstStyle/>
        <a:p>
          <a:endParaRPr lang="en-GB"/>
        </a:p>
      </dgm:t>
    </dgm:pt>
    <dgm:pt modelId="{F492841A-A84B-4A2B-8837-86E29A47C5EA}" type="sibTrans" cxnId="{D1ED7E8A-6974-41C6-8038-882D27B5A7E7}">
      <dgm:prSet/>
      <dgm:spPr/>
      <dgm:t>
        <a:bodyPr/>
        <a:lstStyle/>
        <a:p>
          <a:endParaRPr lang="en-GB"/>
        </a:p>
      </dgm:t>
    </dgm:pt>
    <dgm:pt modelId="{692CDB60-8DA8-4A89-A074-DBB151EC950B}">
      <dgm:prSet phldrT="[Text]" custT="1"/>
      <dgm:spPr>
        <a:xfrm rot="5400000">
          <a:off x="3048838" y="214361"/>
          <a:ext cx="1356539" cy="3507867"/>
        </a:xfr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gm:spPr>
      <dgm:t>
        <a:bodyPr/>
        <a:lstStyle/>
        <a:p>
          <a:r>
            <a:rPr lang="en-GB" sz="1200">
              <a:solidFill>
                <a:sysClr val="windowText" lastClr="000000">
                  <a:hueOff val="0"/>
                  <a:satOff val="0"/>
                  <a:lumOff val="0"/>
                  <a:alphaOff val="0"/>
                </a:sysClr>
              </a:solidFill>
              <a:latin typeface="Calibri"/>
              <a:ea typeface="+mn-ea"/>
              <a:cs typeface="+mn-cs"/>
            </a:rPr>
            <a:t>Fix bugs from LRC user testing</a:t>
          </a:r>
        </a:p>
      </dgm:t>
    </dgm:pt>
    <dgm:pt modelId="{EF439965-6A48-4090-83C6-44CC1947A904}" type="parTrans" cxnId="{D56835F0-C0DD-4410-903A-942E63466E73}">
      <dgm:prSet/>
      <dgm:spPr/>
      <dgm:t>
        <a:bodyPr/>
        <a:lstStyle/>
        <a:p>
          <a:endParaRPr lang="en-GB"/>
        </a:p>
      </dgm:t>
    </dgm:pt>
    <dgm:pt modelId="{048CF846-2BBC-4C41-AB0C-8F5D11185484}" type="sibTrans" cxnId="{D56835F0-C0DD-4410-903A-942E63466E73}">
      <dgm:prSet/>
      <dgm:spPr/>
      <dgm:t>
        <a:bodyPr/>
        <a:lstStyle/>
        <a:p>
          <a:endParaRPr lang="en-GB"/>
        </a:p>
      </dgm:t>
    </dgm:pt>
    <dgm:pt modelId="{F6048157-A5B1-492F-AF15-76C6C5D91A5F}">
      <dgm:prSet phldrT="[Text]" custT="1"/>
      <dgm:spPr>
        <a:xfrm>
          <a:off x="0" y="2605117"/>
          <a:ext cx="1975104" cy="1097374"/>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600">
              <a:solidFill>
                <a:sysClr val="window" lastClr="FFFFFF"/>
              </a:solidFill>
              <a:latin typeface="Calibri"/>
              <a:ea typeface="+mn-ea"/>
              <a:cs typeface="+mn-cs"/>
            </a:rPr>
            <a:t>Unit 3. LRC user testing</a:t>
          </a:r>
        </a:p>
      </dgm:t>
    </dgm:pt>
    <dgm:pt modelId="{36606929-2907-42B8-9D07-59F36D51FD26}" type="parTrans" cxnId="{E0FD02F9-C83F-4947-A1AB-1B461A0C3A58}">
      <dgm:prSet/>
      <dgm:spPr/>
      <dgm:t>
        <a:bodyPr/>
        <a:lstStyle/>
        <a:p>
          <a:endParaRPr lang="en-GB"/>
        </a:p>
      </dgm:t>
    </dgm:pt>
    <dgm:pt modelId="{D2553EDE-836D-4350-B6BE-BF382629CC1B}" type="sibTrans" cxnId="{E0FD02F9-C83F-4947-A1AB-1B461A0C3A58}">
      <dgm:prSet/>
      <dgm:spPr/>
      <dgm:t>
        <a:bodyPr/>
        <a:lstStyle/>
        <a:p>
          <a:endParaRPr lang="en-GB"/>
        </a:p>
      </dgm:t>
    </dgm:pt>
    <dgm:pt modelId="{C141B0C3-DB3E-4503-9F28-BD2045924F4A}">
      <dgm:prSet phldrT="[Text]" custT="1"/>
      <dgm:spPr>
        <a:xfrm rot="5400000">
          <a:off x="3079396" y="2581649"/>
          <a:ext cx="1306139" cy="3507867"/>
        </a:xfr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gm:spPr>
      <dgm:t>
        <a:bodyPr/>
        <a:lstStyle/>
        <a:p>
          <a:r>
            <a:rPr lang="en-GB" sz="1200">
              <a:solidFill>
                <a:sysClr val="windowText" lastClr="000000">
                  <a:hueOff val="0"/>
                  <a:satOff val="0"/>
                  <a:lumOff val="0"/>
                  <a:alphaOff val="0"/>
                </a:sysClr>
              </a:solidFill>
              <a:latin typeface="Calibri"/>
              <a:ea typeface="+mn-ea"/>
              <a:cs typeface="+mn-cs"/>
            </a:rPr>
            <a:t>Amend as requested and upload to online repository</a:t>
          </a:r>
        </a:p>
      </dgm:t>
    </dgm:pt>
    <dgm:pt modelId="{A3A6D241-7A50-4A72-AAA6-D17717950C9E}" type="parTrans" cxnId="{F5FF3F8F-0D43-43E1-B8AB-AC79BFE58CA4}">
      <dgm:prSet/>
      <dgm:spPr/>
      <dgm:t>
        <a:bodyPr/>
        <a:lstStyle/>
        <a:p>
          <a:endParaRPr lang="en-GB"/>
        </a:p>
      </dgm:t>
    </dgm:pt>
    <dgm:pt modelId="{0055AE9F-185B-4DDE-BA32-6E98C692C5A8}" type="sibTrans" cxnId="{F5FF3F8F-0D43-43E1-B8AB-AC79BFE58CA4}">
      <dgm:prSet/>
      <dgm:spPr/>
      <dgm:t>
        <a:bodyPr/>
        <a:lstStyle/>
        <a:p>
          <a:endParaRPr lang="en-GB"/>
        </a:p>
      </dgm:t>
    </dgm:pt>
    <dgm:pt modelId="{B446813D-8D10-45B9-BD38-0049BCEFF741}">
      <dgm:prSet phldrT="[Text]" custT="1"/>
      <dgm:spPr>
        <a:xfrm rot="5400000">
          <a:off x="3291802" y="1407683"/>
          <a:ext cx="877899" cy="3511296"/>
        </a:xfr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gm:spPr>
      <dgm:t>
        <a:bodyPr/>
        <a:lstStyle/>
        <a:p>
          <a:r>
            <a:rPr lang="en-GB" sz="1200">
              <a:solidFill>
                <a:sysClr val="windowText" lastClr="000000">
                  <a:hueOff val="0"/>
                  <a:satOff val="0"/>
                  <a:lumOff val="0"/>
                  <a:alphaOff val="0"/>
                </a:sysClr>
              </a:solidFill>
              <a:latin typeface="Calibri"/>
              <a:ea typeface="+mn-ea"/>
              <a:cs typeface="+mn-cs"/>
            </a:rPr>
            <a:t>3 weeks for each LRC to test GIS tool</a:t>
          </a:r>
        </a:p>
      </dgm:t>
    </dgm:pt>
    <dgm:pt modelId="{D6E05B83-C532-43A7-A728-0DD0A311635C}" type="parTrans" cxnId="{9130D8D9-0C2C-400E-9701-C4949863E8F9}">
      <dgm:prSet/>
      <dgm:spPr/>
      <dgm:t>
        <a:bodyPr/>
        <a:lstStyle/>
        <a:p>
          <a:endParaRPr lang="en-GB"/>
        </a:p>
      </dgm:t>
    </dgm:pt>
    <dgm:pt modelId="{99F72C9E-16E1-4E23-AD16-249E9941F6EB}" type="sibTrans" cxnId="{9130D8D9-0C2C-400E-9701-C4949863E8F9}">
      <dgm:prSet/>
      <dgm:spPr/>
      <dgm:t>
        <a:bodyPr/>
        <a:lstStyle/>
        <a:p>
          <a:endParaRPr lang="en-GB"/>
        </a:p>
      </dgm:t>
    </dgm:pt>
    <dgm:pt modelId="{DC56BBCA-CCBB-4556-A5EE-F83638B81FE5}">
      <dgm:prSet phldrT="[Text]" custT="1"/>
      <dgm:spPr>
        <a:xfrm rot="5400000">
          <a:off x="3291802" y="1407683"/>
          <a:ext cx="877899" cy="3511296"/>
        </a:xfr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gm:spPr>
      <dgm:t>
        <a:bodyPr/>
        <a:lstStyle/>
        <a:p>
          <a:r>
            <a:rPr lang="en-GB" sz="1200">
              <a:solidFill>
                <a:sysClr val="windowText" lastClr="000000">
                  <a:hueOff val="0"/>
                  <a:satOff val="0"/>
                  <a:lumOff val="0"/>
                  <a:alphaOff val="0"/>
                </a:sysClr>
              </a:solidFill>
              <a:latin typeface="Calibri"/>
              <a:ea typeface="+mn-ea"/>
              <a:cs typeface="+mn-cs"/>
            </a:rPr>
            <a:t>Install MapInfo or ArcGIS version</a:t>
          </a:r>
        </a:p>
      </dgm:t>
    </dgm:pt>
    <dgm:pt modelId="{1315EA6C-D8C5-46D5-9743-CB0BDC0D9169}" type="parTrans" cxnId="{4E117942-D964-49C2-84D3-08681DA6D448}">
      <dgm:prSet/>
      <dgm:spPr/>
      <dgm:t>
        <a:bodyPr/>
        <a:lstStyle/>
        <a:p>
          <a:endParaRPr lang="en-GB"/>
        </a:p>
      </dgm:t>
    </dgm:pt>
    <dgm:pt modelId="{84854561-E77D-421E-8ECA-FBCB26C6CD14}" type="sibTrans" cxnId="{4E117942-D964-49C2-84D3-08681DA6D448}">
      <dgm:prSet/>
      <dgm:spPr/>
      <dgm:t>
        <a:bodyPr/>
        <a:lstStyle/>
        <a:p>
          <a:endParaRPr lang="en-GB"/>
        </a:p>
      </dgm:t>
    </dgm:pt>
    <dgm:pt modelId="{1B07C675-5C58-4CE1-A670-2B1F4AC5D060}">
      <dgm:prSet phldrT="[Text]" custT="1"/>
      <dgm:spPr>
        <a:xfrm rot="5400000">
          <a:off x="3291802" y="1407683"/>
          <a:ext cx="877899" cy="3511296"/>
        </a:xfr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gm:spPr>
      <dgm:t>
        <a:bodyPr/>
        <a:lstStyle/>
        <a:p>
          <a:r>
            <a:rPr lang="en-GB" sz="1200">
              <a:solidFill>
                <a:sysClr val="windowText" lastClr="000000">
                  <a:hueOff val="0"/>
                  <a:satOff val="0"/>
                  <a:lumOff val="0"/>
                  <a:alphaOff val="0"/>
                </a:sysClr>
              </a:solidFill>
              <a:latin typeface="Calibri"/>
              <a:ea typeface="+mn-ea"/>
              <a:cs typeface="+mn-cs"/>
            </a:rPr>
            <a:t>Report bugs using GitHub</a:t>
          </a:r>
        </a:p>
      </dgm:t>
    </dgm:pt>
    <dgm:pt modelId="{BC852EAB-A703-4405-9FD3-D137E7418783}" type="parTrans" cxnId="{BC6F49B3-1644-40ED-9D4D-CEEDD359F00E}">
      <dgm:prSet/>
      <dgm:spPr/>
      <dgm:t>
        <a:bodyPr/>
        <a:lstStyle/>
        <a:p>
          <a:endParaRPr lang="en-GB"/>
        </a:p>
      </dgm:t>
    </dgm:pt>
    <dgm:pt modelId="{7D786535-AD71-43FF-A66D-5A88C2A00DDF}" type="sibTrans" cxnId="{BC6F49B3-1644-40ED-9D4D-CEEDD359F00E}">
      <dgm:prSet/>
      <dgm:spPr/>
      <dgm:t>
        <a:bodyPr/>
        <a:lstStyle/>
        <a:p>
          <a:endParaRPr lang="en-GB"/>
        </a:p>
      </dgm:t>
    </dgm:pt>
    <dgm:pt modelId="{86EFEB07-E6A2-400A-A5FE-CF38A30613C2}">
      <dgm:prSet phldrT="[Text]" custT="1"/>
      <dgm:spPr>
        <a:xfrm rot="5400000">
          <a:off x="3125325" y="-1149135"/>
          <a:ext cx="1203565" cy="3507867"/>
        </a:xfr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gm:spPr>
      <dgm:t>
        <a:bodyPr/>
        <a:lstStyle/>
        <a:p>
          <a:r>
            <a:rPr lang="en-GB" sz="1200">
              <a:solidFill>
                <a:sysClr val="windowText" lastClr="000000">
                  <a:hueOff val="0"/>
                  <a:satOff val="0"/>
                  <a:lumOff val="0"/>
                  <a:alphaOff val="0"/>
                </a:sysClr>
              </a:solidFill>
              <a:latin typeface="Calibri"/>
              <a:ea typeface="+mn-ea"/>
              <a:cs typeface="+mn-cs"/>
            </a:rPr>
            <a:t>Text of GPL licence added to source code</a:t>
          </a:r>
        </a:p>
      </dgm:t>
    </dgm:pt>
    <dgm:pt modelId="{8B30F368-E06A-4101-9101-98144EF743D0}">
      <dgm:prSet phldrT="[Text]" custT="1"/>
      <dgm:spPr>
        <a:xfrm>
          <a:off x="0" y="56110"/>
          <a:ext cx="1973175" cy="1097374"/>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600">
              <a:solidFill>
                <a:sysClr val="window" lastClr="FFFFFF"/>
              </a:solidFill>
              <a:latin typeface="Calibri"/>
              <a:ea typeface="+mn-ea"/>
              <a:cs typeface="+mn-cs"/>
            </a:rPr>
            <a:t>Unit 1. GPL licence and packager</a:t>
          </a:r>
        </a:p>
      </dgm:t>
    </dgm:pt>
    <dgm:pt modelId="{610E5DEB-BC51-4074-BC0F-D59566B1D024}" type="sibTrans" cxnId="{8D73DE3F-FC52-472E-BDB6-E2B628D1941E}">
      <dgm:prSet/>
      <dgm:spPr/>
      <dgm:t>
        <a:bodyPr/>
        <a:lstStyle/>
        <a:p>
          <a:endParaRPr lang="en-GB"/>
        </a:p>
      </dgm:t>
    </dgm:pt>
    <dgm:pt modelId="{3E4164F8-A319-4D21-881A-614E0292BCA6}" type="parTrans" cxnId="{8D73DE3F-FC52-472E-BDB6-E2B628D1941E}">
      <dgm:prSet/>
      <dgm:spPr/>
      <dgm:t>
        <a:bodyPr/>
        <a:lstStyle/>
        <a:p>
          <a:endParaRPr lang="en-GB"/>
        </a:p>
      </dgm:t>
    </dgm:pt>
    <dgm:pt modelId="{79EA6C65-27B3-4F97-BC2D-B08ECE46E834}" type="sibTrans" cxnId="{C6DCEE8B-ACEB-4B88-8343-AA4BD55FB467}">
      <dgm:prSet/>
      <dgm:spPr/>
      <dgm:t>
        <a:bodyPr/>
        <a:lstStyle/>
        <a:p>
          <a:endParaRPr lang="en-GB"/>
        </a:p>
      </dgm:t>
    </dgm:pt>
    <dgm:pt modelId="{DFE23DE5-4AA9-4FAB-BF0B-65B0AE13C7B4}" type="parTrans" cxnId="{C6DCEE8B-ACEB-4B88-8343-AA4BD55FB467}">
      <dgm:prSet/>
      <dgm:spPr/>
      <dgm:t>
        <a:bodyPr/>
        <a:lstStyle/>
        <a:p>
          <a:endParaRPr lang="en-GB"/>
        </a:p>
      </dgm:t>
    </dgm:pt>
    <dgm:pt modelId="{343DA9A2-F16C-4709-A280-79BA66446ECA}">
      <dgm:prSet phldrT="[Text]" custT="1"/>
      <dgm:spPr>
        <a:xfrm rot="5400000">
          <a:off x="3079396" y="2581649"/>
          <a:ext cx="1306139" cy="3507867"/>
        </a:xfr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gm:spPr>
      <dgm:t>
        <a:bodyPr/>
        <a:lstStyle/>
        <a:p>
          <a:r>
            <a:rPr lang="en-GB" sz="1200">
              <a:solidFill>
                <a:sysClr val="windowText" lastClr="000000">
                  <a:hueOff val="0"/>
                  <a:satOff val="0"/>
                  <a:lumOff val="0"/>
                  <a:alphaOff val="0"/>
                </a:sysClr>
              </a:solidFill>
              <a:latin typeface="Calibri"/>
              <a:ea typeface="+mn-ea"/>
              <a:cs typeface="+mn-cs"/>
            </a:rPr>
            <a:t>Agree content of manuals with Project Co-ordinator</a:t>
          </a:r>
        </a:p>
      </dgm:t>
    </dgm:pt>
    <dgm:pt modelId="{8789AE3C-0F0C-415D-9D97-3BE2FB6DADD1}" type="parTrans" cxnId="{91044A03-7771-446D-9F5D-FDEB66BF2084}">
      <dgm:prSet/>
      <dgm:spPr/>
      <dgm:t>
        <a:bodyPr/>
        <a:lstStyle/>
        <a:p>
          <a:endParaRPr lang="en-GB"/>
        </a:p>
      </dgm:t>
    </dgm:pt>
    <dgm:pt modelId="{3DA1D4D6-0069-4EDF-8E80-A731E4028B6F}" type="sibTrans" cxnId="{91044A03-7771-446D-9F5D-FDEB66BF2084}">
      <dgm:prSet/>
      <dgm:spPr/>
      <dgm:t>
        <a:bodyPr/>
        <a:lstStyle/>
        <a:p>
          <a:endParaRPr lang="en-GB"/>
        </a:p>
      </dgm:t>
    </dgm:pt>
    <dgm:pt modelId="{DE294CDA-197A-4107-A9A1-2B35AD4947E5}">
      <dgm:prSet custT="1"/>
      <dgm:spPr/>
      <dgm:t>
        <a:bodyPr/>
        <a:lstStyle/>
        <a:p>
          <a:r>
            <a:rPr lang="en-GB" sz="1200">
              <a:solidFill>
                <a:sysClr val="windowText" lastClr="000000">
                  <a:hueOff val="0"/>
                  <a:satOff val="0"/>
                  <a:lumOff val="0"/>
                  <a:alphaOff val="0"/>
                </a:sysClr>
              </a:solidFill>
              <a:latin typeface="Calibri"/>
              <a:ea typeface="+mn-ea"/>
              <a:cs typeface="+mn-cs"/>
            </a:rPr>
            <a:t>Source code upload to GitHub</a:t>
          </a:r>
        </a:p>
      </dgm:t>
    </dgm:pt>
    <dgm:pt modelId="{1A622664-8B7A-4DF4-81BA-EE1A9B96D862}" type="parTrans" cxnId="{ADE2CED8-0DE3-4D18-83FA-CC1FB4FE025C}">
      <dgm:prSet/>
      <dgm:spPr/>
      <dgm:t>
        <a:bodyPr/>
        <a:lstStyle/>
        <a:p>
          <a:endParaRPr lang="en-GB"/>
        </a:p>
      </dgm:t>
    </dgm:pt>
    <dgm:pt modelId="{457E8117-9D95-482D-8930-C0FEB25C9F9B}" type="sibTrans" cxnId="{ADE2CED8-0DE3-4D18-83FA-CC1FB4FE025C}">
      <dgm:prSet/>
      <dgm:spPr/>
      <dgm:t>
        <a:bodyPr/>
        <a:lstStyle/>
        <a:p>
          <a:endParaRPr lang="en-GB"/>
        </a:p>
      </dgm:t>
    </dgm:pt>
    <dgm:pt modelId="{3DDD425B-B193-4443-A256-104851148930}">
      <dgm:prSet custT="1"/>
      <dgm:spPr/>
      <dgm:t>
        <a:bodyPr/>
        <a:lstStyle/>
        <a:p>
          <a:r>
            <a:rPr lang="en-GB" sz="1200">
              <a:solidFill>
                <a:sysClr val="windowText" lastClr="000000">
                  <a:hueOff val="0"/>
                  <a:satOff val="0"/>
                  <a:lumOff val="0"/>
                  <a:alphaOff val="0"/>
                </a:sysClr>
              </a:solidFill>
              <a:latin typeface="Calibri"/>
              <a:ea typeface="+mn-ea"/>
              <a:cs typeface="+mn-cs"/>
            </a:rPr>
            <a:t>ReadMe/licence text file bundled with setup installation files</a:t>
          </a:r>
        </a:p>
      </dgm:t>
    </dgm:pt>
    <dgm:pt modelId="{613EB5A6-8B1D-41B7-B079-88F52CEB2F59}" type="parTrans" cxnId="{4D776317-42D7-4936-B1F2-1D0E3D9582E1}">
      <dgm:prSet/>
      <dgm:spPr/>
      <dgm:t>
        <a:bodyPr/>
        <a:lstStyle/>
        <a:p>
          <a:endParaRPr lang="en-GB"/>
        </a:p>
      </dgm:t>
    </dgm:pt>
    <dgm:pt modelId="{10A1890D-C4DF-4FA0-BBC2-E6E690FF9706}" type="sibTrans" cxnId="{4D776317-42D7-4936-B1F2-1D0E3D9582E1}">
      <dgm:prSet/>
      <dgm:spPr/>
      <dgm:t>
        <a:bodyPr/>
        <a:lstStyle/>
        <a:p>
          <a:endParaRPr lang="en-GB"/>
        </a:p>
      </dgm:t>
    </dgm:pt>
    <dgm:pt modelId="{B9FD51ED-F1E4-494B-8FEB-24992C8BD197}">
      <dgm:prSet custT="1"/>
      <dgm:spPr/>
      <dgm:t>
        <a:bodyPr/>
        <a:lstStyle/>
        <a:p>
          <a:r>
            <a:rPr lang="en-GB" sz="1200">
              <a:solidFill>
                <a:sysClr val="windowText" lastClr="000000">
                  <a:hueOff val="0"/>
                  <a:satOff val="0"/>
                  <a:lumOff val="0"/>
                  <a:alphaOff val="0"/>
                </a:sysClr>
              </a:solidFill>
              <a:latin typeface="Calibri"/>
              <a:ea typeface="+mn-ea"/>
              <a:cs typeface="+mn-cs"/>
            </a:rPr>
            <a:t>Create packager using InstallShield</a:t>
          </a:r>
        </a:p>
      </dgm:t>
    </dgm:pt>
    <dgm:pt modelId="{767C4A85-C268-43C3-9C53-FB278F86D1BD}" type="parTrans" cxnId="{57E3446D-D302-4DB3-AA49-7BF63307DE2B}">
      <dgm:prSet/>
      <dgm:spPr/>
      <dgm:t>
        <a:bodyPr/>
        <a:lstStyle/>
        <a:p>
          <a:endParaRPr lang="en-GB"/>
        </a:p>
      </dgm:t>
    </dgm:pt>
    <dgm:pt modelId="{42DA59FE-565E-40A8-BE7F-442C63525C1E}" type="sibTrans" cxnId="{57E3446D-D302-4DB3-AA49-7BF63307DE2B}">
      <dgm:prSet/>
      <dgm:spPr/>
      <dgm:t>
        <a:bodyPr/>
        <a:lstStyle/>
        <a:p>
          <a:endParaRPr lang="en-GB"/>
        </a:p>
      </dgm:t>
    </dgm:pt>
    <dgm:pt modelId="{CAD813EE-E5FF-4057-86DF-AE3B41C2F87B}">
      <dgm:prSet custT="1"/>
      <dgm:spPr/>
      <dgm:t>
        <a:bodyPr/>
        <a:lstStyle/>
        <a:p>
          <a:r>
            <a:rPr lang="en-GB" sz="1200">
              <a:solidFill>
                <a:sysClr val="windowText" lastClr="000000">
                  <a:hueOff val="0"/>
                  <a:satOff val="0"/>
                  <a:lumOff val="0"/>
                  <a:alphaOff val="0"/>
                </a:sysClr>
              </a:solidFill>
              <a:latin typeface="Calibri"/>
              <a:ea typeface="+mn-ea"/>
              <a:cs typeface="+mn-cs"/>
            </a:rPr>
            <a:t>Release MapInfo and ArcGIS versions</a:t>
          </a:r>
        </a:p>
      </dgm:t>
    </dgm:pt>
    <dgm:pt modelId="{D2A7E272-B9C5-4544-A22A-8BEBA98FE42F}" type="parTrans" cxnId="{E5DF7083-CE67-44F4-A261-E72FA0BF48B1}">
      <dgm:prSet/>
      <dgm:spPr/>
      <dgm:t>
        <a:bodyPr/>
        <a:lstStyle/>
        <a:p>
          <a:endParaRPr lang="en-GB"/>
        </a:p>
      </dgm:t>
    </dgm:pt>
    <dgm:pt modelId="{1AD78FEF-D388-46EF-89E6-BBCB01F83D37}" type="sibTrans" cxnId="{E5DF7083-CE67-44F4-A261-E72FA0BF48B1}">
      <dgm:prSet/>
      <dgm:spPr/>
      <dgm:t>
        <a:bodyPr/>
        <a:lstStyle/>
        <a:p>
          <a:endParaRPr lang="en-GB"/>
        </a:p>
      </dgm:t>
    </dgm:pt>
    <dgm:pt modelId="{1C3DCADD-31A6-40C1-84E2-EE03B5C0D410}">
      <dgm:prSet phldrT="[Text]" custT="1"/>
      <dgm:spPr>
        <a:xfrm>
          <a:off x="5367" y="3786891"/>
          <a:ext cx="1973175" cy="1097374"/>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600">
              <a:solidFill>
                <a:sysClr val="window" lastClr="FFFFFF"/>
              </a:solidFill>
              <a:latin typeface="Calibri"/>
              <a:ea typeface="+mn-ea"/>
              <a:cs typeface="+mn-cs"/>
            </a:rPr>
            <a:t>Unit 5. Developer manual</a:t>
          </a:r>
        </a:p>
      </dgm:t>
    </dgm:pt>
    <dgm:pt modelId="{4C4B9645-4744-4229-8E90-172F9B56BF6E}" type="parTrans" cxnId="{F6CEF55E-A249-4C9C-9B10-A64851882307}">
      <dgm:prSet/>
      <dgm:spPr/>
      <dgm:t>
        <a:bodyPr/>
        <a:lstStyle/>
        <a:p>
          <a:endParaRPr lang="en-GB"/>
        </a:p>
      </dgm:t>
    </dgm:pt>
    <dgm:pt modelId="{8C3A032C-E89F-4DC2-B2F8-E72E36007DF4}" type="sibTrans" cxnId="{F6CEF55E-A249-4C9C-9B10-A64851882307}">
      <dgm:prSet/>
      <dgm:spPr/>
      <dgm:t>
        <a:bodyPr/>
        <a:lstStyle/>
        <a:p>
          <a:endParaRPr lang="en-GB"/>
        </a:p>
      </dgm:t>
    </dgm:pt>
    <dgm:pt modelId="{8385ABAD-E356-4BCA-B548-B05925BA2EF1}">
      <dgm:prSet phldrT="[Text]"/>
      <dgm:spPr>
        <a:xfrm rot="5400000">
          <a:off x="3079396" y="2581649"/>
          <a:ext cx="1306139" cy="3507867"/>
        </a:xfr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gm:spPr>
      <dgm:t>
        <a:bodyPr/>
        <a:lstStyle/>
        <a:p>
          <a:r>
            <a:rPr lang="en-GB">
              <a:solidFill>
                <a:sysClr val="windowText" lastClr="000000">
                  <a:hueOff val="0"/>
                  <a:satOff val="0"/>
                  <a:lumOff val="0"/>
                  <a:alphaOff val="0"/>
                </a:sysClr>
              </a:solidFill>
              <a:latin typeface="Calibri"/>
              <a:ea typeface="+mn-ea"/>
              <a:cs typeface="+mn-cs"/>
            </a:rPr>
            <a:t>Agree content of manual with Project Co-ordinator</a:t>
          </a:r>
        </a:p>
      </dgm:t>
    </dgm:pt>
    <dgm:pt modelId="{AFA3627C-1DCA-439F-B02B-0280377FC4A4}" type="parTrans" cxnId="{1AD9BE94-12EC-403E-9521-6B49BA113B60}">
      <dgm:prSet/>
      <dgm:spPr/>
      <dgm:t>
        <a:bodyPr/>
        <a:lstStyle/>
        <a:p>
          <a:endParaRPr lang="en-GB"/>
        </a:p>
      </dgm:t>
    </dgm:pt>
    <dgm:pt modelId="{4CF0B332-AA3A-479A-B8A9-9B5EE088DA43}" type="sibTrans" cxnId="{1AD9BE94-12EC-403E-9521-6B49BA113B60}">
      <dgm:prSet/>
      <dgm:spPr/>
      <dgm:t>
        <a:bodyPr/>
        <a:lstStyle/>
        <a:p>
          <a:endParaRPr lang="en-GB"/>
        </a:p>
      </dgm:t>
    </dgm:pt>
    <dgm:pt modelId="{C42F6105-45C3-4664-B154-9030C052781D}">
      <dgm:prSet phldrT="[Text]"/>
      <dgm:spPr>
        <a:xfrm rot="5400000">
          <a:off x="3079396" y="2581649"/>
          <a:ext cx="1306139" cy="3507867"/>
        </a:xfr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gm:spPr>
      <dgm:t>
        <a:bodyPr/>
        <a:lstStyle/>
        <a:p>
          <a:r>
            <a:rPr lang="en-GB">
              <a:solidFill>
                <a:sysClr val="windowText" lastClr="000000">
                  <a:hueOff val="0"/>
                  <a:satOff val="0"/>
                  <a:lumOff val="0"/>
                  <a:alphaOff val="0"/>
                </a:sysClr>
              </a:solidFill>
              <a:latin typeface="Calibri"/>
              <a:ea typeface="+mn-ea"/>
              <a:cs typeface="+mn-cs"/>
            </a:rPr>
            <a:t>Write first draft &amp; circulate to Project Co-ordinator and LRCs for feedback</a:t>
          </a:r>
        </a:p>
      </dgm:t>
    </dgm:pt>
    <dgm:pt modelId="{262341A0-15D9-459E-9C6C-1CA651D487BC}" type="parTrans" cxnId="{A93ECF01-0069-445D-8D39-A32C3F6202E6}">
      <dgm:prSet/>
      <dgm:spPr/>
      <dgm:t>
        <a:bodyPr/>
        <a:lstStyle/>
        <a:p>
          <a:endParaRPr lang="en-GB"/>
        </a:p>
      </dgm:t>
    </dgm:pt>
    <dgm:pt modelId="{32625FFB-BF38-434B-B696-86A0D86B1563}" type="sibTrans" cxnId="{A93ECF01-0069-445D-8D39-A32C3F6202E6}">
      <dgm:prSet/>
      <dgm:spPr/>
      <dgm:t>
        <a:bodyPr/>
        <a:lstStyle/>
        <a:p>
          <a:endParaRPr lang="en-GB"/>
        </a:p>
      </dgm:t>
    </dgm:pt>
    <dgm:pt modelId="{139A632A-45B8-4907-B2AB-69CFF4B8E999}">
      <dgm:prSet phldrT="[Text]"/>
      <dgm:spPr>
        <a:xfrm rot="5400000">
          <a:off x="3079396" y="2581649"/>
          <a:ext cx="1306139" cy="3507867"/>
        </a:xfr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gm:spPr>
      <dgm:t>
        <a:bodyPr/>
        <a:lstStyle/>
        <a:p>
          <a:r>
            <a:rPr lang="en-GB">
              <a:solidFill>
                <a:sysClr val="windowText" lastClr="000000">
                  <a:hueOff val="0"/>
                  <a:satOff val="0"/>
                  <a:lumOff val="0"/>
                  <a:alphaOff val="0"/>
                </a:sysClr>
              </a:solidFill>
              <a:latin typeface="Calibri"/>
              <a:ea typeface="+mn-ea"/>
              <a:cs typeface="+mn-cs"/>
            </a:rPr>
            <a:t>Amend as requested and upload to online repository</a:t>
          </a:r>
        </a:p>
      </dgm:t>
    </dgm:pt>
    <dgm:pt modelId="{2B08E780-C204-4099-8950-3D017CB6D600}" type="parTrans" cxnId="{A739A6DE-EE6F-414F-B2E7-B155A541BF27}">
      <dgm:prSet/>
      <dgm:spPr/>
      <dgm:t>
        <a:bodyPr/>
        <a:lstStyle/>
        <a:p>
          <a:endParaRPr lang="en-GB"/>
        </a:p>
      </dgm:t>
    </dgm:pt>
    <dgm:pt modelId="{36B68079-B163-49E4-B773-FF286E4DD33E}" type="sibTrans" cxnId="{A739A6DE-EE6F-414F-B2E7-B155A541BF27}">
      <dgm:prSet/>
      <dgm:spPr/>
      <dgm:t>
        <a:bodyPr/>
        <a:lstStyle/>
        <a:p>
          <a:endParaRPr lang="en-GB"/>
        </a:p>
      </dgm:t>
    </dgm:pt>
    <dgm:pt modelId="{1D98A283-3A81-4BF7-B650-830FC76DF781}">
      <dgm:prSet phldrT="[Text]" custT="1"/>
      <dgm:spPr>
        <a:xfrm rot="5400000">
          <a:off x="3291802" y="1407683"/>
          <a:ext cx="877899" cy="3511296"/>
        </a:xfr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gm:spPr>
      <dgm:t>
        <a:bodyPr/>
        <a:lstStyle/>
        <a:p>
          <a:r>
            <a:rPr lang="en-GB" sz="1200">
              <a:solidFill>
                <a:sysClr val="windowText" lastClr="000000">
                  <a:hueOff val="0"/>
                  <a:satOff val="0"/>
                  <a:lumOff val="0"/>
                  <a:alphaOff val="0"/>
                </a:sysClr>
              </a:solidFill>
              <a:latin typeface="Calibri"/>
              <a:ea typeface="+mn-ea"/>
              <a:cs typeface="+mn-cs"/>
            </a:rPr>
            <a:t>To run in parallel with Unit 2</a:t>
          </a:r>
        </a:p>
      </dgm:t>
    </dgm:pt>
    <dgm:pt modelId="{B024D627-3E08-49E3-80A0-51EA8001D21E}" type="parTrans" cxnId="{C9E5D427-F636-4944-98D2-09ACE7EE9B4D}">
      <dgm:prSet/>
      <dgm:spPr/>
      <dgm:t>
        <a:bodyPr/>
        <a:lstStyle/>
        <a:p>
          <a:endParaRPr lang="en-GB"/>
        </a:p>
      </dgm:t>
    </dgm:pt>
    <dgm:pt modelId="{7773D8F4-8B47-49DF-AA34-15F69B16B40C}" type="sibTrans" cxnId="{C9E5D427-F636-4944-98D2-09ACE7EE9B4D}">
      <dgm:prSet/>
      <dgm:spPr/>
      <dgm:t>
        <a:bodyPr/>
        <a:lstStyle/>
        <a:p>
          <a:endParaRPr lang="en-GB"/>
        </a:p>
      </dgm:t>
    </dgm:pt>
    <dgm:pt modelId="{2007A727-ACCD-4696-B002-0CAB17BCD1BA}" type="pres">
      <dgm:prSet presAssocID="{D1FFA749-12E2-48E0-8798-8D89C29582BF}" presName="Name0" presStyleCnt="0">
        <dgm:presLayoutVars>
          <dgm:dir/>
          <dgm:animLvl val="lvl"/>
          <dgm:resizeHandles val="exact"/>
        </dgm:presLayoutVars>
      </dgm:prSet>
      <dgm:spPr/>
      <dgm:t>
        <a:bodyPr/>
        <a:lstStyle/>
        <a:p>
          <a:endParaRPr lang="en-GB"/>
        </a:p>
      </dgm:t>
    </dgm:pt>
    <dgm:pt modelId="{747AE0B7-BBE2-4DB8-AEFB-F6BAEB629D8F}" type="pres">
      <dgm:prSet presAssocID="{8B30F368-E06A-4101-9101-98144EF743D0}" presName="linNode" presStyleCnt="0"/>
      <dgm:spPr/>
    </dgm:pt>
    <dgm:pt modelId="{EE8DCE3C-4257-4686-B691-F52570201C57}" type="pres">
      <dgm:prSet presAssocID="{8B30F368-E06A-4101-9101-98144EF743D0}" presName="parentText" presStyleLbl="node1" presStyleIdx="0" presStyleCnt="5" custScaleY="106862" custLinFactNeighborX="0" custLinFactNeighborY="4258">
        <dgm:presLayoutVars>
          <dgm:chMax val="1"/>
          <dgm:bulletEnabled val="1"/>
        </dgm:presLayoutVars>
      </dgm:prSet>
      <dgm:spPr>
        <a:prstGeom prst="roundRect">
          <a:avLst/>
        </a:prstGeom>
      </dgm:spPr>
      <dgm:t>
        <a:bodyPr/>
        <a:lstStyle/>
        <a:p>
          <a:endParaRPr lang="en-GB"/>
        </a:p>
      </dgm:t>
    </dgm:pt>
    <dgm:pt modelId="{ABC5D8C0-B2E4-4795-8538-32DF508B4F08}" type="pres">
      <dgm:prSet presAssocID="{8B30F368-E06A-4101-9101-98144EF743D0}" presName="descendantText" presStyleLbl="alignAccFollowNode1" presStyleIdx="0" presStyleCnt="5" custScaleY="137096" custLinFactNeighborY="5322">
        <dgm:presLayoutVars>
          <dgm:bulletEnabled val="1"/>
        </dgm:presLayoutVars>
      </dgm:prSet>
      <dgm:spPr>
        <a:prstGeom prst="round2SameRect">
          <a:avLst/>
        </a:prstGeom>
      </dgm:spPr>
      <dgm:t>
        <a:bodyPr/>
        <a:lstStyle/>
        <a:p>
          <a:endParaRPr lang="en-GB"/>
        </a:p>
      </dgm:t>
    </dgm:pt>
    <dgm:pt modelId="{108A4281-1723-4D9C-9F23-45EE91CC8FD0}" type="pres">
      <dgm:prSet presAssocID="{610E5DEB-BC51-4074-BC0F-D59566B1D024}" presName="sp" presStyleCnt="0"/>
      <dgm:spPr/>
    </dgm:pt>
    <dgm:pt modelId="{C2DB625F-1DF1-4ADC-A47C-A71CF109CD3D}" type="pres">
      <dgm:prSet presAssocID="{EB6A6476-5CD7-4401-A9CC-CED19524DBB8}" presName="linNode" presStyleCnt="0"/>
      <dgm:spPr/>
    </dgm:pt>
    <dgm:pt modelId="{5C6AB9EF-CCAD-487E-877A-9BDE634E7508}" type="pres">
      <dgm:prSet presAssocID="{EB6A6476-5CD7-4401-A9CC-CED19524DBB8}" presName="parentText" presStyleLbl="node1" presStyleIdx="1" presStyleCnt="5" custLinFactNeighborY="2604">
        <dgm:presLayoutVars>
          <dgm:chMax val="1"/>
          <dgm:bulletEnabled val="1"/>
        </dgm:presLayoutVars>
      </dgm:prSet>
      <dgm:spPr>
        <a:prstGeom prst="roundRect">
          <a:avLst/>
        </a:prstGeom>
      </dgm:spPr>
      <dgm:t>
        <a:bodyPr/>
        <a:lstStyle/>
        <a:p>
          <a:endParaRPr lang="en-GB"/>
        </a:p>
      </dgm:t>
    </dgm:pt>
    <dgm:pt modelId="{CFF91B67-6BFC-4BD0-882B-AA79C81952B5}" type="pres">
      <dgm:prSet presAssocID="{EB6A6476-5CD7-4401-A9CC-CED19524DBB8}" presName="descendantText" presStyleLbl="alignAccFollowNode1" presStyleIdx="1" presStyleCnt="5" custScaleY="123816" custLinFactNeighborY="3255">
        <dgm:presLayoutVars>
          <dgm:bulletEnabled val="1"/>
        </dgm:presLayoutVars>
      </dgm:prSet>
      <dgm:spPr>
        <a:prstGeom prst="round2SameRect">
          <a:avLst/>
        </a:prstGeom>
      </dgm:spPr>
      <dgm:t>
        <a:bodyPr/>
        <a:lstStyle/>
        <a:p>
          <a:endParaRPr lang="en-GB"/>
        </a:p>
      </dgm:t>
    </dgm:pt>
    <dgm:pt modelId="{C0DBAC37-57F8-433C-B917-18FC4FEC674B}" type="pres">
      <dgm:prSet presAssocID="{8FF52DD6-E736-40A1-ADA1-4C57D6D6129B}" presName="sp" presStyleCnt="0"/>
      <dgm:spPr/>
    </dgm:pt>
    <dgm:pt modelId="{3DD0FC13-2F17-460E-B3B8-7094123B6F71}" type="pres">
      <dgm:prSet presAssocID="{6A552C84-695B-4E5E-89D5-03B925563153}" presName="linNode" presStyleCnt="0"/>
      <dgm:spPr/>
    </dgm:pt>
    <dgm:pt modelId="{5F63A12F-3837-4974-A413-A75755FBA5D1}" type="pres">
      <dgm:prSet presAssocID="{6A552C84-695B-4E5E-89D5-03B925563153}" presName="parentText" presStyleLbl="node1" presStyleIdx="2" presStyleCnt="5" custScaleY="106153" custLinFactNeighborY="84462">
        <dgm:presLayoutVars>
          <dgm:chMax val="1"/>
          <dgm:bulletEnabled val="1"/>
        </dgm:presLayoutVars>
      </dgm:prSet>
      <dgm:spPr>
        <a:prstGeom prst="roundRect">
          <a:avLst/>
        </a:prstGeom>
      </dgm:spPr>
      <dgm:t>
        <a:bodyPr/>
        <a:lstStyle/>
        <a:p>
          <a:endParaRPr lang="en-GB"/>
        </a:p>
      </dgm:t>
    </dgm:pt>
    <dgm:pt modelId="{D3BCF6DF-6345-4632-A093-0F1ED98E3F18}" type="pres">
      <dgm:prSet presAssocID="{6A552C84-695B-4E5E-89D5-03B925563153}" presName="descendantText" presStyleLbl="alignAccFollowNode1" presStyleIdx="2" presStyleCnt="5" custScaleY="132006" custLinFactY="6329" custLinFactNeighborX="-148" custLinFactNeighborY="100000">
        <dgm:presLayoutVars>
          <dgm:bulletEnabled val="1"/>
        </dgm:presLayoutVars>
      </dgm:prSet>
      <dgm:spPr>
        <a:prstGeom prst="round2SameRect">
          <a:avLst/>
        </a:prstGeom>
      </dgm:spPr>
      <dgm:t>
        <a:bodyPr/>
        <a:lstStyle/>
        <a:p>
          <a:endParaRPr lang="en-GB"/>
        </a:p>
      </dgm:t>
    </dgm:pt>
    <dgm:pt modelId="{8BF5F09E-D6CF-4FCC-8F41-0F50275E4D7F}" type="pres">
      <dgm:prSet presAssocID="{CFE71F0A-3277-4F03-92BA-52C4F66C0E81}" presName="sp" presStyleCnt="0"/>
      <dgm:spPr/>
    </dgm:pt>
    <dgm:pt modelId="{C22C4255-A83C-418D-B0E4-BD5D7F0594DD}" type="pres">
      <dgm:prSet presAssocID="{F6048157-A5B1-492F-AF15-76C6C5D91A5F}" presName="linNode" presStyleCnt="0"/>
      <dgm:spPr/>
    </dgm:pt>
    <dgm:pt modelId="{7B18CF09-08B6-450D-9C27-8A1633952821}" type="pres">
      <dgm:prSet presAssocID="{F6048157-A5B1-492F-AF15-76C6C5D91A5F}" presName="parentText" presStyleLbl="node1" presStyleIdx="3" presStyleCnt="5" custScaleY="77383" custLinFactY="-11036" custLinFactNeighborX="-236" custLinFactNeighborY="-100000">
        <dgm:presLayoutVars>
          <dgm:chMax val="1"/>
          <dgm:bulletEnabled val="1"/>
        </dgm:presLayoutVars>
      </dgm:prSet>
      <dgm:spPr>
        <a:prstGeom prst="roundRect">
          <a:avLst/>
        </a:prstGeom>
      </dgm:spPr>
      <dgm:t>
        <a:bodyPr/>
        <a:lstStyle/>
        <a:p>
          <a:endParaRPr lang="en-GB"/>
        </a:p>
      </dgm:t>
    </dgm:pt>
    <dgm:pt modelId="{1D5096D4-3369-4FDD-AD8F-C49FF1D3E1C5}" type="pres">
      <dgm:prSet presAssocID="{F6048157-A5B1-492F-AF15-76C6C5D91A5F}" presName="descendantText" presStyleLbl="alignAccFollowNode1" presStyleIdx="3" presStyleCnt="5" custLinFactY="-37709" custLinFactNeighborX="0" custLinFactNeighborY="-100000">
        <dgm:presLayoutVars>
          <dgm:bulletEnabled val="1"/>
        </dgm:presLayoutVars>
      </dgm:prSet>
      <dgm:spPr>
        <a:prstGeom prst="round2SameRect">
          <a:avLst/>
        </a:prstGeom>
      </dgm:spPr>
      <dgm:t>
        <a:bodyPr/>
        <a:lstStyle/>
        <a:p>
          <a:endParaRPr lang="en-GB"/>
        </a:p>
      </dgm:t>
    </dgm:pt>
    <dgm:pt modelId="{1E7F5F7E-9BAA-4935-855D-29F787A1A54C}" type="pres">
      <dgm:prSet presAssocID="{D2553EDE-836D-4350-B6BE-BF382629CC1B}" presName="sp" presStyleCnt="0"/>
      <dgm:spPr/>
    </dgm:pt>
    <dgm:pt modelId="{6ACFC891-F8AA-48BC-91D8-D2287464AC46}" type="pres">
      <dgm:prSet presAssocID="{1C3DCADD-31A6-40C1-84E2-EE03B5C0D410}" presName="linNode" presStyleCnt="0"/>
      <dgm:spPr/>
    </dgm:pt>
    <dgm:pt modelId="{2FA375C8-D49D-4C72-8E19-1F60C43EE29A}" type="pres">
      <dgm:prSet presAssocID="{1C3DCADD-31A6-40C1-84E2-EE03B5C0D410}" presName="parentText" presStyleLbl="node1" presStyleIdx="4" presStyleCnt="5" custScaleY="87730" custLinFactNeighborY="84462">
        <dgm:presLayoutVars>
          <dgm:chMax val="1"/>
          <dgm:bulletEnabled val="1"/>
        </dgm:presLayoutVars>
      </dgm:prSet>
      <dgm:spPr>
        <a:prstGeom prst="roundRect">
          <a:avLst/>
        </a:prstGeom>
      </dgm:spPr>
      <dgm:t>
        <a:bodyPr/>
        <a:lstStyle/>
        <a:p>
          <a:endParaRPr lang="en-GB"/>
        </a:p>
      </dgm:t>
    </dgm:pt>
    <dgm:pt modelId="{94709FD3-3748-4F56-9B33-52E51FE9B0BA}" type="pres">
      <dgm:prSet presAssocID="{1C3DCADD-31A6-40C1-84E2-EE03B5C0D410}" presName="descendantText" presStyleLbl="alignAccFollowNode1" presStyleIdx="4" presStyleCnt="5" custScaleY="109095" custLinFactY="6329" custLinFactNeighborX="-148" custLinFactNeighborY="100000">
        <dgm:presLayoutVars>
          <dgm:bulletEnabled val="1"/>
        </dgm:presLayoutVars>
      </dgm:prSet>
      <dgm:spPr>
        <a:prstGeom prst="round2SameRect">
          <a:avLst/>
        </a:prstGeom>
      </dgm:spPr>
      <dgm:t>
        <a:bodyPr/>
        <a:lstStyle/>
        <a:p>
          <a:endParaRPr lang="en-GB"/>
        </a:p>
      </dgm:t>
    </dgm:pt>
  </dgm:ptLst>
  <dgm:cxnLst>
    <dgm:cxn modelId="{F324B464-FA06-4877-B234-53052998DB3C}" type="presOf" srcId="{8385ABAD-E356-4BCA-B548-B05925BA2EF1}" destId="{94709FD3-3748-4F56-9B33-52E51FE9B0BA}" srcOrd="0" destOrd="0" presId="urn:microsoft.com/office/officeart/2005/8/layout/vList5"/>
    <dgm:cxn modelId="{C6DCEE8B-ACEB-4B88-8343-AA4BD55FB467}" srcId="{8B30F368-E06A-4101-9101-98144EF743D0}" destId="{86EFEB07-E6A2-400A-A5FE-CF38A30613C2}" srcOrd="0" destOrd="0" parTransId="{DFE23DE5-4AA9-4FAB-BF0B-65B0AE13C7B4}" sibTransId="{79EA6C65-27B3-4F97-BC2D-B08ECE46E834}"/>
    <dgm:cxn modelId="{335ACCF3-059A-4C0E-8ED7-723B896FE433}" type="presOf" srcId="{2735FA34-CACA-4CFC-BA09-0ABB75ACF144}" destId="{CFF91B67-6BFC-4BD0-882B-AA79C81952B5}" srcOrd="0" destOrd="3" presId="urn:microsoft.com/office/officeart/2005/8/layout/vList5"/>
    <dgm:cxn modelId="{1B3AA496-15B9-41FA-BB1A-8463234C0C32}" type="presOf" srcId="{D1FFA749-12E2-48E0-8798-8D89C29582BF}" destId="{2007A727-ACCD-4696-B002-0CAB17BCD1BA}" srcOrd="0" destOrd="0" presId="urn:microsoft.com/office/officeart/2005/8/layout/vList5"/>
    <dgm:cxn modelId="{1AD9BE94-12EC-403E-9521-6B49BA113B60}" srcId="{1C3DCADD-31A6-40C1-84E2-EE03B5C0D410}" destId="{8385ABAD-E356-4BCA-B548-B05925BA2EF1}" srcOrd="0" destOrd="0" parTransId="{AFA3627C-1DCA-439F-B02B-0280377FC4A4}" sibTransId="{4CF0B332-AA3A-479A-B8A9-9B5EE088DA43}"/>
    <dgm:cxn modelId="{16C68FBC-D047-4C27-BA2A-8041ACB5E3D4}" type="presOf" srcId="{86EFEB07-E6A2-400A-A5FE-CF38A30613C2}" destId="{ABC5D8C0-B2E4-4795-8538-32DF508B4F08}" srcOrd="0" destOrd="0" presId="urn:microsoft.com/office/officeart/2005/8/layout/vList5"/>
    <dgm:cxn modelId="{E0FD02F9-C83F-4947-A1AB-1B461A0C3A58}" srcId="{D1FFA749-12E2-48E0-8798-8D89C29582BF}" destId="{F6048157-A5B1-492F-AF15-76C6C5D91A5F}" srcOrd="3" destOrd="0" parTransId="{36606929-2907-42B8-9D07-59F36D51FD26}" sibTransId="{D2553EDE-836D-4350-B6BE-BF382629CC1B}"/>
    <dgm:cxn modelId="{D56835F0-C0DD-4410-903A-942E63466E73}" srcId="{EB6A6476-5CD7-4401-A9CC-CED19524DBB8}" destId="{692CDB60-8DA8-4A89-A074-DBB151EC950B}" srcOrd="4" destOrd="0" parTransId="{EF439965-6A48-4090-83C6-44CC1947A904}" sibTransId="{048CF846-2BBC-4C41-AB0C-8F5D11185484}"/>
    <dgm:cxn modelId="{B38DAEBC-D0CF-4211-8C48-6C93E3B40424}" type="presOf" srcId="{B9FD51ED-F1E4-494B-8FEB-24992C8BD197}" destId="{ABC5D8C0-B2E4-4795-8538-32DF508B4F08}" srcOrd="0" destOrd="3" presId="urn:microsoft.com/office/officeart/2005/8/layout/vList5"/>
    <dgm:cxn modelId="{126B693F-7B6D-486F-ABEE-A62968611DB7}" type="presOf" srcId="{D3117654-31F1-4402-AFDE-33B3FC893D6C}" destId="{D3BCF6DF-6345-4632-A093-0F1ED98E3F18}" srcOrd="0" destOrd="1" presId="urn:microsoft.com/office/officeart/2005/8/layout/vList5"/>
    <dgm:cxn modelId="{5537354D-3B8A-4719-9450-144718DE7E15}" srcId="{D1FFA749-12E2-48E0-8798-8D89C29582BF}" destId="{EB6A6476-5CD7-4401-A9CC-CED19524DBB8}" srcOrd="1" destOrd="0" parTransId="{7DEC5154-C8A3-4396-9FCA-0709AE28EA9A}" sibTransId="{8FF52DD6-E736-40A1-ADA1-4C57D6D6129B}"/>
    <dgm:cxn modelId="{311346FC-61B7-49B4-86A4-E9FC315DF79B}" type="presOf" srcId="{DE294CDA-197A-4107-A9A1-2B35AD4947E5}" destId="{ABC5D8C0-B2E4-4795-8538-32DF508B4F08}" srcOrd="0" destOrd="1" presId="urn:microsoft.com/office/officeart/2005/8/layout/vList5"/>
    <dgm:cxn modelId="{29ADD761-F062-4D0E-A675-ECB0AABEDE23}" type="presOf" srcId="{1B07C675-5C58-4CE1-A670-2B1F4AC5D060}" destId="{1D5096D4-3369-4FDD-AD8F-C49FF1D3E1C5}" srcOrd="0" destOrd="3" presId="urn:microsoft.com/office/officeart/2005/8/layout/vList5"/>
    <dgm:cxn modelId="{FC0DC8C4-43DA-4E9B-A85F-51CB04770B40}" type="presOf" srcId="{139A632A-45B8-4907-B2AB-69CFF4B8E999}" destId="{94709FD3-3748-4F56-9B33-52E51FE9B0BA}" srcOrd="0" destOrd="2" presId="urn:microsoft.com/office/officeart/2005/8/layout/vList5"/>
    <dgm:cxn modelId="{03EBD9B4-5B0E-4FC7-8AC0-B38D2BB13E1B}" type="presOf" srcId="{343DA9A2-F16C-4709-A280-79BA66446ECA}" destId="{D3BCF6DF-6345-4632-A093-0F1ED98E3F18}" srcOrd="0" destOrd="0" presId="urn:microsoft.com/office/officeart/2005/8/layout/vList5"/>
    <dgm:cxn modelId="{F6CEF55E-A249-4C9C-9B10-A64851882307}" srcId="{D1FFA749-12E2-48E0-8798-8D89C29582BF}" destId="{1C3DCADD-31A6-40C1-84E2-EE03B5C0D410}" srcOrd="4" destOrd="0" parTransId="{4C4B9645-4744-4229-8E90-172F9B56BF6E}" sibTransId="{8C3A032C-E89F-4DC2-B2F8-E72E36007DF4}"/>
    <dgm:cxn modelId="{34D9DDBB-8D79-4E4F-80D5-80C2900EBB33}" type="presOf" srcId="{C523546F-4DDF-471C-A78E-9BCCB03FABCE}" destId="{CFF91B67-6BFC-4BD0-882B-AA79C81952B5}" srcOrd="0" destOrd="2" presId="urn:microsoft.com/office/officeart/2005/8/layout/vList5"/>
    <dgm:cxn modelId="{688B322D-BEAB-467C-9636-9A6E53B2BD04}" type="presOf" srcId="{C42F6105-45C3-4664-B154-9030C052781D}" destId="{94709FD3-3748-4F56-9B33-52E51FE9B0BA}" srcOrd="0" destOrd="1" presId="urn:microsoft.com/office/officeart/2005/8/layout/vList5"/>
    <dgm:cxn modelId="{32132D61-7356-45D1-ABD4-12B33C4D9F8F}" type="presOf" srcId="{F6048157-A5B1-492F-AF15-76C6C5D91A5F}" destId="{7B18CF09-08B6-450D-9C27-8A1633952821}" srcOrd="0" destOrd="0" presId="urn:microsoft.com/office/officeart/2005/8/layout/vList5"/>
    <dgm:cxn modelId="{C8587385-6239-45DC-8A81-219485DCD2DD}" type="presOf" srcId="{692CDB60-8DA8-4A89-A074-DBB151EC950B}" destId="{CFF91B67-6BFC-4BD0-882B-AA79C81952B5}" srcOrd="0" destOrd="4" presId="urn:microsoft.com/office/officeart/2005/8/layout/vList5"/>
    <dgm:cxn modelId="{DAF664D4-035A-42FE-98D2-B6E2E896275E}" srcId="{EB6A6476-5CD7-4401-A9CC-CED19524DBB8}" destId="{C523546F-4DDF-471C-A78E-9BCCB03FABCE}" srcOrd="2" destOrd="0" parTransId="{87DFA704-AF8B-4600-B6F4-7E48A6B4303D}" sibTransId="{6A551BC3-E84E-4C22-9EE7-B983EE224BA9}"/>
    <dgm:cxn modelId="{4E117942-D964-49C2-84D3-08681DA6D448}" srcId="{F6048157-A5B1-492F-AF15-76C6C5D91A5F}" destId="{DC56BBCA-CCBB-4556-A5EE-F83638B81FE5}" srcOrd="1" destOrd="0" parTransId="{1315EA6C-D8C5-46D5-9743-CB0BDC0D9169}" sibTransId="{84854561-E77D-421E-8ECA-FBCB26C6CD14}"/>
    <dgm:cxn modelId="{C9E5D427-F636-4944-98D2-09ACE7EE9B4D}" srcId="{F6048157-A5B1-492F-AF15-76C6C5D91A5F}" destId="{1D98A283-3A81-4BF7-B650-830FC76DF781}" srcOrd="0" destOrd="0" parTransId="{B024D627-3E08-49E3-80A0-51EA8001D21E}" sibTransId="{7773D8F4-8B47-49DF-AA34-15F69B16B40C}"/>
    <dgm:cxn modelId="{4D776317-42D7-4936-B1F2-1D0E3D9582E1}" srcId="{8B30F368-E06A-4101-9101-98144EF743D0}" destId="{3DDD425B-B193-4443-A256-104851148930}" srcOrd="2" destOrd="0" parTransId="{613EB5A6-8B1D-41B7-B079-88F52CEB2F59}" sibTransId="{10A1890D-C4DF-4FA0-BBC2-E6E690FF9706}"/>
    <dgm:cxn modelId="{BC6F49B3-1644-40ED-9D4D-CEEDD359F00E}" srcId="{F6048157-A5B1-492F-AF15-76C6C5D91A5F}" destId="{1B07C675-5C58-4CE1-A670-2B1F4AC5D060}" srcOrd="3" destOrd="0" parTransId="{BC852EAB-A703-4405-9FD3-D137E7418783}" sibTransId="{7D786535-AD71-43FF-A66D-5A88C2A00DDF}"/>
    <dgm:cxn modelId="{F9767FD7-92C8-483A-9077-33F33050899D}" type="presOf" srcId="{B446813D-8D10-45B9-BD38-0049BCEFF741}" destId="{1D5096D4-3369-4FDD-AD8F-C49FF1D3E1C5}" srcOrd="0" destOrd="2" presId="urn:microsoft.com/office/officeart/2005/8/layout/vList5"/>
    <dgm:cxn modelId="{8D73DE3F-FC52-472E-BDB6-E2B628D1941E}" srcId="{D1FFA749-12E2-48E0-8798-8D89C29582BF}" destId="{8B30F368-E06A-4101-9101-98144EF743D0}" srcOrd="0" destOrd="0" parTransId="{3E4164F8-A319-4D21-881A-614E0292BCA6}" sibTransId="{610E5DEB-BC51-4074-BC0F-D59566B1D024}"/>
    <dgm:cxn modelId="{A739A6DE-EE6F-414F-B2E7-B155A541BF27}" srcId="{1C3DCADD-31A6-40C1-84E2-EE03B5C0D410}" destId="{139A632A-45B8-4907-B2AB-69CFF4B8E999}" srcOrd="2" destOrd="0" parTransId="{2B08E780-C204-4099-8950-3D017CB6D600}" sibTransId="{36B68079-B163-49E4-B773-FF286E4DD33E}"/>
    <dgm:cxn modelId="{AD8BF0B8-AC1B-4442-B3F1-B8FE5B7401C4}" type="presOf" srcId="{CAD813EE-E5FF-4057-86DF-AE3B41C2F87B}" destId="{ABC5D8C0-B2E4-4795-8538-32DF508B4F08}" srcOrd="0" destOrd="4" presId="urn:microsoft.com/office/officeart/2005/8/layout/vList5"/>
    <dgm:cxn modelId="{2130E705-6CDA-4742-BD60-6A2B97D7CEEA}" type="presOf" srcId="{9804F8E6-90D9-4494-9D07-83DDE03673BC}" destId="{CFF91B67-6BFC-4BD0-882B-AA79C81952B5}" srcOrd="0" destOrd="1" presId="urn:microsoft.com/office/officeart/2005/8/layout/vList5"/>
    <dgm:cxn modelId="{D38CC7B6-48DE-4C2E-B28A-01BFE0A4130A}" type="presOf" srcId="{8B30F368-E06A-4101-9101-98144EF743D0}" destId="{EE8DCE3C-4257-4686-B691-F52570201C57}" srcOrd="0" destOrd="0" presId="urn:microsoft.com/office/officeart/2005/8/layout/vList5"/>
    <dgm:cxn modelId="{EC569B65-3E0F-498A-81C9-EDF81C6FD4AC}" type="presOf" srcId="{EB6A6476-5CD7-4401-A9CC-CED19524DBB8}" destId="{5C6AB9EF-CCAD-487E-877A-9BDE634E7508}" srcOrd="0" destOrd="0" presId="urn:microsoft.com/office/officeart/2005/8/layout/vList5"/>
    <dgm:cxn modelId="{91044A03-7771-446D-9F5D-FDEB66BF2084}" srcId="{6A552C84-695B-4E5E-89D5-03B925563153}" destId="{343DA9A2-F16C-4709-A280-79BA66446ECA}" srcOrd="0" destOrd="0" parTransId="{8789AE3C-0F0C-415D-9D97-3BE2FB6DADD1}" sibTransId="{3DA1D4D6-0069-4EDF-8E80-A731E4028B6F}"/>
    <dgm:cxn modelId="{46E19F0B-1BE5-46EC-80EA-77AA28FAEF07}" type="presOf" srcId="{1C3DCADD-31A6-40C1-84E2-EE03B5C0D410}" destId="{2FA375C8-D49D-4C72-8E19-1F60C43EE29A}" srcOrd="0" destOrd="0" presId="urn:microsoft.com/office/officeart/2005/8/layout/vList5"/>
    <dgm:cxn modelId="{E8CD29A6-5013-49F4-AFE3-23AA6016B234}" type="presOf" srcId="{6A552C84-695B-4E5E-89D5-03B925563153}" destId="{5F63A12F-3837-4974-A413-A75755FBA5D1}" srcOrd="0" destOrd="0" presId="urn:microsoft.com/office/officeart/2005/8/layout/vList5"/>
    <dgm:cxn modelId="{B0053CFB-319F-4135-A69C-FDF04FA8AEFA}" srcId="{EB6A6476-5CD7-4401-A9CC-CED19524DBB8}" destId="{61E90DB2-6512-49E2-B93A-18127D2ED049}" srcOrd="0" destOrd="0" parTransId="{F880395E-3525-4A50-B287-366EB905FAAE}" sibTransId="{E21C7CA2-815D-47CF-A73D-3433D51CE7AE}"/>
    <dgm:cxn modelId="{E5DF7083-CE67-44F4-A261-E72FA0BF48B1}" srcId="{8B30F368-E06A-4101-9101-98144EF743D0}" destId="{CAD813EE-E5FF-4057-86DF-AE3B41C2F87B}" srcOrd="4" destOrd="0" parTransId="{D2A7E272-B9C5-4544-A22A-8BEBA98FE42F}" sibTransId="{1AD78FEF-D388-46EF-89E6-BBCB01F83D37}"/>
    <dgm:cxn modelId="{F5FF3F8F-0D43-43E1-B8AB-AC79BFE58CA4}" srcId="{6A552C84-695B-4E5E-89D5-03B925563153}" destId="{C141B0C3-DB3E-4503-9F28-BD2045924F4A}" srcOrd="2" destOrd="0" parTransId="{A3A6D241-7A50-4A72-AAA6-D17717950C9E}" sibTransId="{0055AE9F-185B-4DDE-BA32-6E98C692C5A8}"/>
    <dgm:cxn modelId="{9130D8D9-0C2C-400E-9701-C4949863E8F9}" srcId="{F6048157-A5B1-492F-AF15-76C6C5D91A5F}" destId="{B446813D-8D10-45B9-BD38-0049BCEFF741}" srcOrd="2" destOrd="0" parTransId="{D6E05B83-C532-43A7-A728-0DD0A311635C}" sibTransId="{99F72C9E-16E1-4E23-AD16-249E9941F6EB}"/>
    <dgm:cxn modelId="{B30E0DF4-A5B3-4796-8AA3-0FD2AC4C3A8F}" type="presOf" srcId="{1D98A283-3A81-4BF7-B650-830FC76DF781}" destId="{1D5096D4-3369-4FDD-AD8F-C49FF1D3E1C5}" srcOrd="0" destOrd="0" presId="urn:microsoft.com/office/officeart/2005/8/layout/vList5"/>
    <dgm:cxn modelId="{57E3446D-D302-4DB3-AA49-7BF63307DE2B}" srcId="{8B30F368-E06A-4101-9101-98144EF743D0}" destId="{B9FD51ED-F1E4-494B-8FEB-24992C8BD197}" srcOrd="3" destOrd="0" parTransId="{767C4A85-C268-43C3-9C53-FB278F86D1BD}" sibTransId="{42DA59FE-565E-40A8-BE7F-442C63525C1E}"/>
    <dgm:cxn modelId="{EF6BD9FD-1CC9-442E-8AB8-301BFF17C0A2}" srcId="{D1FFA749-12E2-48E0-8798-8D89C29582BF}" destId="{6A552C84-695B-4E5E-89D5-03B925563153}" srcOrd="2" destOrd="0" parTransId="{B2398528-22F3-4E38-987C-D8B9A0076196}" sibTransId="{CFE71F0A-3277-4F03-92BA-52C4F66C0E81}"/>
    <dgm:cxn modelId="{7F9FF9AC-45E3-4B8C-9312-1B8F43A4BDA6}" srcId="{6A552C84-695B-4E5E-89D5-03B925563153}" destId="{D3117654-31F1-4402-AFDE-33B3FC893D6C}" srcOrd="1" destOrd="0" parTransId="{32470A16-35D3-4189-8518-DF219044A758}" sibTransId="{E2155CFA-8895-432A-8417-8394409AE0EA}"/>
    <dgm:cxn modelId="{EC50ED60-49F9-41F6-AEB5-0B3D713082AF}" type="presOf" srcId="{C141B0C3-DB3E-4503-9F28-BD2045924F4A}" destId="{D3BCF6DF-6345-4632-A093-0F1ED98E3F18}" srcOrd="0" destOrd="2" presId="urn:microsoft.com/office/officeart/2005/8/layout/vList5"/>
    <dgm:cxn modelId="{ADE2CED8-0DE3-4D18-83FA-CC1FB4FE025C}" srcId="{8B30F368-E06A-4101-9101-98144EF743D0}" destId="{DE294CDA-197A-4107-A9A1-2B35AD4947E5}" srcOrd="1" destOrd="0" parTransId="{1A622664-8B7A-4DF4-81BA-EE1A9B96D862}" sibTransId="{457E8117-9D95-482D-8930-C0FEB25C9F9B}"/>
    <dgm:cxn modelId="{AE1AF2B4-AD55-4EB6-8E07-08336472B95B}" type="presOf" srcId="{DC56BBCA-CCBB-4556-A5EE-F83638B81FE5}" destId="{1D5096D4-3369-4FDD-AD8F-C49FF1D3E1C5}" srcOrd="0" destOrd="1" presId="urn:microsoft.com/office/officeart/2005/8/layout/vList5"/>
    <dgm:cxn modelId="{D1ED7E8A-6974-41C6-8038-882D27B5A7E7}" srcId="{EB6A6476-5CD7-4401-A9CC-CED19524DBB8}" destId="{2735FA34-CACA-4CFC-BA09-0ABB75ACF144}" srcOrd="3" destOrd="0" parTransId="{597B9321-EC9F-4F6B-B58A-5EF6FFDB978D}" sibTransId="{F492841A-A84B-4A2B-8837-86E29A47C5EA}"/>
    <dgm:cxn modelId="{BB82B3A4-BE0F-4ABA-BD6C-3E78A72DD389}" srcId="{EB6A6476-5CD7-4401-A9CC-CED19524DBB8}" destId="{9804F8E6-90D9-4494-9D07-83DDE03673BC}" srcOrd="1" destOrd="0" parTransId="{9A004018-7348-47D3-A79A-19373E9C0219}" sibTransId="{4149F3D1-AB24-41AD-AA2E-F3348D364089}"/>
    <dgm:cxn modelId="{A93ECF01-0069-445D-8D39-A32C3F6202E6}" srcId="{1C3DCADD-31A6-40C1-84E2-EE03B5C0D410}" destId="{C42F6105-45C3-4664-B154-9030C052781D}" srcOrd="1" destOrd="0" parTransId="{262341A0-15D9-459E-9C6C-1CA651D487BC}" sibTransId="{32625FFB-BF38-434B-B696-86A0D86B1563}"/>
    <dgm:cxn modelId="{977AFD19-635D-4C5F-BB21-0614D76FF02D}" type="presOf" srcId="{3DDD425B-B193-4443-A256-104851148930}" destId="{ABC5D8C0-B2E4-4795-8538-32DF508B4F08}" srcOrd="0" destOrd="2" presId="urn:microsoft.com/office/officeart/2005/8/layout/vList5"/>
    <dgm:cxn modelId="{F09B00D2-32B6-47FD-8C06-ABC555BCC42E}" type="presOf" srcId="{61E90DB2-6512-49E2-B93A-18127D2ED049}" destId="{CFF91B67-6BFC-4BD0-882B-AA79C81952B5}" srcOrd="0" destOrd="0" presId="urn:microsoft.com/office/officeart/2005/8/layout/vList5"/>
    <dgm:cxn modelId="{282E9BFB-BF40-41EF-B494-1569A7ADFDDE}" type="presParOf" srcId="{2007A727-ACCD-4696-B002-0CAB17BCD1BA}" destId="{747AE0B7-BBE2-4DB8-AEFB-F6BAEB629D8F}" srcOrd="0" destOrd="0" presId="urn:microsoft.com/office/officeart/2005/8/layout/vList5"/>
    <dgm:cxn modelId="{C831EF02-5C60-4B68-A0FA-5AE6A1315B71}" type="presParOf" srcId="{747AE0B7-BBE2-4DB8-AEFB-F6BAEB629D8F}" destId="{EE8DCE3C-4257-4686-B691-F52570201C57}" srcOrd="0" destOrd="0" presId="urn:microsoft.com/office/officeart/2005/8/layout/vList5"/>
    <dgm:cxn modelId="{B454E968-6D35-4392-BB53-FE268F92FD18}" type="presParOf" srcId="{747AE0B7-BBE2-4DB8-AEFB-F6BAEB629D8F}" destId="{ABC5D8C0-B2E4-4795-8538-32DF508B4F08}" srcOrd="1" destOrd="0" presId="urn:microsoft.com/office/officeart/2005/8/layout/vList5"/>
    <dgm:cxn modelId="{BDAE8663-D316-4690-8370-D45E30D61B72}" type="presParOf" srcId="{2007A727-ACCD-4696-B002-0CAB17BCD1BA}" destId="{108A4281-1723-4D9C-9F23-45EE91CC8FD0}" srcOrd="1" destOrd="0" presId="urn:microsoft.com/office/officeart/2005/8/layout/vList5"/>
    <dgm:cxn modelId="{82D52322-C713-4AB4-9BF8-AF2A78E0C632}" type="presParOf" srcId="{2007A727-ACCD-4696-B002-0CAB17BCD1BA}" destId="{C2DB625F-1DF1-4ADC-A47C-A71CF109CD3D}" srcOrd="2" destOrd="0" presId="urn:microsoft.com/office/officeart/2005/8/layout/vList5"/>
    <dgm:cxn modelId="{68E3F9D1-8D5A-4A89-810C-A483C1A4ACF0}" type="presParOf" srcId="{C2DB625F-1DF1-4ADC-A47C-A71CF109CD3D}" destId="{5C6AB9EF-CCAD-487E-877A-9BDE634E7508}" srcOrd="0" destOrd="0" presId="urn:microsoft.com/office/officeart/2005/8/layout/vList5"/>
    <dgm:cxn modelId="{D444EB0C-79E8-4965-9788-AAD4D50FD66E}" type="presParOf" srcId="{C2DB625F-1DF1-4ADC-A47C-A71CF109CD3D}" destId="{CFF91B67-6BFC-4BD0-882B-AA79C81952B5}" srcOrd="1" destOrd="0" presId="urn:microsoft.com/office/officeart/2005/8/layout/vList5"/>
    <dgm:cxn modelId="{AD1C5B09-1E86-4385-93BB-F75B185C1C1B}" type="presParOf" srcId="{2007A727-ACCD-4696-B002-0CAB17BCD1BA}" destId="{C0DBAC37-57F8-433C-B917-18FC4FEC674B}" srcOrd="3" destOrd="0" presId="urn:microsoft.com/office/officeart/2005/8/layout/vList5"/>
    <dgm:cxn modelId="{0250147A-0786-43A0-AD76-D4EE30B554F6}" type="presParOf" srcId="{2007A727-ACCD-4696-B002-0CAB17BCD1BA}" destId="{3DD0FC13-2F17-460E-B3B8-7094123B6F71}" srcOrd="4" destOrd="0" presId="urn:microsoft.com/office/officeart/2005/8/layout/vList5"/>
    <dgm:cxn modelId="{D6E7AD80-5D7E-4BFB-994A-194EECB8EF51}" type="presParOf" srcId="{3DD0FC13-2F17-460E-B3B8-7094123B6F71}" destId="{5F63A12F-3837-4974-A413-A75755FBA5D1}" srcOrd="0" destOrd="0" presId="urn:microsoft.com/office/officeart/2005/8/layout/vList5"/>
    <dgm:cxn modelId="{C296FE54-A000-4BCA-ABE5-6DEABAD1D36D}" type="presParOf" srcId="{3DD0FC13-2F17-460E-B3B8-7094123B6F71}" destId="{D3BCF6DF-6345-4632-A093-0F1ED98E3F18}" srcOrd="1" destOrd="0" presId="urn:microsoft.com/office/officeart/2005/8/layout/vList5"/>
    <dgm:cxn modelId="{E7496134-5DBA-49F8-8CD4-640099FD74FA}" type="presParOf" srcId="{2007A727-ACCD-4696-B002-0CAB17BCD1BA}" destId="{8BF5F09E-D6CF-4FCC-8F41-0F50275E4D7F}" srcOrd="5" destOrd="0" presId="urn:microsoft.com/office/officeart/2005/8/layout/vList5"/>
    <dgm:cxn modelId="{026C685C-D9A2-4177-8106-0E2F627D12B5}" type="presParOf" srcId="{2007A727-ACCD-4696-B002-0CAB17BCD1BA}" destId="{C22C4255-A83C-418D-B0E4-BD5D7F0594DD}" srcOrd="6" destOrd="0" presId="urn:microsoft.com/office/officeart/2005/8/layout/vList5"/>
    <dgm:cxn modelId="{3EE8203B-A154-46C4-AE1D-4C1AA233701F}" type="presParOf" srcId="{C22C4255-A83C-418D-B0E4-BD5D7F0594DD}" destId="{7B18CF09-08B6-450D-9C27-8A1633952821}" srcOrd="0" destOrd="0" presId="urn:microsoft.com/office/officeart/2005/8/layout/vList5"/>
    <dgm:cxn modelId="{679B1FEF-B8F6-4155-B584-DCD7A4DA008B}" type="presParOf" srcId="{C22C4255-A83C-418D-B0E4-BD5D7F0594DD}" destId="{1D5096D4-3369-4FDD-AD8F-C49FF1D3E1C5}" srcOrd="1" destOrd="0" presId="urn:microsoft.com/office/officeart/2005/8/layout/vList5"/>
    <dgm:cxn modelId="{D3D1DA85-B89D-4871-82F2-D5665C097E46}" type="presParOf" srcId="{2007A727-ACCD-4696-B002-0CAB17BCD1BA}" destId="{1E7F5F7E-9BAA-4935-855D-29F787A1A54C}" srcOrd="7" destOrd="0" presId="urn:microsoft.com/office/officeart/2005/8/layout/vList5"/>
    <dgm:cxn modelId="{1744993E-585E-4A4F-A0B5-007B7AE11895}" type="presParOf" srcId="{2007A727-ACCD-4696-B002-0CAB17BCD1BA}" destId="{6ACFC891-F8AA-48BC-91D8-D2287464AC46}" srcOrd="8" destOrd="0" presId="urn:microsoft.com/office/officeart/2005/8/layout/vList5"/>
    <dgm:cxn modelId="{B3427B18-4FDE-4B7E-96E6-C9DC8C748B55}" type="presParOf" srcId="{6ACFC891-F8AA-48BC-91D8-D2287464AC46}" destId="{2FA375C8-D49D-4C72-8E19-1F60C43EE29A}" srcOrd="0" destOrd="0" presId="urn:microsoft.com/office/officeart/2005/8/layout/vList5"/>
    <dgm:cxn modelId="{767F9ECD-7E43-4940-A84F-8CA116700FEF}" type="presParOf" srcId="{6ACFC891-F8AA-48BC-91D8-D2287464AC46}" destId="{94709FD3-3748-4F56-9B33-52E51FE9B0BA}" srcOrd="1" destOrd="0" presId="urn:microsoft.com/office/officeart/2005/8/layout/vList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222D54-E65A-4985-B346-6F116565ADA8}" type="doc">
      <dgm:prSet loTypeId="urn:microsoft.com/office/officeart/2005/8/layout/chevron1" loCatId="process" qsTypeId="urn:microsoft.com/office/officeart/2005/8/quickstyle/simple5" qsCatId="simple" csTypeId="urn:microsoft.com/office/officeart/2005/8/colors/accent3_2" csCatId="accent3" phldr="1"/>
      <dgm:spPr/>
    </dgm:pt>
    <dgm:pt modelId="{0AD4F362-C27A-4D8B-9878-A1F39AEA844B}">
      <dgm:prSet phldrT="[Text]" custT="1"/>
      <dgm:spPr>
        <a:xfrm>
          <a:off x="1041842" y="0"/>
          <a:ext cx="3236581" cy="428625"/>
        </a:xfr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n-GB" sz="1400" b="1">
              <a:solidFill>
                <a:sysClr val="window" lastClr="FFFFFF"/>
              </a:solidFill>
              <a:latin typeface="Calibri"/>
              <a:ea typeface="+mn-ea"/>
              <a:cs typeface="+mn-cs"/>
            </a:rPr>
            <a:t>3 weeks</a:t>
          </a:r>
        </a:p>
      </dgm:t>
    </dgm:pt>
    <dgm:pt modelId="{40EB8626-3B01-4E88-9AFE-E20B5B24B46D}" type="parTrans" cxnId="{21201BF6-6BB2-4BB5-B95F-68D6623CE369}">
      <dgm:prSet/>
      <dgm:spPr/>
      <dgm:t>
        <a:bodyPr/>
        <a:lstStyle/>
        <a:p>
          <a:endParaRPr lang="en-GB"/>
        </a:p>
      </dgm:t>
    </dgm:pt>
    <dgm:pt modelId="{5DB9373A-0378-4471-BEEC-E1708BAFD595}" type="sibTrans" cxnId="{21201BF6-6BB2-4BB5-B95F-68D6623CE369}">
      <dgm:prSet/>
      <dgm:spPr/>
      <dgm:t>
        <a:bodyPr/>
        <a:lstStyle/>
        <a:p>
          <a:endParaRPr lang="en-GB"/>
        </a:p>
      </dgm:t>
    </dgm:pt>
    <dgm:pt modelId="{30CDED73-9C8D-4F57-9A9C-DACFE3F16225}">
      <dgm:prSet phldrT="[Text]" custT="1"/>
      <dgm:spPr>
        <a:xfrm>
          <a:off x="0" y="0"/>
          <a:ext cx="1313091" cy="428625"/>
        </a:xfr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r>
            <a:rPr lang="en-GB" sz="1400" b="1">
              <a:solidFill>
                <a:sysClr val="window" lastClr="FFFFFF"/>
              </a:solidFill>
              <a:latin typeface="Calibri"/>
              <a:ea typeface="+mn-ea"/>
              <a:cs typeface="+mn-cs"/>
            </a:rPr>
            <a:t>3 weeks</a:t>
          </a:r>
        </a:p>
      </dgm:t>
    </dgm:pt>
    <dgm:pt modelId="{9991DF42-4A9A-4DBF-B6E4-423B619896F3}" type="sibTrans" cxnId="{DC5456B6-2B3B-48A5-BEEB-EE481630FD7F}">
      <dgm:prSet/>
      <dgm:spPr/>
      <dgm:t>
        <a:bodyPr/>
        <a:lstStyle/>
        <a:p>
          <a:endParaRPr lang="en-GB"/>
        </a:p>
      </dgm:t>
    </dgm:pt>
    <dgm:pt modelId="{10254C3D-A0AE-4E6C-9991-54AE8AC8FC0F}" type="parTrans" cxnId="{DC5456B6-2B3B-48A5-BEEB-EE481630FD7F}">
      <dgm:prSet/>
      <dgm:spPr/>
      <dgm:t>
        <a:bodyPr/>
        <a:lstStyle/>
        <a:p>
          <a:endParaRPr lang="en-GB"/>
        </a:p>
      </dgm:t>
    </dgm:pt>
    <dgm:pt modelId="{0581221D-B5A1-4765-AFA1-42CAE3A2B1F7}" type="pres">
      <dgm:prSet presAssocID="{0B222D54-E65A-4985-B346-6F116565ADA8}" presName="Name0" presStyleCnt="0">
        <dgm:presLayoutVars>
          <dgm:dir/>
          <dgm:animLvl val="lvl"/>
          <dgm:resizeHandles val="exact"/>
        </dgm:presLayoutVars>
      </dgm:prSet>
      <dgm:spPr/>
    </dgm:pt>
    <dgm:pt modelId="{00232CC0-6D30-472D-A237-2887F250118A}" type="pres">
      <dgm:prSet presAssocID="{30CDED73-9C8D-4F57-9A9C-DACFE3F16225}" presName="parTxOnly" presStyleLbl="node1" presStyleIdx="0" presStyleCnt="2" custScaleX="161518" custLinFactNeighborX="-628">
        <dgm:presLayoutVars>
          <dgm:chMax val="0"/>
          <dgm:chPref val="0"/>
          <dgm:bulletEnabled val="1"/>
        </dgm:presLayoutVars>
      </dgm:prSet>
      <dgm:spPr>
        <a:prstGeom prst="chevron">
          <a:avLst/>
        </a:prstGeom>
      </dgm:spPr>
      <dgm:t>
        <a:bodyPr/>
        <a:lstStyle/>
        <a:p>
          <a:endParaRPr lang="en-GB"/>
        </a:p>
      </dgm:t>
    </dgm:pt>
    <dgm:pt modelId="{D16EB15B-E2BE-45CE-A3B4-7ABB888078CE}" type="pres">
      <dgm:prSet presAssocID="{9991DF42-4A9A-4DBF-B6E4-423B619896F3}" presName="parTxOnlySpace" presStyleCnt="0"/>
      <dgm:spPr/>
    </dgm:pt>
    <dgm:pt modelId="{015A51D7-FB54-45E1-9D15-7E0821C30314}" type="pres">
      <dgm:prSet presAssocID="{0AD4F362-C27A-4D8B-9878-A1F39AEA844B}" presName="parTxOnly" presStyleLbl="node1" presStyleIdx="1" presStyleCnt="2" custScaleX="173389" custLinFactNeighborX="-13232">
        <dgm:presLayoutVars>
          <dgm:chMax val="0"/>
          <dgm:chPref val="0"/>
          <dgm:bulletEnabled val="1"/>
        </dgm:presLayoutVars>
      </dgm:prSet>
      <dgm:spPr>
        <a:prstGeom prst="chevron">
          <a:avLst/>
        </a:prstGeom>
      </dgm:spPr>
      <dgm:t>
        <a:bodyPr/>
        <a:lstStyle/>
        <a:p>
          <a:endParaRPr lang="en-GB"/>
        </a:p>
      </dgm:t>
    </dgm:pt>
  </dgm:ptLst>
  <dgm:cxnLst>
    <dgm:cxn modelId="{56280AB5-B2E6-4F5C-8D87-E4A86FF43E1C}" type="presOf" srcId="{0B222D54-E65A-4985-B346-6F116565ADA8}" destId="{0581221D-B5A1-4765-AFA1-42CAE3A2B1F7}" srcOrd="0" destOrd="0" presId="urn:microsoft.com/office/officeart/2005/8/layout/chevron1"/>
    <dgm:cxn modelId="{21201BF6-6BB2-4BB5-B95F-68D6623CE369}" srcId="{0B222D54-E65A-4985-B346-6F116565ADA8}" destId="{0AD4F362-C27A-4D8B-9878-A1F39AEA844B}" srcOrd="1" destOrd="0" parTransId="{40EB8626-3B01-4E88-9AFE-E20B5B24B46D}" sibTransId="{5DB9373A-0378-4471-BEEC-E1708BAFD595}"/>
    <dgm:cxn modelId="{DC5456B6-2B3B-48A5-BEEB-EE481630FD7F}" srcId="{0B222D54-E65A-4985-B346-6F116565ADA8}" destId="{30CDED73-9C8D-4F57-9A9C-DACFE3F16225}" srcOrd="0" destOrd="0" parTransId="{10254C3D-A0AE-4E6C-9991-54AE8AC8FC0F}" sibTransId="{9991DF42-4A9A-4DBF-B6E4-423B619896F3}"/>
    <dgm:cxn modelId="{F526E08A-8959-4568-9960-73BF2DC2A111}" type="presOf" srcId="{0AD4F362-C27A-4D8B-9878-A1F39AEA844B}" destId="{015A51D7-FB54-45E1-9D15-7E0821C30314}" srcOrd="0" destOrd="0" presId="urn:microsoft.com/office/officeart/2005/8/layout/chevron1"/>
    <dgm:cxn modelId="{555DC986-C9EA-4172-93ED-B2C5584F4F12}" type="presOf" srcId="{30CDED73-9C8D-4F57-9A9C-DACFE3F16225}" destId="{00232CC0-6D30-472D-A237-2887F250118A}" srcOrd="0" destOrd="0" presId="urn:microsoft.com/office/officeart/2005/8/layout/chevron1"/>
    <dgm:cxn modelId="{4657CA4D-BD2C-4251-A2BD-95E166A0D48F}" type="presParOf" srcId="{0581221D-B5A1-4765-AFA1-42CAE3A2B1F7}" destId="{00232CC0-6D30-472D-A237-2887F250118A}" srcOrd="0" destOrd="0" presId="urn:microsoft.com/office/officeart/2005/8/layout/chevron1"/>
    <dgm:cxn modelId="{C07F3923-A179-468B-BFD7-31152B76CF06}" type="presParOf" srcId="{0581221D-B5A1-4765-AFA1-42CAE3A2B1F7}" destId="{D16EB15B-E2BE-45CE-A3B4-7ABB888078CE}" srcOrd="1" destOrd="0" presId="urn:microsoft.com/office/officeart/2005/8/layout/chevron1"/>
    <dgm:cxn modelId="{B735D4FE-7376-49C1-9925-EF947406F692}" type="presParOf" srcId="{0581221D-B5A1-4765-AFA1-42CAE3A2B1F7}" destId="{015A51D7-FB54-45E1-9D15-7E0821C30314}" srcOrd="2"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C5D8C0-B2E4-4795-8538-32DF508B4F08}">
      <dsp:nvSpPr>
        <dsp:cNvPr id="0" name=""/>
        <dsp:cNvSpPr/>
      </dsp:nvSpPr>
      <dsp:spPr>
        <a:xfrm rot="5400000">
          <a:off x="3181714" y="-1068727"/>
          <a:ext cx="1406557" cy="3656464"/>
        </a:xfrm>
        <a:prstGeom prst="round2SameRect">
          <a:avLst/>
        </a:prstGeo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sp:spPr>
      <dsp:style>
        <a:lnRef idx="1">
          <a:scrgbClr r="0" g="0" b="0"/>
        </a:lnRef>
        <a:fillRef idx="1">
          <a:scrgbClr r="0" g="0" b="0"/>
        </a:fillRef>
        <a:effectRef idx="2">
          <a:scrgbClr r="0" g="0" b="0"/>
        </a:effectRef>
        <a:fontRef idx="minor"/>
      </dsp:style>
      <dsp:txBody>
        <a:bodyPr spcFirstLastPara="0" vert="horz" wrap="square" lIns="114300" tIns="57150" rIns="114300" bIns="57150" numCol="1" spcCol="1270" anchor="ctr" anchorCtr="0">
          <a:noAutofit/>
        </a:bodyPr>
        <a:lstStyle/>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Text of GPL licence added to source code</a:t>
          </a:r>
        </a:p>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Source code upload to GitHub</a:t>
          </a:r>
        </a:p>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ReadMe/licence text file bundled with setup installation files</a:t>
          </a:r>
        </a:p>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Create packager using InstallShield</a:t>
          </a:r>
        </a:p>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Release MapInfo and ArcGIS versions</a:t>
          </a:r>
        </a:p>
      </dsp:txBody>
      <dsp:txXfrm rot="-5400000">
        <a:off x="2056761" y="124888"/>
        <a:ext cx="3587802" cy="1269233"/>
      </dsp:txXfrm>
    </dsp:sp>
    <dsp:sp modelId="{EE8DCE3C-4257-4686-B691-F52570201C57}">
      <dsp:nvSpPr>
        <dsp:cNvPr id="0" name=""/>
        <dsp:cNvSpPr/>
      </dsp:nvSpPr>
      <dsp:spPr>
        <a:xfrm>
          <a:off x="0" y="74280"/>
          <a:ext cx="2056761" cy="1370459"/>
        </a:xfrm>
        <a:prstGeom prst="roundRect">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GB" sz="1600" kern="1200">
              <a:solidFill>
                <a:sysClr val="window" lastClr="FFFFFF"/>
              </a:solidFill>
              <a:latin typeface="Calibri"/>
              <a:ea typeface="+mn-ea"/>
              <a:cs typeface="+mn-cs"/>
            </a:rPr>
            <a:t>Unit 1. GPL licence and packager</a:t>
          </a:r>
        </a:p>
      </dsp:txBody>
      <dsp:txXfrm>
        <a:off x="66900" y="141180"/>
        <a:ext cx="1922961" cy="1236659"/>
      </dsp:txXfrm>
    </dsp:sp>
    <dsp:sp modelId="{CFF91B67-6BFC-4BD0-882B-AA79C81952B5}">
      <dsp:nvSpPr>
        <dsp:cNvPr id="0" name=""/>
        <dsp:cNvSpPr/>
      </dsp:nvSpPr>
      <dsp:spPr>
        <a:xfrm rot="5400000">
          <a:off x="3253636" y="316908"/>
          <a:ext cx="1270309" cy="3660038"/>
        </a:xfrm>
        <a:prstGeom prst="round2SameRect">
          <a:avLst/>
        </a:prstGeo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sp:spPr>
      <dsp:style>
        <a:lnRef idx="1">
          <a:scrgbClr r="0" g="0" b="0"/>
        </a:lnRef>
        <a:fillRef idx="1">
          <a:scrgbClr r="0" g="0" b="0"/>
        </a:fillRef>
        <a:effectRef idx="2">
          <a:scrgbClr r="0" g="0" b="0"/>
        </a:effectRef>
        <a:fontRef idx="minor"/>
      </dsp:style>
      <dsp:txBody>
        <a:bodyPr spcFirstLastPara="0" vert="horz" wrap="square" lIns="114300" tIns="57150" rIns="114300" bIns="57150" numCol="1" spcCol="1270" anchor="ctr" anchorCtr="0">
          <a:noAutofit/>
        </a:bodyPr>
        <a:lstStyle/>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Batches/portions released each 3 weeks</a:t>
          </a:r>
        </a:p>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Source code uploaded to GitHub</a:t>
          </a:r>
        </a:p>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Compiled MapInfo v11.5</a:t>
          </a:r>
        </a:p>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Compiled ArcMap v10.1</a:t>
          </a:r>
        </a:p>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Fix bugs from LRC user testing</a:t>
          </a:r>
        </a:p>
      </dsp:txBody>
      <dsp:txXfrm rot="-5400000">
        <a:off x="2058772" y="1573784"/>
        <a:ext cx="3598027" cy="1146287"/>
      </dsp:txXfrm>
    </dsp:sp>
    <dsp:sp modelId="{5C6AB9EF-CCAD-487E-877A-9BDE634E7508}">
      <dsp:nvSpPr>
        <dsp:cNvPr id="0" name=""/>
        <dsp:cNvSpPr/>
      </dsp:nvSpPr>
      <dsp:spPr>
        <a:xfrm>
          <a:off x="0" y="1505699"/>
          <a:ext cx="2058771" cy="1282456"/>
        </a:xfrm>
        <a:prstGeom prst="roundRect">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GB" sz="1600" kern="1200">
              <a:solidFill>
                <a:sysClr val="window" lastClr="FFFFFF"/>
              </a:solidFill>
              <a:latin typeface="Calibri"/>
              <a:ea typeface="+mn-ea"/>
              <a:cs typeface="+mn-cs"/>
            </a:rPr>
            <a:t>Unit 2. GIS tool enhancements</a:t>
          </a:r>
        </a:p>
      </dsp:txBody>
      <dsp:txXfrm>
        <a:off x="62604" y="1568303"/>
        <a:ext cx="1933563" cy="1157248"/>
      </dsp:txXfrm>
    </dsp:sp>
    <dsp:sp modelId="{D3BCF6DF-6345-4632-A093-0F1ED98E3F18}">
      <dsp:nvSpPr>
        <dsp:cNvPr id="0" name=""/>
        <dsp:cNvSpPr/>
      </dsp:nvSpPr>
      <dsp:spPr>
        <a:xfrm rot="5400000">
          <a:off x="3204781" y="2762234"/>
          <a:ext cx="1354336" cy="3656464"/>
        </a:xfrm>
        <a:prstGeom prst="round2SameRect">
          <a:avLst/>
        </a:prstGeo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sp:spPr>
      <dsp:style>
        <a:lnRef idx="1">
          <a:scrgbClr r="0" g="0" b="0"/>
        </a:lnRef>
        <a:fillRef idx="1">
          <a:scrgbClr r="0" g="0" b="0"/>
        </a:fillRef>
        <a:effectRef idx="2">
          <a:scrgbClr r="0" g="0" b="0"/>
        </a:effectRef>
        <a:fontRef idx="minor"/>
      </dsp:style>
      <dsp:txBody>
        <a:bodyPr spcFirstLastPara="0" vert="horz" wrap="square" lIns="114300" tIns="57150" rIns="114300" bIns="57150" numCol="1" spcCol="1270" anchor="ctr" anchorCtr="0">
          <a:noAutofit/>
        </a:bodyPr>
        <a:lstStyle/>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Agree content of manuals with Project Co-ordinator</a:t>
          </a:r>
        </a:p>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Write first drafts &amp; circulate to Project Co-ordinator and LRCs for feedback</a:t>
          </a:r>
        </a:p>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Amend as requested and upload to online repository</a:t>
          </a:r>
        </a:p>
      </dsp:txBody>
      <dsp:txXfrm rot="-5400000">
        <a:off x="2053718" y="3979411"/>
        <a:ext cx="3590351" cy="1222110"/>
      </dsp:txXfrm>
    </dsp:sp>
    <dsp:sp modelId="{5F63A12F-3837-4974-A413-A75755FBA5D1}">
      <dsp:nvSpPr>
        <dsp:cNvPr id="0" name=""/>
        <dsp:cNvSpPr/>
      </dsp:nvSpPr>
      <dsp:spPr>
        <a:xfrm>
          <a:off x="0" y="3902072"/>
          <a:ext cx="2056761" cy="1361366"/>
        </a:xfrm>
        <a:prstGeom prst="roundRect">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GB" sz="1600" kern="1200">
              <a:solidFill>
                <a:sysClr val="window" lastClr="FFFFFF"/>
              </a:solidFill>
              <a:latin typeface="Calibri"/>
              <a:ea typeface="+mn-ea"/>
              <a:cs typeface="+mn-cs"/>
            </a:rPr>
            <a:t>Unit 4. Technical and User  manuals</a:t>
          </a:r>
        </a:p>
      </dsp:txBody>
      <dsp:txXfrm>
        <a:off x="66456" y="3968528"/>
        <a:ext cx="1923849" cy="1228454"/>
      </dsp:txXfrm>
    </dsp:sp>
    <dsp:sp modelId="{1D5096D4-3369-4FDD-AD8F-C49FF1D3E1C5}">
      <dsp:nvSpPr>
        <dsp:cNvPr id="0" name=""/>
        <dsp:cNvSpPr/>
      </dsp:nvSpPr>
      <dsp:spPr>
        <a:xfrm rot="5400000">
          <a:off x="3375808" y="1514490"/>
          <a:ext cx="1025965" cy="3660038"/>
        </a:xfrm>
        <a:prstGeom prst="round2SameRect">
          <a:avLst/>
        </a:prstGeo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sp:spPr>
      <dsp:style>
        <a:lnRef idx="1">
          <a:scrgbClr r="0" g="0" b="0"/>
        </a:lnRef>
        <a:fillRef idx="1">
          <a:scrgbClr r="0" g="0" b="0"/>
        </a:fillRef>
        <a:effectRef idx="2">
          <a:scrgbClr r="0" g="0" b="0"/>
        </a:effectRef>
        <a:fontRef idx="minor"/>
      </dsp:style>
      <dsp:txBody>
        <a:bodyPr spcFirstLastPara="0" vert="horz" wrap="square" lIns="114300" tIns="57150" rIns="114300" bIns="57150" numCol="1" spcCol="1270" anchor="ctr" anchorCtr="0">
          <a:noAutofit/>
        </a:bodyPr>
        <a:lstStyle/>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To run in parallel with Unit 2</a:t>
          </a:r>
        </a:p>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Install MapInfo or ArcGIS version</a:t>
          </a:r>
        </a:p>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3 weeks for each LRC to test GIS tool</a:t>
          </a:r>
        </a:p>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Report bugs using GitHub</a:t>
          </a:r>
        </a:p>
      </dsp:txBody>
      <dsp:txXfrm rot="-5400000">
        <a:off x="2058772" y="2881610"/>
        <a:ext cx="3609955" cy="925799"/>
      </dsp:txXfrm>
    </dsp:sp>
    <dsp:sp modelId="{7B18CF09-08B6-450D-9C27-8A1633952821}">
      <dsp:nvSpPr>
        <dsp:cNvPr id="0" name=""/>
        <dsp:cNvSpPr/>
      </dsp:nvSpPr>
      <dsp:spPr>
        <a:xfrm>
          <a:off x="0" y="2837165"/>
          <a:ext cx="2058771" cy="992403"/>
        </a:xfrm>
        <a:prstGeom prst="roundRect">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GB" sz="1600" kern="1200">
              <a:solidFill>
                <a:sysClr val="window" lastClr="FFFFFF"/>
              </a:solidFill>
              <a:latin typeface="Calibri"/>
              <a:ea typeface="+mn-ea"/>
              <a:cs typeface="+mn-cs"/>
            </a:rPr>
            <a:t>Unit 3. LRC user testing</a:t>
          </a:r>
        </a:p>
      </dsp:txBody>
      <dsp:txXfrm>
        <a:off x="48445" y="2885610"/>
        <a:ext cx="1961881" cy="895513"/>
      </dsp:txXfrm>
    </dsp:sp>
    <dsp:sp modelId="{94709FD3-3748-4F56-9B33-52E51FE9B0BA}">
      <dsp:nvSpPr>
        <dsp:cNvPr id="0" name=""/>
        <dsp:cNvSpPr/>
      </dsp:nvSpPr>
      <dsp:spPr>
        <a:xfrm rot="5400000">
          <a:off x="3326105" y="4071527"/>
          <a:ext cx="1119277" cy="3660038"/>
        </a:xfrm>
        <a:prstGeom prst="round2SameRect">
          <a:avLst/>
        </a:prstGeom>
        <a:solidFill>
          <a:srgbClr val="4F81BD">
            <a:alpha val="90000"/>
            <a:tint val="40000"/>
            <a:hueOff val="0"/>
            <a:satOff val="0"/>
            <a:lumOff val="0"/>
            <a:alphaOff val="0"/>
          </a:srgbClr>
        </a:solidFill>
        <a:ln w="9525" cap="flat" cmpd="sng" algn="ctr">
          <a:solidFill>
            <a:srgbClr val="4F81BD">
              <a:alpha val="90000"/>
              <a:tint val="4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ysClr val="window" lastClr="FFFFFF"/>
          </a:contourClr>
        </a:sp3d>
      </dsp:spPr>
      <dsp:style>
        <a:lnRef idx="1">
          <a:scrgbClr r="0" g="0" b="0"/>
        </a:lnRef>
        <a:fillRef idx="1">
          <a:scrgbClr r="0" g="0" b="0"/>
        </a:fillRef>
        <a:effectRef idx="2">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Agree content of manual with Project Co-ordinator</a:t>
          </a:r>
        </a:p>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Write first draft &amp; circulate to Project Co-ordinator and LRCs for feedback</a:t>
          </a:r>
        </a:p>
        <a:p>
          <a:pPr marL="114300" lvl="1" indent="-114300" algn="l"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libri"/>
              <a:ea typeface="+mn-ea"/>
              <a:cs typeface="+mn-cs"/>
            </a:rPr>
            <a:t>Amend as requested and upload to online repository</a:t>
          </a:r>
        </a:p>
      </dsp:txBody>
      <dsp:txXfrm rot="-5400000">
        <a:off x="2055725" y="5396547"/>
        <a:ext cx="3605399" cy="1009999"/>
      </dsp:txXfrm>
    </dsp:sp>
    <dsp:sp modelId="{2FA375C8-D49D-4C72-8E19-1F60C43EE29A}">
      <dsp:nvSpPr>
        <dsp:cNvPr id="0" name=""/>
        <dsp:cNvSpPr/>
      </dsp:nvSpPr>
      <dsp:spPr>
        <a:xfrm>
          <a:off x="0" y="5336085"/>
          <a:ext cx="2058771" cy="1125099"/>
        </a:xfrm>
        <a:prstGeom prst="roundRect">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GB" sz="1600" kern="1200">
              <a:solidFill>
                <a:sysClr val="window" lastClr="FFFFFF"/>
              </a:solidFill>
              <a:latin typeface="Calibri"/>
              <a:ea typeface="+mn-ea"/>
              <a:cs typeface="+mn-cs"/>
            </a:rPr>
            <a:t>Unit 5. Developer manual</a:t>
          </a:r>
        </a:p>
      </dsp:txBody>
      <dsp:txXfrm>
        <a:off x="54923" y="5391008"/>
        <a:ext cx="1948925" cy="10152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232CC0-6D30-472D-A237-2887F250118A}">
      <dsp:nvSpPr>
        <dsp:cNvPr id="0" name=""/>
        <dsp:cNvSpPr/>
      </dsp:nvSpPr>
      <dsp:spPr>
        <a:xfrm>
          <a:off x="458" y="0"/>
          <a:ext cx="3166085" cy="504825"/>
        </a:xfrm>
        <a:prstGeom prst="chevron">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GB" sz="1400" b="1" kern="1200">
              <a:solidFill>
                <a:sysClr val="window" lastClr="FFFFFF"/>
              </a:solidFill>
              <a:latin typeface="Calibri"/>
              <a:ea typeface="+mn-ea"/>
              <a:cs typeface="+mn-cs"/>
            </a:rPr>
            <a:t>3 weeks</a:t>
          </a:r>
        </a:p>
      </dsp:txBody>
      <dsp:txXfrm>
        <a:off x="252871" y="0"/>
        <a:ext cx="2661260" cy="504825"/>
      </dsp:txXfrm>
    </dsp:sp>
    <dsp:sp modelId="{015A51D7-FB54-45E1-9D15-7E0821C30314}">
      <dsp:nvSpPr>
        <dsp:cNvPr id="0" name=""/>
        <dsp:cNvSpPr/>
      </dsp:nvSpPr>
      <dsp:spPr>
        <a:xfrm>
          <a:off x="2945816" y="0"/>
          <a:ext cx="3398781" cy="504825"/>
        </a:xfrm>
        <a:prstGeom prst="chevron">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GB" sz="1400" b="1" kern="1200">
              <a:solidFill>
                <a:sysClr val="window" lastClr="FFFFFF"/>
              </a:solidFill>
              <a:latin typeface="Calibri"/>
              <a:ea typeface="+mn-ea"/>
              <a:cs typeface="+mn-cs"/>
            </a:rPr>
            <a:t>3 weeks</a:t>
          </a:r>
        </a:p>
      </dsp:txBody>
      <dsp:txXfrm>
        <a:off x="3198229" y="0"/>
        <a:ext cx="2893956" cy="504825"/>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87794-31F4-4ADB-966B-624D7AE71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5466</Words>
  <Characters>31159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Surrey County Council</Company>
  <LinksUpToDate>false</LinksUpToDate>
  <CharactersWithSpaces>36552</CharactersWithSpaces>
  <SharedDoc>false</SharedDoc>
  <HLinks>
    <vt:vector size="24" baseType="variant">
      <vt:variant>
        <vt:i4>4653082</vt:i4>
      </vt:variant>
      <vt:variant>
        <vt:i4>9</vt:i4>
      </vt:variant>
      <vt:variant>
        <vt:i4>0</vt:i4>
      </vt:variant>
      <vt:variant>
        <vt:i4>5</vt:i4>
      </vt:variant>
      <vt:variant>
        <vt:lpwstr>http://intranet.oxfordshire.gov.uk/plink/insite/support/W/Insite/Support/Buying+goods+and+services/How+to+buy+goods+and+services/Procurement+manual+and+toolkit/Sustainable+procurement+guidance/</vt:lpwstr>
      </vt:variant>
      <vt:variant>
        <vt:lpwstr/>
      </vt:variant>
      <vt:variant>
        <vt:i4>7340083</vt:i4>
      </vt:variant>
      <vt:variant>
        <vt:i4>6</vt:i4>
      </vt:variant>
      <vt:variant>
        <vt:i4>0</vt:i4>
      </vt:variant>
      <vt:variant>
        <vt:i4>5</vt:i4>
      </vt:variant>
      <vt:variant>
        <vt:lpwstr>http://www.london.gov.uk/lccp/publications/adapt-climate-change-sept09.jsp</vt:lpwstr>
      </vt:variant>
      <vt:variant>
        <vt:lpwstr/>
      </vt:variant>
      <vt:variant>
        <vt:i4>1376303</vt:i4>
      </vt:variant>
      <vt:variant>
        <vt:i4>3</vt:i4>
      </vt:variant>
      <vt:variant>
        <vt:i4>0</vt:i4>
      </vt:variant>
      <vt:variant>
        <vt:i4>5</vt:i4>
      </vt:variant>
      <vt:variant>
        <vt:lpwstr>C:\Users\kay.appleby\AppData\Local\Microsoft\Windows\migration\treas-server3\d\Group folders\Contracts &amp; Purchasing\Shared\New Templates and Guidance\www.defra.gov.uk\adaptation</vt:lpwstr>
      </vt:variant>
      <vt:variant>
        <vt:lpwstr/>
      </vt:variant>
      <vt:variant>
        <vt:i4>4259844</vt:i4>
      </vt:variant>
      <vt:variant>
        <vt:i4>0</vt:i4>
      </vt:variant>
      <vt:variant>
        <vt:i4>0</vt:i4>
      </vt:variant>
      <vt:variant>
        <vt:i4>5</vt:i4>
      </vt:variant>
      <vt:variant>
        <vt:lpwstr>http://www.oxfordshire.gov.uk/wps/portal/publicsite/councilservices?WCM_GLOBAL_CONTEXT=http://apps.oxfordshire.gov.uk/wps/wcm/connect/occ/Internet%2FCouncil+services%2FEnvironment+and+planning%2FClimate+change%2FWhat+we+are+doing%2FENV+-+EP+-+CC+-+Adapting+to+climate+change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sscmms</dc:creator>
  <cp:lastModifiedBy>Andy Foy</cp:lastModifiedBy>
  <cp:revision>5</cp:revision>
  <cp:lastPrinted>2013-10-03T08:36:00Z</cp:lastPrinted>
  <dcterms:created xsi:type="dcterms:W3CDTF">2013-10-03T08:59:00Z</dcterms:created>
  <dcterms:modified xsi:type="dcterms:W3CDTF">2013-10-04T13:05:00Z</dcterms:modified>
</cp:coreProperties>
</file>